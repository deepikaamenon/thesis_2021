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5DB7C558" w:rsidR="00916EA9" w:rsidRDefault="00F12B20" w:rsidP="00142EEA">
      <w:pPr>
        <w:spacing w:line="360" w:lineRule="auto"/>
      </w:pPr>
      <w:r>
        <w:t>Recruitment</w:t>
      </w:r>
      <w:r w:rsidR="00916EA9">
        <w:t xml:space="preserve"> and</w:t>
      </w:r>
      <w:r w:rsidR="00FB5A85">
        <w:t xml:space="preserve"> function of the </w:t>
      </w:r>
      <w:proofErr w:type="spellStart"/>
      <w:r w:rsidR="00FB5A85">
        <w:t>Rvs</w:t>
      </w:r>
      <w:proofErr w:type="spellEnd"/>
      <w:r w:rsidR="00FB5A85">
        <w:t xml:space="preserve"> complex in</w:t>
      </w:r>
      <w:r w:rsidR="00916EA9">
        <w:t xml:space="preserve"> has been expl</w:t>
      </w:r>
      <w:r w:rsidR="00F10190">
        <w:t>ored in this work, as well as several</w:t>
      </w:r>
      <w:r w:rsidR="007A7BD6">
        <w:t xml:space="preserve"> models for how</w:t>
      </w:r>
      <w:r w:rsidR="00916EA9">
        <w:t xml:space="preserve"> membrane scission could </w:t>
      </w:r>
      <w:r w:rsidR="0040542C">
        <w:t>be effected</w:t>
      </w:r>
      <w:r w:rsidR="00FB5A85">
        <w:t xml:space="preserve"> in yeast endocytosis</w:t>
      </w:r>
      <w:r w:rsidR="00916EA9">
        <w:t xml:space="preserve">. </w:t>
      </w:r>
    </w:p>
    <w:p w14:paraId="7A174C66" w14:textId="34B88423" w:rsidR="00916EA9" w:rsidRDefault="00916EA9" w:rsidP="00142EEA">
      <w:pPr>
        <w:spacing w:line="360" w:lineRule="auto"/>
      </w:pPr>
      <w:r>
        <w:t>I prop</w:t>
      </w:r>
      <w:r w:rsidR="002B74F4">
        <w:t>o</w:t>
      </w:r>
      <w:r>
        <w:t xml:space="preserve">se that </w:t>
      </w:r>
      <w:proofErr w:type="spellStart"/>
      <w:r>
        <w:t>Rvs</w:t>
      </w:r>
      <w:proofErr w:type="spellEnd"/>
      <w:r>
        <w:t xml:space="preserve"> localizes </w:t>
      </w:r>
      <w:ins w:id="0" w:author="Marko" w:date="2018-08-15T18:15:00Z">
        <w:r w:rsidR="0070114B">
          <w:t xml:space="preserve">to endocytic sites </w:t>
        </w:r>
      </w:ins>
      <w:r>
        <w:t xml:space="preserve">by interactions of the BAR domains of the </w:t>
      </w:r>
      <w:proofErr w:type="spellStart"/>
      <w:r>
        <w:t>Rvs</w:t>
      </w:r>
      <w:proofErr w:type="spellEnd"/>
      <w:r>
        <w:t xml:space="preserve"> complex with invaginated membrane</w:t>
      </w:r>
      <w:del w:id="1" w:author="Marko" w:date="2018-08-15T18:14:00Z">
        <w:r w:rsidDel="0070114B">
          <w:delText>s</w:delText>
        </w:r>
      </w:del>
      <w:r>
        <w:t>, and that the SH3 domain</w:t>
      </w:r>
      <w:ins w:id="2" w:author="Marko" w:date="2018-08-15T18:15:00Z">
        <w:r w:rsidR="0070114B">
          <w:t xml:space="preserve"> mediated protein-protein interactions</w:t>
        </w:r>
      </w:ins>
      <w:r>
        <w:t xml:space="preserve"> </w:t>
      </w:r>
      <w:del w:id="3" w:author="Marko" w:date="2018-08-15T18:15:00Z">
        <w:r w:rsidDel="0070114B">
          <w:delText xml:space="preserve">is </w:delText>
        </w:r>
      </w:del>
      <w:ins w:id="4" w:author="Marko" w:date="2018-08-15T18:15:00Z">
        <w:r w:rsidR="0070114B">
          <w:t xml:space="preserve">are </w:t>
        </w:r>
      </w:ins>
      <w:r>
        <w:t xml:space="preserve">required for efficient recruitment of </w:t>
      </w:r>
      <w:proofErr w:type="spellStart"/>
      <w:r>
        <w:t>Rvs</w:t>
      </w:r>
      <w:proofErr w:type="spellEnd"/>
      <w:r>
        <w:t xml:space="preserve"> to sites. Arrival of </w:t>
      </w:r>
      <w:proofErr w:type="spellStart"/>
      <w:r>
        <w:t>Rvs</w:t>
      </w:r>
      <w:proofErr w:type="spellEnd"/>
      <w:r>
        <w:t xml:space="preserve"> on membrane tube</w:t>
      </w:r>
      <w:del w:id="5" w:author="Marko" w:date="2018-08-15T18:16:00Z">
        <w:r w:rsidDel="0070114B">
          <w:delText>s</w:delText>
        </w:r>
      </w:del>
      <w:r>
        <w:t xml:space="preserve"> scaffolds the membrane tube and prevents </w:t>
      </w:r>
      <w:ins w:id="6" w:author="Marko" w:date="2018-08-15T18:16:00Z">
        <w:r w:rsidR="0070114B">
          <w:t xml:space="preserve">premature </w:t>
        </w:r>
      </w:ins>
      <w:r>
        <w:t xml:space="preserve">membrane scission, in a manner that depends on recruitment of a critical number of </w:t>
      </w:r>
      <w:proofErr w:type="spellStart"/>
      <w:r>
        <w:t>Rvs</w:t>
      </w:r>
      <w:proofErr w:type="spellEnd"/>
      <w:r>
        <w:t xml:space="preserve"> molecules, till actin forces rupture the membrane, causing vesicle scission</w:t>
      </w:r>
      <w:r w:rsidR="00A3058F">
        <w:t>, and releasing</w:t>
      </w:r>
      <w:r w:rsidR="000F0BBD">
        <w:t xml:space="preserve"> </w:t>
      </w:r>
      <w:proofErr w:type="spellStart"/>
      <w:r w:rsidR="000F0BBD">
        <w:t>Rvs</w:t>
      </w:r>
      <w:proofErr w:type="spellEnd"/>
      <w:r w:rsidR="00A3058F">
        <w:t xml:space="preserve"> molecules</w:t>
      </w:r>
      <w:r>
        <w:t>. 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6A4BE096" w:rsidR="00916EA9" w:rsidRDefault="00916EA9" w:rsidP="00142EEA">
      <w:pPr>
        <w:spacing w:line="360" w:lineRule="auto"/>
      </w:pPr>
      <w:proofErr w:type="spellStart"/>
      <w:r>
        <w:t>Rvs</w:t>
      </w:r>
      <w:proofErr w:type="spellEnd"/>
      <w:r>
        <w:t xml:space="preserve"> is relatively short-lived protein at endocytic sites</w:t>
      </w:r>
      <w:del w:id="7" w:author="Marko" w:date="2018-08-15T18:17:00Z">
        <w:r w:rsidDel="0070114B">
          <w:delText xml:space="preserve">, </w:delText>
        </w:r>
      </w:del>
      <w:ins w:id="8" w:author="Marko" w:date="2018-08-15T18:17:00Z">
        <w:r w:rsidR="0070114B">
          <w:t xml:space="preserve">. It is </w:t>
        </w:r>
      </w:ins>
      <w:r w:rsidR="00BB0224">
        <w:t xml:space="preserve">recruited only </w:t>
      </w:r>
      <w:r w:rsidR="001535FF">
        <w:t>once</w:t>
      </w:r>
      <w:r>
        <w:t xml:space="preserve"> membrane tube</w:t>
      </w:r>
      <w:del w:id="9" w:author="Marko" w:date="2018-08-15T18:18:00Z">
        <w:r w:rsidDel="0070114B">
          <w:delText>s</w:delText>
        </w:r>
      </w:del>
      <w:r w:rsidR="00BB0224">
        <w:t xml:space="preserve"> </w:t>
      </w:r>
      <w:del w:id="10" w:author="Marko" w:date="2018-08-15T18:17:00Z">
        <w:r w:rsidR="007C17F8" w:rsidDel="0070114B">
          <w:delText xml:space="preserve">once they </w:delText>
        </w:r>
      </w:del>
      <w:del w:id="11" w:author="Marko" w:date="2018-08-15T18:18:00Z">
        <w:r w:rsidR="00BB0224" w:rsidDel="0070114B">
          <w:delText>are</w:delText>
        </w:r>
      </w:del>
      <w:ins w:id="12" w:author="Marko" w:date="2018-08-15T18:18:00Z">
        <w:r w:rsidR="0070114B">
          <w:t>is</w:t>
        </w:r>
      </w:ins>
      <w:r w:rsidR="00BB0224">
        <w:t xml:space="preserve"> formed</w:t>
      </w:r>
      <w:r w:rsidR="002C3877">
        <w:t xml:space="preserve"> </w:t>
      </w:r>
      <w:r w:rsidR="00392D54">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w:instrText>
      </w:r>
      <w:r w:rsidR="0057034D" w:rsidRPr="0070114B">
        <w:rPr>
          <w:lang w:val="fi-FI"/>
        </w:rPr>
        <w:instrText>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Machinery","type":"article-journal","volume":"123"},"uris":["http://www.mendeley.com/documents/?uuid=700df901-7031-4f22-b9fb-a894c052e88e"]}],"mendeley":{"formattedCitation":"(Picco et al. 2015; Kukulski et al. 2012; Kaksonen, Toret, and Drubin 2005)","plainTextFormattedCitation":"(Picco et al. 2015; Kukulski et al. 2012; Kaksonen, Toret, and Drubin 2005)","previouslyFormattedCitation":"(Picco et al. 2015; Kukulski et al. 2012; Kaksonen, Toret, and Drubin 2005)"},"properties":{"noteIndex":0},"schema":"https://github.com/citation-style-language/schema/raw/master/csl-citation.json"}</w:instrText>
      </w:r>
      <w:r w:rsidR="00392D54">
        <w:fldChar w:fldCharType="separate"/>
      </w:r>
      <w:r w:rsidR="00F95C1A" w:rsidRPr="0070114B">
        <w:rPr>
          <w:noProof/>
          <w:lang w:val="fi-FI"/>
        </w:rPr>
        <w:t>(Picco et al. 2015; Kukulski et al. 2012; Kaksonen, Toret, and Drubin 2005)</w:t>
      </w:r>
      <w:r w:rsidR="00392D54">
        <w:fldChar w:fldCharType="end"/>
      </w:r>
      <w:r w:rsidRPr="0070114B">
        <w:rPr>
          <w:lang w:val="fi-FI"/>
        </w:rPr>
        <w:t xml:space="preserve">. </w:t>
      </w:r>
      <w:commentRangeStart w:id="13"/>
      <w:r>
        <w:t>FCS</w:t>
      </w:r>
      <w:commentRangeEnd w:id="13"/>
      <w:r w:rsidR="0070114B">
        <w:rPr>
          <w:rStyle w:val="CommentReference"/>
        </w:rPr>
        <w:commentReference w:id="13"/>
      </w:r>
      <w:r>
        <w:t xml:space="preserve"> measurements have shown that the cyto</w:t>
      </w:r>
      <w:ins w:id="14" w:author="Marko" w:date="2018-08-15T18:19:00Z">
        <w:r w:rsidR="00E9369B">
          <w:t xml:space="preserve">solic concentration </w:t>
        </w:r>
      </w:ins>
      <w:del w:id="15" w:author="Marko" w:date="2018-08-15T18:19:00Z">
        <w:r w:rsidDel="00E9369B">
          <w:delText xml:space="preserve">plasmic content </w:delText>
        </w:r>
      </w:del>
      <w:r>
        <w:t>of Rvs167</w:t>
      </w:r>
      <w:r w:rsidR="001535FF">
        <w:t xml:space="preserve"> and</w:t>
      </w:r>
      <w:r>
        <w:t xml:space="preserve"> Rvs161 is quite high compared to other endocytic proteins</w:t>
      </w:r>
      <w:r w:rsidR="00FB10DD">
        <w:t xml:space="preserve"> </w:t>
      </w:r>
      <w:r w:rsidR="00392D54">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et al. 2014)","plainTextFormattedCitation":"(Boeke et al. 2014)","previouslyFormattedCitation":"(Boeke et al. 2014)"},"properties":{"noteIndex":0},"schema":"https://github.com/citation-style-language/schema/raw/master/csl-citation.json"}</w:instrText>
      </w:r>
      <w:r w:rsidR="00392D54">
        <w:fldChar w:fldCharType="separate"/>
      </w:r>
      <w:r w:rsidR="00F95C1A" w:rsidRPr="00F95C1A">
        <w:rPr>
          <w:noProof/>
        </w:rPr>
        <w:t>(Boeke et al. 2014)</w:t>
      </w:r>
      <w:r w:rsidR="00392D54">
        <w:fldChar w:fldCharType="end"/>
      </w:r>
      <w:r w:rsidR="00C2677A">
        <w:t>. M</w:t>
      </w:r>
      <w:r w:rsidR="00202166">
        <w:t>any endocytic proteins</w:t>
      </w:r>
      <w:r>
        <w:t xml:space="preserve"> like Las17, Vrp1, type1 </w:t>
      </w:r>
      <w:proofErr w:type="spellStart"/>
      <w:r>
        <w:t>myosins</w:t>
      </w:r>
      <w:proofErr w:type="spellEnd"/>
      <w:r>
        <w:t xml:space="preserve">, are measured at 80-240nM, while </w:t>
      </w:r>
      <w:del w:id="16" w:author="Marko" w:date="2018-08-15T18:20:00Z">
        <w:r w:rsidDel="00E9369B">
          <w:delText xml:space="preserve">cytoplasmic </w:delText>
        </w:r>
      </w:del>
      <w:ins w:id="17" w:author="Marko" w:date="2018-08-15T18:20:00Z">
        <w:r w:rsidR="00E9369B">
          <w:t xml:space="preserve">cytosolic </w:t>
        </w:r>
      </w:ins>
      <w:del w:id="18" w:author="Marko" w:date="2018-08-15T18:20:00Z">
        <w:r w:rsidDel="00E9369B">
          <w:delText xml:space="preserve">intensity </w:delText>
        </w:r>
      </w:del>
      <w:ins w:id="19" w:author="Marko" w:date="2018-08-15T18:20:00Z">
        <w:r w:rsidR="00E9369B">
          <w:t xml:space="preserve">concentration </w:t>
        </w:r>
      </w:ins>
      <w:r>
        <w:t xml:space="preserve">of </w:t>
      </w:r>
      <w:r w:rsidR="009D65BC">
        <w:t>Rvs</w:t>
      </w:r>
      <w:r>
        <w:t xml:space="preserve">161 </w:t>
      </w:r>
      <w:r w:rsidR="0011580E">
        <w:t xml:space="preserve">and 167 is </w:t>
      </w:r>
      <w:r>
        <w:t>721nM</w:t>
      </w:r>
      <w:r w:rsidR="0011580E">
        <w:t xml:space="preserve"> and</w:t>
      </w:r>
      <w:r>
        <w:t xml:space="preserve"> 354nM</w:t>
      </w:r>
      <w:r w:rsidR="0011580E">
        <w:t xml:space="preserve"> respectively</w:t>
      </w:r>
      <w:r>
        <w:t xml:space="preserve">. In spite of this, relatively few numbers of </w:t>
      </w:r>
      <w:proofErr w:type="spellStart"/>
      <w:r>
        <w:t>Rvs</w:t>
      </w:r>
      <w:proofErr w:type="spellEnd"/>
      <w:r>
        <w:t xml:space="preserve"> are recruited to endocytic sites, suggesting that </w:t>
      </w:r>
      <w:del w:id="20" w:author="Marko" w:date="2018-08-15T18:20:00Z">
        <w:r w:rsidDel="00347A4B">
          <w:delText xml:space="preserve">cytoplasmic </w:delText>
        </w:r>
      </w:del>
      <w:ins w:id="21" w:author="Marko" w:date="2018-08-15T18:20:00Z">
        <w:r w:rsidR="00347A4B">
          <w:t xml:space="preserve">cytosolic </w:t>
        </w:r>
      </w:ins>
      <w:commentRangeStart w:id="22"/>
      <w:r>
        <w:t xml:space="preserve">concentration alone </w:t>
      </w:r>
      <w:r w:rsidR="0050052B">
        <w:t xml:space="preserve">may </w:t>
      </w:r>
      <w:r>
        <w:t>not determine recruitment</w:t>
      </w:r>
      <w:commentRangeEnd w:id="22"/>
      <w:r w:rsidR="00CE7E2F">
        <w:rPr>
          <w:rStyle w:val="CommentReference"/>
        </w:rPr>
        <w:commentReference w:id="22"/>
      </w:r>
      <w:r>
        <w:t>.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w:t>
      </w:r>
      <w:commentRangeStart w:id="23"/>
      <w:r>
        <w:t xml:space="preserve">other directed mechanisms recruit proteins </w:t>
      </w:r>
      <w:commentRangeEnd w:id="23"/>
      <w:r w:rsidR="00661CA9">
        <w:rPr>
          <w:rStyle w:val="CommentReference"/>
        </w:rPr>
        <w:commentReference w:id="23"/>
      </w:r>
      <w:r>
        <w:t xml:space="preserve">in a timed and efficient manner. In the case of </w:t>
      </w:r>
      <w:proofErr w:type="spellStart"/>
      <w:r>
        <w:t>Rvs</w:t>
      </w:r>
      <w:proofErr w:type="spellEnd"/>
      <w:r>
        <w:t>, both timing and efficiency appear cru</w:t>
      </w:r>
      <w:r w:rsidR="00C914C9">
        <w:t>c</w:t>
      </w:r>
      <w:r>
        <w:t>ial to i</w:t>
      </w:r>
      <w:r w:rsidR="00202166">
        <w:t>ts function, the question is</w:t>
      </w:r>
      <w:r w:rsidR="0025256E">
        <w:t xml:space="preserve"> what confers both.</w:t>
      </w:r>
      <w:r>
        <w:t xml:space="preserve"> </w:t>
      </w:r>
    </w:p>
    <w:p w14:paraId="71FBFED9" w14:textId="77777777" w:rsidR="00E84D2F" w:rsidRDefault="00E84D2F" w:rsidP="00142EEA">
      <w:pPr>
        <w:spacing w:line="360" w:lineRule="auto"/>
      </w:pPr>
    </w:p>
    <w:p w14:paraId="6B6CC244" w14:textId="01955225" w:rsidR="00E84D2F" w:rsidRDefault="00E84D2F" w:rsidP="00142EEA">
      <w:pPr>
        <w:spacing w:line="360" w:lineRule="auto"/>
        <w:rPr>
          <w:b/>
        </w:rPr>
      </w:pPr>
      <w:r>
        <w:rPr>
          <w:b/>
        </w:rPr>
        <w:t>4</w:t>
      </w:r>
      <w:r w:rsidRPr="00916EA9">
        <w:rPr>
          <w:b/>
        </w:rPr>
        <w:t>.1.</w:t>
      </w:r>
      <w:r>
        <w:rPr>
          <w:b/>
        </w:rPr>
        <w:t>1</w:t>
      </w:r>
      <w:r w:rsidRPr="00916EA9">
        <w:rPr>
          <w:b/>
        </w:rPr>
        <w:t xml:space="preserve"> The BAR</w:t>
      </w:r>
      <w:r w:rsidR="00031827">
        <w:rPr>
          <w:b/>
        </w:rPr>
        <w:t xml:space="preserve"> domain senses membrane curvature.</w:t>
      </w:r>
    </w:p>
    <w:p w14:paraId="0EC6DF00" w14:textId="101B85F0" w:rsidR="00585579" w:rsidRPr="00585579" w:rsidRDefault="00585579" w:rsidP="00142EEA">
      <w:pPr>
        <w:spacing w:line="360" w:lineRule="auto"/>
      </w:pPr>
      <w:r w:rsidRPr="00585579">
        <w:t xml:space="preserve">The </w:t>
      </w:r>
      <w:commentRangeStart w:id="24"/>
      <w:r w:rsidRPr="00585579">
        <w:t xml:space="preserve">curved structure of the BAR dimer </w:t>
      </w:r>
      <w:commentRangeEnd w:id="24"/>
      <w:r w:rsidR="00115EEC">
        <w:rPr>
          <w:rStyle w:val="CommentReference"/>
        </w:rPr>
        <w:commentReference w:id="24"/>
      </w:r>
      <w:r w:rsidRPr="00585579">
        <w:t xml:space="preserve">has suggested that </w:t>
      </w:r>
      <w:proofErr w:type="spellStart"/>
      <w:r w:rsidR="00841A83">
        <w:t>Rvs</w:t>
      </w:r>
      <w:proofErr w:type="spellEnd"/>
      <w:r w:rsidRPr="00585579">
        <w:t xml:space="preserve"> </w:t>
      </w:r>
      <w:r w:rsidR="00453814">
        <w:t xml:space="preserve">is </w:t>
      </w:r>
      <w:r w:rsidRPr="00585579">
        <w:t>recruited by its preference for some membrane shapes over others</w:t>
      </w:r>
      <w:r w:rsidR="00C0317A">
        <w:t xml:space="preserve">, supported by </w:t>
      </w:r>
      <w:r w:rsidR="00841A83">
        <w:t>its</w:t>
      </w:r>
      <w:r w:rsidR="00CC627B">
        <w:t xml:space="preserve"> </w:t>
      </w:r>
      <w:r w:rsidR="00C0317A">
        <w:t xml:space="preserve">arrival at </w:t>
      </w:r>
      <w:r w:rsidR="00C83CC6">
        <w:t>curved membrane</w:t>
      </w:r>
      <w:r w:rsidR="00C0317A">
        <w:t xml:space="preserve"> </w:t>
      </w:r>
      <w:r w:rsidR="00C0317A">
        <w:lastRenderedPageBreak/>
        <w:t>tubes</w:t>
      </w:r>
      <w:r w:rsidRPr="00585579">
        <w:t xml:space="preserve">. In the absence of membrane curvature, in </w:t>
      </w:r>
      <w:r w:rsidRPr="005A66E4">
        <w:rPr>
          <w:i/>
        </w:rPr>
        <w:t>sla2</w:t>
      </w:r>
      <w:r w:rsidR="00B10DE9" w:rsidRPr="005A66E4">
        <w:rPr>
          <w:i/>
        </w:rPr>
        <w:t>Δ</w:t>
      </w:r>
      <w:r w:rsidRPr="00585579">
        <w:t xml:space="preserve"> cells, </w:t>
      </w:r>
      <w:r w:rsidR="005A66E4">
        <w:t>the BAR domain alone</w:t>
      </w:r>
      <w:r w:rsidRPr="00585579">
        <w:t xml:space="preserve"> does not localize to cortical patches</w:t>
      </w:r>
      <w:r w:rsidR="00470D97">
        <w:t xml:space="preserve"> (Fig.3.3D)</w:t>
      </w:r>
      <w:r w:rsidRPr="00585579">
        <w:t xml:space="preserve">. </w:t>
      </w:r>
      <w:commentRangeStart w:id="25"/>
      <w:r w:rsidRPr="00585579">
        <w:t xml:space="preserve">This demonstrates for the first time that </w:t>
      </w:r>
      <w:r w:rsidR="000F65F1">
        <w:t xml:space="preserve">the </w:t>
      </w:r>
      <w:r w:rsidRPr="00585579">
        <w:t xml:space="preserve">BAR domain does indeed sense and requires membrane curvature to localize to cortical patches. </w:t>
      </w:r>
      <w:commentRangeEnd w:id="25"/>
      <w:r w:rsidR="00F60ADD">
        <w:rPr>
          <w:rStyle w:val="CommentReference"/>
        </w:rPr>
        <w:commentReference w:id="25"/>
      </w:r>
      <w:r w:rsidRPr="00585579">
        <w:t xml:space="preserve">Work on BAR domains </w:t>
      </w:r>
      <w:r w:rsidR="000645F7">
        <w:t xml:space="preserve">have </w:t>
      </w:r>
      <w:r w:rsidRPr="00585579">
        <w:t>propose</w:t>
      </w:r>
      <w:r w:rsidR="000645F7">
        <w:t>d</w:t>
      </w:r>
      <w:r w:rsidRPr="00585579">
        <w:t xml:space="preserve"> that elect</w:t>
      </w:r>
      <w:r w:rsidR="00D74E09">
        <w:t>r</w:t>
      </w:r>
      <w:r w:rsidRPr="00585579">
        <w:t>ostatic interactions between positive charges at the concav</w:t>
      </w:r>
      <w:r w:rsidR="00741180">
        <w:t>e surface and tips of the</w:t>
      </w:r>
      <w:r w:rsidRPr="00585579">
        <w:t xml:space="preserve"> </w:t>
      </w:r>
      <w:r w:rsidR="00D74E09">
        <w:t>BA</w:t>
      </w:r>
      <w:r w:rsidR="00741180">
        <w:t>R domain</w:t>
      </w:r>
      <w:r w:rsidR="00D74E09">
        <w:t xml:space="preserve"> </w:t>
      </w:r>
      <w:r w:rsidRPr="00585579">
        <w:t>structure and negative</w:t>
      </w:r>
      <w:r w:rsidR="009F4D7B">
        <w:t>ly charged</w:t>
      </w:r>
      <w:r w:rsidRPr="00585579">
        <w:t xml:space="preserve"> lipids mediate membrane </w:t>
      </w:r>
      <w:commentRangeStart w:id="26"/>
      <w:r w:rsidRPr="00585579">
        <w:t>binding</w:t>
      </w:r>
      <w:commentRangeEnd w:id="26"/>
      <w:r w:rsidR="00597066">
        <w:rPr>
          <w:rStyle w:val="CommentReference"/>
        </w:rPr>
        <w:commentReference w:id="26"/>
      </w:r>
      <w:r w:rsidRPr="00585579">
        <w:t xml:space="preserve">.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50CBC589" w:rsidR="00E84D2F" w:rsidRPr="00916EA9" w:rsidRDefault="00E84D2F" w:rsidP="00142EEA">
      <w:pPr>
        <w:spacing w:line="360" w:lineRule="auto"/>
        <w:rPr>
          <w:b/>
        </w:rPr>
      </w:pPr>
      <w:r>
        <w:rPr>
          <w:b/>
        </w:rPr>
        <w:t>4</w:t>
      </w:r>
      <w:r w:rsidRPr="00916EA9">
        <w:rPr>
          <w:b/>
        </w:rPr>
        <w:t>.1.</w:t>
      </w:r>
      <w:r w:rsidR="004F07C2">
        <w:rPr>
          <w:b/>
        </w:rPr>
        <w:t>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032EB849" w:rsidR="00217352" w:rsidRDefault="000F65F1" w:rsidP="00142EEA">
      <w:pPr>
        <w:spacing w:line="360" w:lineRule="auto"/>
      </w:pPr>
      <w:r>
        <w:t>In</w:t>
      </w:r>
      <w:r w:rsidR="00957CA7">
        <w:t xml:space="preserve"> </w:t>
      </w:r>
      <w:commentRangeStart w:id="27"/>
      <w:r w:rsidR="00957CA7">
        <w:t xml:space="preserve">BAR cells, Rvs167 </w:t>
      </w:r>
      <w:commentRangeEnd w:id="27"/>
      <w:r w:rsidR="00E93B37">
        <w:rPr>
          <w:rStyle w:val="CommentReference"/>
        </w:rPr>
        <w:commentReference w:id="27"/>
      </w:r>
      <w:r w:rsidR="00957CA7">
        <w:t xml:space="preserve">is able to localize to endocytic sites, </w:t>
      </w:r>
      <w:r w:rsidR="00894F87">
        <w:t>and has a similar lifetime</w:t>
      </w:r>
      <w:r w:rsidR="00C0082B">
        <w:t xml:space="preserve"> in WT cells</w:t>
      </w:r>
      <w:r w:rsidR="000436F9">
        <w:t xml:space="preserve"> (Fig.3.3, Fig.3.4)</w:t>
      </w:r>
      <w:r w:rsidR="00894F87">
        <w:t xml:space="preserve">. </w:t>
      </w:r>
      <w:r w:rsidR="00247AB3">
        <w:t>In Fig</w:t>
      </w:r>
      <w:r w:rsidR="006209CC">
        <w:t>.</w:t>
      </w:r>
      <w:r w:rsidR="00247AB3">
        <w:t>3.4</w:t>
      </w:r>
      <w:r w:rsidR="006C658F">
        <w:t xml:space="preserve"> </w:t>
      </w:r>
      <w:r w:rsidR="00D07AFD">
        <w:t>B,D</w:t>
      </w:r>
      <w:r w:rsidR="006B6B03">
        <w:t xml:space="preserve"> </w:t>
      </w:r>
      <w:r w:rsidR="00FD3882">
        <w:t>we see that w</w:t>
      </w:r>
      <w:r w:rsidR="005166C7">
        <w:t xml:space="preserve">hile </w:t>
      </w:r>
      <w:del w:id="28" w:author="Marko" w:date="2018-08-15T19:17:00Z">
        <w:r w:rsidR="00C86379" w:rsidDel="007E6820">
          <w:delText>in WT,</w:delText>
        </w:r>
      </w:del>
      <w:ins w:id="29" w:author="Marko" w:date="2018-08-15T19:17:00Z">
        <w:r w:rsidR="007E6820">
          <w:t>the full length</w:t>
        </w:r>
      </w:ins>
      <w:r w:rsidR="00C86379">
        <w:t xml:space="preserve"> </w:t>
      </w:r>
      <w:r w:rsidR="005166C7">
        <w:t>Rvs</w:t>
      </w:r>
      <w:r w:rsidR="00C86379">
        <w:t>167</w:t>
      </w:r>
      <w:r w:rsidR="005166C7">
        <w:t xml:space="preserve"> arrives about 4 seconds after the arrival of Abp1, </w:t>
      </w:r>
      <w:del w:id="30" w:author="Marko" w:date="2018-08-15T19:18:00Z">
        <w:r w:rsidR="005166C7" w:rsidDel="00564EB7">
          <w:delText xml:space="preserve">in </w:delText>
        </w:r>
      </w:del>
      <w:ins w:id="31" w:author="Marko" w:date="2018-08-15T19:18:00Z">
        <w:r w:rsidR="00564EB7">
          <w:t xml:space="preserve">the </w:t>
        </w:r>
      </w:ins>
      <w:r w:rsidR="005166C7">
        <w:t xml:space="preserve">BAR </w:t>
      </w:r>
      <w:del w:id="32" w:author="Marko" w:date="2018-08-15T19:18:00Z">
        <w:r w:rsidR="005166C7" w:rsidDel="00564EB7">
          <w:delText>cells</w:delText>
        </w:r>
        <w:r w:rsidR="00C517D9" w:rsidDel="00564EB7">
          <w:delText xml:space="preserve"> it </w:delText>
        </w:r>
      </w:del>
      <w:r w:rsidR="005166C7">
        <w:t>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5F163261" w:rsidR="00217352" w:rsidRDefault="00217352" w:rsidP="00142EEA">
      <w:pPr>
        <w:spacing w:line="360" w:lineRule="auto"/>
      </w:pPr>
      <w:r>
        <w:t>Th</w:t>
      </w:r>
      <w:r w:rsidR="00B83FD0">
        <w:t xml:space="preserve">e </w:t>
      </w:r>
      <w:r>
        <w:t>delay</w:t>
      </w:r>
      <w:r w:rsidR="00B83FD0">
        <w:t xml:space="preserve"> in recruitment </w:t>
      </w:r>
      <w:r>
        <w:t>could occur</w:t>
      </w:r>
      <w:r w:rsidR="000C7C77">
        <w:t xml:space="preserve"> because the membrane has not acquired the required </w:t>
      </w:r>
      <w:r w:rsidR="00656F20">
        <w:t>invagination length</w:t>
      </w:r>
      <w:del w:id="33" w:author="Marko" w:date="2018-08-15T19:25:00Z">
        <w:r w:rsidR="00656F20" w:rsidDel="00682CEB">
          <w:delText>s</w:delText>
        </w:r>
      </w:del>
      <w:r w:rsidR="006E0D26">
        <w:t xml:space="preserve"> or because the</w:t>
      </w:r>
      <w:r w:rsidR="001369A3">
        <w:t xml:space="preserve"> loss of the SH3 domain has delayed recruitment</w:t>
      </w:r>
      <w:r w:rsidR="000C7C77">
        <w:t xml:space="preserve">. </w:t>
      </w:r>
      <w:r w:rsidR="008260BF">
        <w:t>Th</w:t>
      </w:r>
      <w:r w:rsidR="00B94D54">
        <w:t>at the delay comes f</w:t>
      </w:r>
      <w:r w:rsidR="002D231B">
        <w:t xml:space="preserve">rom the </w:t>
      </w:r>
      <w:del w:id="34" w:author="Marko" w:date="2018-08-15T19:26:00Z">
        <w:r w:rsidR="002D231B" w:rsidDel="00682CEB">
          <w:delText xml:space="preserve">absence </w:delText>
        </w:r>
      </w:del>
      <w:ins w:id="35" w:author="Marko" w:date="2018-08-15T19:26:00Z">
        <w:r w:rsidR="00682CEB">
          <w:t xml:space="preserve">a delay in </w:t>
        </w:r>
        <w:commentRangeStart w:id="36"/>
        <w:r w:rsidR="00682CEB">
          <w:t>reaching</w:t>
        </w:r>
        <w:commentRangeEnd w:id="36"/>
        <w:r w:rsidR="00682CEB">
          <w:rPr>
            <w:rStyle w:val="CommentReference"/>
          </w:rPr>
          <w:commentReference w:id="36"/>
        </w:r>
        <w:r w:rsidR="00682CEB">
          <w:t xml:space="preserve"> </w:t>
        </w:r>
      </w:ins>
      <w:del w:id="37" w:author="Marko" w:date="2018-08-15T19:26:00Z">
        <w:r w:rsidR="002D231B" w:rsidDel="00682CEB">
          <w:delText xml:space="preserve">of </w:delText>
        </w:r>
      </w:del>
      <w:r w:rsidR="002D231B">
        <w:t xml:space="preserve">a particular </w:t>
      </w:r>
      <w:r w:rsidR="00BB3604">
        <w:t xml:space="preserve">invagination </w:t>
      </w:r>
      <w:r w:rsidR="002D231B">
        <w:t xml:space="preserve">length </w:t>
      </w:r>
      <w:r w:rsidR="006B145F">
        <w:t>is supported by the fact that Sla1 moves inwards at a slower rate in BAR cells</w:t>
      </w:r>
      <w:r w:rsidR="00241233">
        <w:t>. It</w:t>
      </w:r>
      <w:r w:rsidR="0036021B">
        <w:t xml:space="preserve"> </w:t>
      </w:r>
      <w:r w:rsidR="004F3B86">
        <w:t xml:space="preserve">takes longer for the membrane </w:t>
      </w:r>
      <w:r w:rsidR="00706FC8">
        <w:t xml:space="preserve">in BAR </w:t>
      </w:r>
      <w:r w:rsidR="00425AA3">
        <w:t xml:space="preserve">cells </w:t>
      </w:r>
      <w:r w:rsidR="004F3B86">
        <w:t xml:space="preserve">to reach the same </w:t>
      </w:r>
      <w:r w:rsidR="00341114">
        <w:t>length</w:t>
      </w:r>
      <w:r w:rsidR="00D1546A">
        <w:t xml:space="preserve"> as </w:t>
      </w:r>
      <w:r w:rsidR="004F3B86">
        <w:t xml:space="preserve">WT. </w:t>
      </w:r>
      <w:commentRangeStart w:id="38"/>
      <w:r w:rsidR="00D1546A">
        <w:t>Rvs</w:t>
      </w:r>
      <w:r w:rsidR="004F75E4">
        <w:t>167</w:t>
      </w:r>
      <w:r w:rsidR="004F3B86">
        <w:t xml:space="preserve"> arrives </w:t>
      </w:r>
      <w:r w:rsidR="00D1546A">
        <w:t>in BAR</w:t>
      </w:r>
      <w:commentRangeEnd w:id="38"/>
      <w:r w:rsidR="00DD0F4F">
        <w:rPr>
          <w:rStyle w:val="CommentReference"/>
        </w:rPr>
        <w:commentReference w:id="38"/>
      </w:r>
      <w:r w:rsidR="00D1546A">
        <w:t xml:space="preserve"> cells </w:t>
      </w:r>
      <w:r w:rsidR="00E70A6C">
        <w:t xml:space="preserve">when </w:t>
      </w:r>
      <w:r w:rsidR="00D1546A">
        <w:t>Sla1</w:t>
      </w:r>
      <w:r w:rsidR="00E70A6C">
        <w:t xml:space="preserve"> has moved inwards 25-3</w:t>
      </w:r>
      <w:r w:rsidR="00311E04">
        <w:t>0</w:t>
      </w:r>
      <w:r w:rsidR="00E70A6C">
        <w:t>nm</w:t>
      </w:r>
      <w:r w:rsidR="00BA1F0A">
        <w:t xml:space="preserve"> (</w:t>
      </w:r>
      <w:r w:rsidR="002C0170">
        <w:t xml:space="preserve">dashed </w:t>
      </w:r>
      <w:r w:rsidR="00BA1F0A">
        <w:t xml:space="preserve">red </w:t>
      </w:r>
      <w:r w:rsidR="002C0170">
        <w:t>line</w:t>
      </w:r>
      <w:r w:rsidR="003A648B">
        <w:t>s</w:t>
      </w:r>
      <w:r w:rsidR="002C0170">
        <w:t xml:space="preserve"> </w:t>
      </w:r>
      <w:r w:rsidR="00BA1F0A">
        <w:t>in Fig.3.4A)</w:t>
      </w:r>
      <w:r w:rsidR="00A92FE5">
        <w:t>,</w:t>
      </w:r>
      <w:r w:rsidR="00E70A6C">
        <w:t xml:space="preserve"> which is also the distance </w:t>
      </w:r>
      <w:r w:rsidR="006F5409">
        <w:t xml:space="preserve">Sla1 </w:t>
      </w:r>
      <w:r w:rsidR="00A1055F">
        <w:t xml:space="preserve">has </w:t>
      </w:r>
      <w:r w:rsidR="00E70A6C">
        <w:t>moved when Rvs</w:t>
      </w:r>
      <w:r w:rsidR="004F75E4">
        <w:t>167</w:t>
      </w:r>
      <w:r w:rsidR="00E70A6C">
        <w:t xml:space="preserve"> arrives</w:t>
      </w:r>
      <w:r w:rsidR="00E66CE7">
        <w:t xml:space="preserve"> in WT</w:t>
      </w:r>
      <w:r w:rsidR="00E70A6C">
        <w:t xml:space="preserve">. To be noted is that Sla1 is not directly at the plasma membrane, and the centroid of Sla1 sits </w:t>
      </w:r>
      <w:commentRangeStart w:id="39"/>
      <w:r w:rsidR="00E70A6C">
        <w:t>about 20nm higher on the plasma membrane than Sla2</w:t>
      </w:r>
      <w:commentRangeEnd w:id="39"/>
      <w:r w:rsidR="00BA21DE">
        <w:rPr>
          <w:rStyle w:val="CommentReference"/>
        </w:rPr>
        <w:commentReference w:id="39"/>
      </w:r>
      <w:r w:rsidR="00D70CBA">
        <w:fldChar w:fldCharType="begin" w:fldLock="1"/>
      </w:r>
      <w:r w:rsidR="0057034D">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2015)","previouslyFormattedCitation":"(Picco et al. 2015)"},"properties":{"noteIndex":0},"schema":"https://github.com/citation-style-language/schema/raw/master/csl-citation.json"}</w:instrText>
      </w:r>
      <w:r w:rsidR="00D70CBA">
        <w:fldChar w:fldCharType="separate"/>
      </w:r>
      <w:r w:rsidR="00F95C1A" w:rsidRPr="00F95C1A">
        <w:rPr>
          <w:noProof/>
        </w:rPr>
        <w:t>(</w:t>
      </w:r>
      <w:proofErr w:type="spellStart"/>
      <w:r w:rsidR="00F95C1A" w:rsidRPr="00F95C1A">
        <w:rPr>
          <w:noProof/>
        </w:rPr>
        <w:t>Picco</w:t>
      </w:r>
      <w:proofErr w:type="spellEnd"/>
      <w:r w:rsidR="00F95C1A" w:rsidRPr="00F95C1A">
        <w:rPr>
          <w:noProof/>
        </w:rPr>
        <w:t xml:space="preserve"> et al. 2015)</w:t>
      </w:r>
      <w:r w:rsidR="00D70CBA">
        <w:fldChar w:fldCharType="end"/>
      </w:r>
      <w:r w:rsidR="00E70A6C">
        <w:t>. Therefore, a 25-3</w:t>
      </w:r>
      <w:r w:rsidR="009072C1">
        <w:t>0</w:t>
      </w:r>
      <w:r w:rsidR="000B450F">
        <w:t>nm</w:t>
      </w:r>
      <w:r w:rsidR="00E70A6C">
        <w:t xml:space="preserve"> distance of</w:t>
      </w:r>
      <w:r w:rsidR="000B450F">
        <w:t xml:space="preserve"> Sla1 would correspond to 45-5</w:t>
      </w:r>
      <w:r w:rsidR="006E26E6">
        <w:t>0</w:t>
      </w:r>
      <w:r w:rsidR="00E70A6C">
        <w:t xml:space="preserve">nm of membrane invagination, by which point the membrane is already </w:t>
      </w:r>
      <w:r w:rsidR="00A42F57">
        <w:t>tubular</w:t>
      </w:r>
      <w:r w:rsidR="00094618">
        <w:t xml:space="preserve"> </w:t>
      </w:r>
      <w:r w:rsidR="002975DF">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2975DF">
        <w:fldChar w:fldCharType="separate"/>
      </w:r>
      <w:r w:rsidR="00F95C1A" w:rsidRPr="00F95C1A">
        <w:rPr>
          <w:noProof/>
        </w:rPr>
        <w:t>(Picco et al. 2015; Kukulski et al. 2012)</w:t>
      </w:r>
      <w:r w:rsidR="002975DF">
        <w:fldChar w:fldCharType="end"/>
      </w:r>
      <w:r w:rsidR="00E70A6C">
        <w:t xml:space="preserve">, consistent with </w:t>
      </w:r>
      <w:proofErr w:type="spellStart"/>
      <w:r w:rsidR="00E70A6C">
        <w:t>Rvs</w:t>
      </w:r>
      <w:proofErr w:type="spellEnd"/>
      <w:r w:rsidR="00E70A6C">
        <w:t xml:space="preserve"> arrival at invaginated tubes. This suggests </w:t>
      </w:r>
      <w:proofErr w:type="spellStart"/>
      <w:r w:rsidR="00E70A6C">
        <w:t>Rvs</w:t>
      </w:r>
      <w:proofErr w:type="spellEnd"/>
      <w:r w:rsidR="00E70A6C">
        <w:t xml:space="preserve"> recruitment </w:t>
      </w:r>
      <w:r w:rsidR="00D52500">
        <w:t xml:space="preserve">is timed </w:t>
      </w:r>
      <w:r w:rsidR="00E70A6C">
        <w:t xml:space="preserve">to </w:t>
      </w:r>
      <w:r w:rsidR="00A1055F">
        <w:t>specific</w:t>
      </w:r>
      <w:r w:rsidR="00E70A6C">
        <w:t xml:space="preserve"> </w:t>
      </w:r>
      <w:commentRangeStart w:id="40"/>
      <w:r w:rsidR="00E70A6C">
        <w:t>membrane invagination length</w:t>
      </w:r>
      <w:commentRangeEnd w:id="40"/>
      <w:r w:rsidR="00673204">
        <w:rPr>
          <w:rStyle w:val="CommentReference"/>
        </w:rPr>
        <w:commentReference w:id="40"/>
      </w:r>
      <w:r w:rsidR="00E70A6C">
        <w:t xml:space="preserve">, and that this timing is provided by the BAR domain. </w:t>
      </w:r>
    </w:p>
    <w:p w14:paraId="4E4E61EE" w14:textId="77777777" w:rsidR="00FD78B4" w:rsidRDefault="00FD78B4" w:rsidP="00142EEA">
      <w:pPr>
        <w:spacing w:line="360" w:lineRule="auto"/>
      </w:pPr>
    </w:p>
    <w:p w14:paraId="2C778225" w14:textId="7A8CFC42" w:rsidR="00FD78B4" w:rsidRPr="00916EA9" w:rsidRDefault="00FD78B4" w:rsidP="00FD78B4">
      <w:pPr>
        <w:spacing w:line="360" w:lineRule="auto"/>
        <w:rPr>
          <w:b/>
        </w:rPr>
      </w:pPr>
      <w:r>
        <w:rPr>
          <w:b/>
        </w:rPr>
        <w:t>4</w:t>
      </w:r>
      <w:r w:rsidR="004F07C2">
        <w:rPr>
          <w:b/>
        </w:rPr>
        <w:t>.1.3</w:t>
      </w:r>
      <w:r>
        <w:rPr>
          <w:b/>
        </w:rPr>
        <w:t xml:space="preserve"> </w:t>
      </w:r>
      <w:r w:rsidRPr="00916EA9">
        <w:rPr>
          <w:b/>
        </w:rPr>
        <w:t xml:space="preserve"> The SH3 domain m</w:t>
      </w:r>
      <w:r>
        <w:rPr>
          <w:b/>
        </w:rPr>
        <w:t xml:space="preserve">akes </w:t>
      </w:r>
      <w:proofErr w:type="spellStart"/>
      <w:r>
        <w:rPr>
          <w:b/>
        </w:rPr>
        <w:t>Rvs</w:t>
      </w:r>
      <w:proofErr w:type="spellEnd"/>
      <w:r>
        <w:rPr>
          <w:b/>
        </w:rPr>
        <w:t xml:space="preserve"> recruitment</w:t>
      </w:r>
      <w:r w:rsidRPr="00916EA9">
        <w:rPr>
          <w:b/>
        </w:rPr>
        <w:t xml:space="preserve"> efficient</w:t>
      </w:r>
    </w:p>
    <w:p w14:paraId="7EAF770F" w14:textId="09EA2E8F" w:rsidR="00FD78B4" w:rsidRDefault="004243C9" w:rsidP="00142EEA">
      <w:pPr>
        <w:spacing w:line="360" w:lineRule="auto"/>
      </w:pPr>
      <w:r>
        <w:t>As seen</w:t>
      </w:r>
      <w:r w:rsidR="00FD78B4">
        <w:t xml:space="preserve"> in Fig.3.4C, </w:t>
      </w:r>
      <w:commentRangeStart w:id="41"/>
      <w:r w:rsidR="00FD78B4">
        <w:t>Rvs</w:t>
      </w:r>
      <w:r w:rsidR="00475221">
        <w:t>167</w:t>
      </w:r>
      <w:r w:rsidR="00FD78B4">
        <w:t xml:space="preserve"> in BAR cells </w:t>
      </w:r>
      <w:commentRangeEnd w:id="41"/>
      <w:r w:rsidR="0007766E">
        <w:rPr>
          <w:rStyle w:val="CommentReference"/>
        </w:rPr>
        <w:commentReference w:id="41"/>
      </w:r>
      <w:r w:rsidR="00FD78B4">
        <w:t>accumul</w:t>
      </w:r>
      <w:r w:rsidR="008D23B0">
        <w:t>ates to about half the WT</w:t>
      </w:r>
      <w:r w:rsidR="00FD78B4">
        <w:t xml:space="preserve"> number, even though the same cyto</w:t>
      </w:r>
      <w:r w:rsidR="009640A6">
        <w:t>plasmic</w:t>
      </w:r>
      <w:r w:rsidR="00FD78B4">
        <w:t xml:space="preserve"> concentration is measured </w:t>
      </w:r>
      <w:commentRangeStart w:id="42"/>
      <w:r w:rsidR="00FD78B4">
        <w:t>(see methods)</w:t>
      </w:r>
      <w:commentRangeEnd w:id="42"/>
      <w:r w:rsidR="00B75247">
        <w:rPr>
          <w:rStyle w:val="CommentReference"/>
        </w:rPr>
        <w:commentReference w:id="42"/>
      </w:r>
      <w:r w:rsidR="00FD78B4">
        <w:t xml:space="preserve">. This indicates that </w:t>
      </w:r>
      <w:r w:rsidR="00FD78B4">
        <w:lastRenderedPageBreak/>
        <w:t xml:space="preserve">the SH3 domain increases the efficiency of recruitment of </w:t>
      </w:r>
      <w:proofErr w:type="spellStart"/>
      <w:r w:rsidR="00FD78B4">
        <w:t>Rvs</w:t>
      </w:r>
      <w:proofErr w:type="spellEnd"/>
      <w:r w:rsidR="00FD78B4">
        <w:t xml:space="preserve">. </w:t>
      </w:r>
      <w:r w:rsidR="00560B38">
        <w:t>Either SH3 domain</w:t>
      </w:r>
      <w:del w:id="43" w:author="Marko" w:date="2018-08-15T19:59:00Z">
        <w:r w:rsidR="00560B38" w:rsidDel="00BE237E">
          <w:delText>s</w:delText>
        </w:r>
      </w:del>
      <w:r w:rsidR="00560B38">
        <w:t xml:space="preserve"> hel</w:t>
      </w:r>
      <w:r w:rsidR="007853D8">
        <w:t>p</w:t>
      </w:r>
      <w:ins w:id="44" w:author="Marko" w:date="2018-08-15T19:59:00Z">
        <w:r w:rsidR="00BE237E">
          <w:t>s</w:t>
        </w:r>
      </w:ins>
      <w:r w:rsidR="007853D8">
        <w:t xml:space="preserve"> recruitment to endocytic sites</w:t>
      </w:r>
      <w:r w:rsidR="00560B38">
        <w:t xml:space="preserve">, or it stabilizes interaction with </w:t>
      </w:r>
      <w:r w:rsidR="007853D8">
        <w:t>sites</w:t>
      </w:r>
      <w:r w:rsidR="00560B38">
        <w:t xml:space="preserve">. </w:t>
      </w:r>
      <w:commentRangeStart w:id="45"/>
      <w:r w:rsidR="006B700B">
        <w:t xml:space="preserve">It is </w:t>
      </w:r>
      <w:r w:rsidR="00257BAF">
        <w:t xml:space="preserve">also </w:t>
      </w:r>
      <w:r w:rsidR="006B700B">
        <w:t>possible</w:t>
      </w:r>
      <w:r w:rsidR="00101A00">
        <w:t xml:space="preserve"> </w:t>
      </w:r>
      <w:r w:rsidR="00687CDC">
        <w:t xml:space="preserve">that </w:t>
      </w:r>
      <w:r w:rsidR="00101A00">
        <w:t>SH3 domain</w:t>
      </w:r>
      <w:del w:id="46" w:author="Marko" w:date="2018-08-15T20:00:00Z">
        <w:r w:rsidR="00101A00" w:rsidDel="00635D8F">
          <w:delText>s</w:delText>
        </w:r>
      </w:del>
      <w:r w:rsidR="00101A00">
        <w:t xml:space="preserve"> </w:t>
      </w:r>
      <w:r w:rsidR="002A32A9">
        <w:t>stabilize</w:t>
      </w:r>
      <w:ins w:id="47" w:author="Marko" w:date="2018-08-15T20:00:00Z">
        <w:r w:rsidR="00635D8F">
          <w:t>s</w:t>
        </w:r>
      </w:ins>
      <w:r w:rsidR="002A32A9">
        <w:t xml:space="preserve"> </w:t>
      </w:r>
      <w:r w:rsidR="006B700B">
        <w:t xml:space="preserve">dimers of the </w:t>
      </w:r>
      <w:proofErr w:type="spellStart"/>
      <w:r w:rsidR="006B700B">
        <w:t>Rvs</w:t>
      </w:r>
      <w:proofErr w:type="spellEnd"/>
      <w:r w:rsidR="006B700B">
        <w:t xml:space="preserve"> complex</w:t>
      </w:r>
      <w:commentRangeEnd w:id="45"/>
      <w:r w:rsidR="003454AC">
        <w:rPr>
          <w:rStyle w:val="CommentReference"/>
        </w:rPr>
        <w:commentReference w:id="45"/>
      </w:r>
      <w:r w:rsidR="006B700B">
        <w:t xml:space="preserve">. </w:t>
      </w:r>
      <w:commentRangeStart w:id="48"/>
      <w:r w:rsidR="006B700B">
        <w:t xml:space="preserve">Since the cytoplasmic signal </w:t>
      </w:r>
      <w:r w:rsidR="007E3F14">
        <w:t xml:space="preserve">of Rvs167 </w:t>
      </w:r>
      <w:r w:rsidR="006B700B">
        <w:t>is the same in both WT and BAR cells, and Rvs167 and Rvs161 have been shown to exist as dimers in the cytoplasm</w:t>
      </w:r>
      <w:r w:rsidR="00DD24BC">
        <w:t xml:space="preserve"> </w:t>
      </w:r>
      <w:r w:rsidR="004B76A8">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4B76A8">
        <w:fldChar w:fldCharType="separate"/>
      </w:r>
      <w:r w:rsidR="00F95C1A" w:rsidRPr="00F95C1A">
        <w:rPr>
          <w:noProof/>
        </w:rPr>
        <w:t>(Boeke et al. 2014)</w:t>
      </w:r>
      <w:r w:rsidR="004B76A8">
        <w:fldChar w:fldCharType="end"/>
      </w:r>
      <w:r w:rsidR="006B700B">
        <w:t xml:space="preserve">, </w:t>
      </w:r>
      <w:r w:rsidR="007853D8">
        <w:t>it</w:t>
      </w:r>
      <w:r w:rsidR="002A32A9">
        <w:t xml:space="preserve"> is unlikely</w:t>
      </w:r>
      <w:r w:rsidR="007853D8">
        <w:t xml:space="preserve"> that loss of the SH3 domain destabilizes the </w:t>
      </w:r>
      <w:proofErr w:type="spellStart"/>
      <w:r w:rsidR="00185C7B">
        <w:t>Rvs</w:t>
      </w:r>
      <w:proofErr w:type="spellEnd"/>
      <w:r w:rsidR="00185C7B">
        <w:t xml:space="preserve"> </w:t>
      </w:r>
      <w:r w:rsidR="007853D8">
        <w:t>complex</w:t>
      </w:r>
      <w:r w:rsidR="00C625EE">
        <w:t>.</w:t>
      </w:r>
      <w:commentRangeEnd w:id="48"/>
      <w:r w:rsidR="00E3740B">
        <w:rPr>
          <w:rStyle w:val="CommentReference"/>
        </w:rPr>
        <w:commentReference w:id="48"/>
      </w:r>
      <w:r w:rsidR="00C625EE">
        <w:t xml:space="preserve"> In </w:t>
      </w:r>
      <w:r w:rsidR="00DD3907" w:rsidRPr="00F84656">
        <w:rPr>
          <w:i/>
        </w:rPr>
        <w:t>sla2Δ</w:t>
      </w:r>
      <w:r w:rsidR="00DD3907">
        <w:t xml:space="preserve"> cells</w:t>
      </w:r>
      <w:r w:rsidR="00C625EE">
        <w:t xml:space="preserve">, </w:t>
      </w:r>
      <w:r w:rsidR="003622C6">
        <w:t xml:space="preserve">full-length </w:t>
      </w:r>
      <w:proofErr w:type="spellStart"/>
      <w:r w:rsidR="003622C6">
        <w:t>Rvs</w:t>
      </w:r>
      <w:proofErr w:type="spellEnd"/>
      <w:r w:rsidR="003622C6">
        <w:t xml:space="preserve"> can assemble</w:t>
      </w:r>
      <w:r w:rsidR="00422257">
        <w:t xml:space="preserve"> </w:t>
      </w:r>
      <w:r w:rsidR="00BE3E74">
        <w:t>on the membrane</w:t>
      </w:r>
      <w:r w:rsidR="00C510E5">
        <w:t xml:space="preserve"> </w:t>
      </w:r>
      <w:r w:rsidR="00BA065D">
        <w:t>(Fig.3.3D-F)</w:t>
      </w:r>
      <w:r w:rsidR="003622C6">
        <w:t xml:space="preserve">. </w:t>
      </w:r>
      <w:r w:rsidR="009F23F2">
        <w:t xml:space="preserve">Since there is </w:t>
      </w:r>
      <w:commentRangeStart w:id="49"/>
      <w:r w:rsidR="009F23F2">
        <w:t>no BAR-membrane interaction</w:t>
      </w:r>
      <w:r w:rsidR="005316AB">
        <w:t xml:space="preserve"> </w:t>
      </w:r>
      <w:commentRangeEnd w:id="49"/>
      <w:r w:rsidR="00486EF2">
        <w:rPr>
          <w:rStyle w:val="CommentReference"/>
        </w:rPr>
        <w:commentReference w:id="49"/>
      </w:r>
      <w:r w:rsidR="005316AB">
        <w:t xml:space="preserve">in </w:t>
      </w:r>
      <w:r w:rsidR="005316AB" w:rsidRPr="00F84656">
        <w:rPr>
          <w:i/>
        </w:rPr>
        <w:t>sla2Δ</w:t>
      </w:r>
      <w:r w:rsidR="005316AB">
        <w:t xml:space="preserve"> cells</w:t>
      </w:r>
      <w:r w:rsidR="009F23F2">
        <w:t>, t</w:t>
      </w:r>
      <w:r w:rsidR="003622C6">
        <w:t xml:space="preserve">his </w:t>
      </w:r>
      <w:r w:rsidR="00BE3E74">
        <w:t>supports</w:t>
      </w:r>
      <w:r w:rsidR="003622C6">
        <w:t xml:space="preserve"> </w:t>
      </w:r>
      <w:r w:rsidR="00C510E5">
        <w:t>a role for the</w:t>
      </w:r>
      <w:r w:rsidR="003622C6">
        <w:t xml:space="preserve"> SH3</w:t>
      </w:r>
      <w:r w:rsidR="00422257">
        <w:t xml:space="preserve"> </w:t>
      </w:r>
      <w:r w:rsidR="00C510E5">
        <w:t>domain</w:t>
      </w:r>
      <w:r w:rsidR="00422257">
        <w:t xml:space="preserve"> in </w:t>
      </w:r>
      <w:r w:rsidR="00BD3EF0">
        <w:t xml:space="preserve">increasing </w:t>
      </w:r>
      <w:r w:rsidR="003020A6">
        <w:t>recruitment of</w:t>
      </w:r>
      <w:r w:rsidR="00422257">
        <w:t xml:space="preserve"> </w:t>
      </w:r>
      <w:proofErr w:type="spellStart"/>
      <w:r w:rsidR="00422257">
        <w:t>Rvs</w:t>
      </w:r>
      <w:proofErr w:type="spellEnd"/>
      <w:r w:rsidR="00BD3EF0">
        <w:t xml:space="preserve"> by clustering protein</w:t>
      </w:r>
      <w:r w:rsidR="00375045">
        <w:t xml:space="preserve"> molecules</w:t>
      </w:r>
      <w:r w:rsidR="00422257">
        <w:t xml:space="preserve">. </w:t>
      </w:r>
    </w:p>
    <w:p w14:paraId="5FCAD0C6" w14:textId="77777777" w:rsidR="00A53BEE" w:rsidRDefault="00A53BEE" w:rsidP="00142EEA">
      <w:pPr>
        <w:spacing w:line="360" w:lineRule="auto"/>
      </w:pPr>
    </w:p>
    <w:p w14:paraId="6CE86410" w14:textId="5A3734FF" w:rsidR="00A53BEE" w:rsidRDefault="00A53BEE" w:rsidP="00A53BEE">
      <w:pPr>
        <w:spacing w:line="360" w:lineRule="auto"/>
        <w:rPr>
          <w:b/>
        </w:rPr>
      </w:pPr>
      <w:r>
        <w:rPr>
          <w:b/>
        </w:rPr>
        <w:t>4</w:t>
      </w:r>
      <w:r w:rsidR="004F07C2">
        <w:rPr>
          <w:b/>
        </w:rPr>
        <w:t>.1.4</w:t>
      </w:r>
      <w:r>
        <w:rPr>
          <w:b/>
        </w:rPr>
        <w:t xml:space="preserve"> </w:t>
      </w:r>
      <w:r w:rsidRPr="00916EA9">
        <w:rPr>
          <w:b/>
        </w:rPr>
        <w:t xml:space="preserve"> The SH3 domain</w:t>
      </w:r>
      <w:ins w:id="50" w:author="Marko" w:date="2018-08-15T20:10:00Z">
        <w:r w:rsidR="00424C7A">
          <w:rPr>
            <w:b/>
          </w:rPr>
          <w:t xml:space="preserve"> interactions</w:t>
        </w:r>
      </w:ins>
      <w:r w:rsidRPr="00916EA9">
        <w:rPr>
          <w:b/>
        </w:rPr>
        <w:t xml:space="preserve"> </w:t>
      </w:r>
      <w:r>
        <w:rPr>
          <w:b/>
        </w:rPr>
        <w:t xml:space="preserve">can </w:t>
      </w:r>
      <w:ins w:id="51" w:author="Marko" w:date="2018-08-15T20:10:00Z">
        <w:r w:rsidR="00424C7A">
          <w:rPr>
            <w:b/>
          </w:rPr>
          <w:t xml:space="preserve">mediate </w:t>
        </w:r>
      </w:ins>
      <w:del w:id="52" w:author="Marko" w:date="2018-08-15T20:10:00Z">
        <w:r w:rsidDel="00424C7A">
          <w:rPr>
            <w:b/>
          </w:rPr>
          <w:delText xml:space="preserve">assemble </w:delText>
        </w:r>
      </w:del>
      <w:ins w:id="53" w:author="Marko" w:date="2018-08-15T20:10:00Z">
        <w:r w:rsidR="00424C7A">
          <w:rPr>
            <w:b/>
          </w:rPr>
          <w:t xml:space="preserve">assembly </w:t>
        </w:r>
      </w:ins>
      <w:r>
        <w:rPr>
          <w:b/>
        </w:rPr>
        <w:t xml:space="preserve">and </w:t>
      </w:r>
      <w:del w:id="54" w:author="Marko" w:date="2018-08-15T20:10:00Z">
        <w:r w:rsidDel="00424C7A">
          <w:rPr>
            <w:b/>
          </w:rPr>
          <w:delText xml:space="preserve">disassemble </w:delText>
        </w:r>
      </w:del>
      <w:ins w:id="55" w:author="Marko" w:date="2018-08-15T20:10:00Z">
        <w:r w:rsidR="00424C7A">
          <w:rPr>
            <w:b/>
          </w:rPr>
          <w:t xml:space="preserve">disassembly of </w:t>
        </w:r>
      </w:ins>
      <w:proofErr w:type="spellStart"/>
      <w:r>
        <w:rPr>
          <w:b/>
        </w:rPr>
        <w:t>Rvs</w:t>
      </w:r>
      <w:proofErr w:type="spellEnd"/>
      <w:r>
        <w:rPr>
          <w:b/>
        </w:rPr>
        <w:t xml:space="preserve"> molecules independent of the BAR domain and actin interactions</w:t>
      </w:r>
    </w:p>
    <w:p w14:paraId="2A539C7F" w14:textId="3417D352" w:rsidR="00A53BEE" w:rsidRDefault="00644B86" w:rsidP="00A53BEE">
      <w:pPr>
        <w:spacing w:line="360" w:lineRule="auto"/>
      </w:pPr>
      <w:r>
        <w:t>As mentioned above,</w:t>
      </w:r>
      <w:r w:rsidR="00E549A1">
        <w:t xml:space="preserve"> in</w:t>
      </w:r>
      <w:r w:rsidR="00A53BEE">
        <w:t xml:space="preserve"> </w:t>
      </w:r>
      <w:r w:rsidR="00A53BEE" w:rsidRPr="00F84656">
        <w:rPr>
          <w:i/>
        </w:rPr>
        <w:t>sla2Δ</w:t>
      </w:r>
      <w:r w:rsidR="00A53BEE">
        <w:t xml:space="preserve"> cells, full-length </w:t>
      </w:r>
      <w:proofErr w:type="spellStart"/>
      <w:r w:rsidR="00A53BEE">
        <w:t>Rvs</w:t>
      </w:r>
      <w:proofErr w:type="spellEnd"/>
      <w:r w:rsidR="00A53BEE">
        <w:t xml:space="preserve"> is able to localize to cortical patches without the curvature-dependent interaction of the BAR domain (Fig3.3D-F). </w:t>
      </w:r>
      <w:ins w:id="56" w:author="Marko" w:date="2018-08-15T20:13:00Z">
        <w:r w:rsidR="00EE070F">
          <w:t xml:space="preserve">These </w:t>
        </w:r>
        <w:proofErr w:type="spellStart"/>
        <w:r w:rsidR="00EE070F">
          <w:t>Rvs</w:t>
        </w:r>
        <w:proofErr w:type="spellEnd"/>
        <w:r w:rsidR="00EE070F">
          <w:t xml:space="preserve"> patches </w:t>
        </w:r>
        <w:r w:rsidR="00BE5836">
          <w:t xml:space="preserve">are not stable but disassemble </w:t>
        </w:r>
      </w:ins>
      <w:ins w:id="57" w:author="Marko" w:date="2018-08-15T20:14:00Z">
        <w:r w:rsidR="00BE5836">
          <w:t>…</w:t>
        </w:r>
      </w:ins>
      <w:del w:id="58" w:author="Marko" w:date="2018-08-15T20:14:00Z">
        <w:r w:rsidR="00A53BEE" w:rsidDel="00BE5836">
          <w:delText>The independent ability of the SH3 domain to localize and disassemble protein is unexpected</w:delText>
        </w:r>
      </w:del>
      <w:r w:rsidR="00A53BEE">
        <w:t xml:space="preserve">. </w:t>
      </w:r>
      <w:commentRangeStart w:id="59"/>
      <w:r w:rsidR="00A53BEE">
        <w:t xml:space="preserve">This </w:t>
      </w:r>
      <w:proofErr w:type="spellStart"/>
      <w:ins w:id="60" w:author="Marko" w:date="2018-08-15T20:14:00Z">
        <w:r w:rsidR="00BE5836">
          <w:t>unexpeted</w:t>
        </w:r>
        <w:proofErr w:type="spellEnd"/>
        <w:r w:rsidR="00BE5836">
          <w:t xml:space="preserve"> </w:t>
        </w:r>
      </w:ins>
      <w:ins w:id="61" w:author="Marko" w:date="2018-08-15T20:10:00Z">
        <w:r w:rsidR="00FF17DA">
          <w:t xml:space="preserve">finding </w:t>
        </w:r>
      </w:ins>
      <w:r w:rsidR="00A53BEE">
        <w:t xml:space="preserve">indicates that the SH3 domain is able to mediate </w:t>
      </w:r>
      <w:ins w:id="62" w:author="Marko" w:date="2018-08-15T20:11:00Z">
        <w:r w:rsidR="00F8758F">
          <w:t xml:space="preserve">both the </w:t>
        </w:r>
      </w:ins>
      <w:r w:rsidR="00A53BEE">
        <w:t xml:space="preserve">recruitment </w:t>
      </w:r>
      <w:ins w:id="63" w:author="Marko" w:date="2018-08-15T20:11:00Z">
        <w:r w:rsidR="00F8758F">
          <w:t xml:space="preserve">and then disassembly </w:t>
        </w:r>
      </w:ins>
      <w:r w:rsidR="00A53BEE">
        <w:t xml:space="preserve">of </w:t>
      </w:r>
      <w:del w:id="64" w:author="Marko" w:date="2018-08-15T20:11:00Z">
        <w:r w:rsidR="00A53BEE" w:rsidDel="00F8758F">
          <w:delText xml:space="preserve">an </w:delText>
        </w:r>
      </w:del>
      <w:proofErr w:type="spellStart"/>
      <w:r w:rsidR="00A53BEE">
        <w:t>Rvs</w:t>
      </w:r>
      <w:proofErr w:type="spellEnd"/>
      <w:r w:rsidR="00A53BEE">
        <w:t xml:space="preserve"> </w:t>
      </w:r>
      <w:ins w:id="65" w:author="Marko" w:date="2018-08-15T20:12:00Z">
        <w:r w:rsidR="00F8758F">
          <w:t>at the endocytic site</w:t>
        </w:r>
        <w:commentRangeEnd w:id="59"/>
        <w:r w:rsidR="00552012">
          <w:rPr>
            <w:rStyle w:val="CommentReference"/>
          </w:rPr>
          <w:commentReference w:id="59"/>
        </w:r>
      </w:ins>
      <w:del w:id="66" w:author="Marko" w:date="2018-08-15T20:12:00Z">
        <w:r w:rsidR="00A53BEE" w:rsidDel="00F8758F">
          <w:delText>patch</w:delText>
        </w:r>
      </w:del>
      <w:del w:id="67" w:author="Marko" w:date="2018-08-15T20:11:00Z">
        <w:r w:rsidR="00A53BEE" w:rsidDel="00F8758F">
          <w:delText>, and then disassemble this patch</w:delText>
        </w:r>
      </w:del>
      <w:r w:rsidR="00A53BEE">
        <w:t xml:space="preserve">. </w:t>
      </w:r>
    </w:p>
    <w:p w14:paraId="64A78715" w14:textId="77777777" w:rsidR="00A53BEE" w:rsidRPr="00385714" w:rsidRDefault="00A53BEE" w:rsidP="00A53BEE">
      <w:pPr>
        <w:spacing w:line="360" w:lineRule="auto"/>
        <w:rPr>
          <w:b/>
        </w:rPr>
      </w:pPr>
    </w:p>
    <w:p w14:paraId="02B82176" w14:textId="37C6D484" w:rsidR="00A53BEE" w:rsidRDefault="00A53BEE" w:rsidP="00142EEA">
      <w:pPr>
        <w:spacing w:line="360" w:lineRule="auto"/>
      </w:pPr>
      <w:r>
        <w:t xml:space="preserve">In </w:t>
      </w:r>
      <w:r w:rsidRPr="00F84656">
        <w:rPr>
          <w:i/>
        </w:rPr>
        <w:t>sla2</w:t>
      </w:r>
      <w:r w:rsidR="00C11438" w:rsidRPr="00F84656">
        <w:rPr>
          <w:i/>
        </w:rPr>
        <w:t>Δ</w:t>
      </w:r>
      <w:r>
        <w:t xml:space="preserve"> cells treated with </w:t>
      </w:r>
      <w:proofErr w:type="spellStart"/>
      <w:r>
        <w:t>Lat</w:t>
      </w:r>
      <w:r w:rsidR="00C11438">
        <w:t>A</w:t>
      </w:r>
      <w:proofErr w:type="spellEnd"/>
      <w:r>
        <w:t xml:space="preserve"> (Fig.3.3G-H), actin-based </w:t>
      </w:r>
      <w:commentRangeStart w:id="68"/>
      <w:r>
        <w:t>membrane curvature</w:t>
      </w:r>
      <w:commentRangeEnd w:id="68"/>
      <w:r w:rsidR="00BA3B59">
        <w:rPr>
          <w:rStyle w:val="CommentReference"/>
        </w:rPr>
        <w:commentReference w:id="68"/>
      </w:r>
      <w:ins w:id="69" w:author="Marko" w:date="2018-08-15T20:15:00Z">
        <w:r w:rsidR="003E24D9">
          <w:t xml:space="preserve"> is inhibited</w:t>
        </w:r>
      </w:ins>
      <w:r>
        <w:t>,</w:t>
      </w:r>
      <w:ins w:id="70" w:author="Marko" w:date="2018-08-15T20:15:00Z">
        <w:r w:rsidR="003E24D9">
          <w:t xml:space="preserve"> </w:t>
        </w:r>
      </w:ins>
      <w:del w:id="71" w:author="Marko" w:date="2018-08-15T20:15:00Z">
        <w:r w:rsidDel="003E24D9">
          <w:delText xml:space="preserve"> as well as</w:delText>
        </w:r>
      </w:del>
      <w:ins w:id="72" w:author="Marko" w:date="2018-08-15T20:15:00Z">
        <w:r w:rsidR="003E24D9">
          <w:t>and the</w:t>
        </w:r>
      </w:ins>
      <w:r>
        <w:t xml:space="preserve"> actin</w:t>
      </w:r>
      <w:del w:id="73" w:author="Marko" w:date="2018-08-15T20:16:00Z">
        <w:r w:rsidDel="00B1598A">
          <w:delText>-</w:delText>
        </w:r>
      </w:del>
      <w:ins w:id="74" w:author="Marko" w:date="2018-08-15T20:16:00Z">
        <w:r w:rsidR="00B1598A">
          <w:t xml:space="preserve"> </w:t>
        </w:r>
      </w:ins>
      <w:commentRangeStart w:id="75"/>
      <w:del w:id="76" w:author="Marko" w:date="2018-08-15T20:16:00Z">
        <w:r w:rsidDel="00B1598A">
          <w:delText xml:space="preserve">binding </w:delText>
        </w:r>
      </w:del>
      <w:ins w:id="77" w:author="Marko" w:date="2018-08-15T20:16:00Z">
        <w:r w:rsidR="00B1598A">
          <w:t xml:space="preserve">patch </w:t>
        </w:r>
        <w:commentRangeEnd w:id="75"/>
        <w:r w:rsidR="00D16E30">
          <w:rPr>
            <w:rStyle w:val="CommentReference"/>
          </w:rPr>
          <w:commentReference w:id="75"/>
        </w:r>
      </w:ins>
      <w:r>
        <w:t xml:space="preserve">proteins are removed from the plasma membrane. </w:t>
      </w:r>
      <w:r w:rsidR="00DE3319">
        <w:t xml:space="preserve">Full-length </w:t>
      </w:r>
      <w:r>
        <w:t xml:space="preserve">Rvs167 </w:t>
      </w:r>
      <w:r w:rsidR="00DE3319">
        <w:t>in these</w:t>
      </w:r>
      <w:r>
        <w:t xml:space="preserve"> cells </w:t>
      </w:r>
      <w:ins w:id="78" w:author="Marko" w:date="2018-08-15T20:17:00Z">
        <w:r w:rsidR="00C01365">
          <w:t xml:space="preserve">still </w:t>
        </w:r>
      </w:ins>
      <w:r>
        <w:t>show</w:t>
      </w:r>
      <w:ins w:id="79" w:author="Marko" w:date="2018-08-15T20:17:00Z">
        <w:r w:rsidR="00AB32AF">
          <w:t>s</w:t>
        </w:r>
      </w:ins>
      <w:r>
        <w:t xml:space="preserve"> transient local</w:t>
      </w:r>
      <w:r w:rsidR="00DE3319">
        <w:t xml:space="preserve">izations at the plasma membrane </w:t>
      </w:r>
      <w:r>
        <w:t xml:space="preserve">(Fig.2A). In </w:t>
      </w:r>
      <w:ins w:id="80" w:author="Marko" w:date="2018-08-15T20:19:00Z">
        <w:r w:rsidR="00592172" w:rsidRPr="00F84656">
          <w:rPr>
            <w:i/>
          </w:rPr>
          <w:t>sla2Δ</w:t>
        </w:r>
      </w:ins>
      <w:del w:id="81" w:author="Marko" w:date="2018-08-15T20:19:00Z">
        <w:r w:rsidDel="00592172">
          <w:delText>BAR</w:delText>
        </w:r>
        <w:r w:rsidR="0080683F" w:rsidDel="00592172">
          <w:delText xml:space="preserve"> +</w:delText>
        </w:r>
      </w:del>
      <w:r w:rsidR="00AE2C16">
        <w:t xml:space="preserve"> </w:t>
      </w:r>
      <w:del w:id="82" w:author="Marko" w:date="2018-08-15T20:19:00Z">
        <w:r w:rsidR="00AE2C16" w:rsidRPr="00F84656" w:rsidDel="00592172">
          <w:rPr>
            <w:i/>
          </w:rPr>
          <w:delText>sla2Δ</w:delText>
        </w:r>
        <w:r w:rsidR="00AE2C16" w:rsidDel="00592172">
          <w:delText xml:space="preserve"> </w:delText>
        </w:r>
      </w:del>
      <w:r>
        <w:t xml:space="preserve">cells </w:t>
      </w:r>
      <w:del w:id="83" w:author="Marko" w:date="2018-08-15T20:19:00Z">
        <w:r w:rsidDel="00592172">
          <w:delText xml:space="preserve">with </w:delText>
        </w:r>
      </w:del>
      <w:ins w:id="84" w:author="Marko" w:date="2018-08-15T20:19:00Z">
        <w:r w:rsidR="00592172">
          <w:t xml:space="preserve">treated with </w:t>
        </w:r>
      </w:ins>
      <w:proofErr w:type="spellStart"/>
      <w:r>
        <w:t>LatA</w:t>
      </w:r>
      <w:proofErr w:type="spellEnd"/>
      <w:del w:id="85" w:author="Marko" w:date="2018-08-15T20:19:00Z">
        <w:r w:rsidDel="00592172">
          <w:delText xml:space="preserve"> treatment</w:delText>
        </w:r>
      </w:del>
      <w:r>
        <w:t>,</w:t>
      </w:r>
      <w:ins w:id="86" w:author="Marko" w:date="2018-08-15T20:19:00Z">
        <w:r w:rsidR="00592172">
          <w:t xml:space="preserve"> the</w:t>
        </w:r>
      </w:ins>
      <w:r>
        <w:t xml:space="preserve"> </w:t>
      </w:r>
      <w:del w:id="87" w:author="Marko" w:date="2018-08-15T20:19:00Z">
        <w:r w:rsidDel="00592172">
          <w:delText xml:space="preserve">this </w:delText>
        </w:r>
      </w:del>
      <w:r>
        <w:t xml:space="preserve">localization </w:t>
      </w:r>
      <w:ins w:id="88" w:author="Marko" w:date="2018-08-15T20:19:00Z">
        <w:r w:rsidR="00592172">
          <w:t xml:space="preserve">of BAR </w:t>
        </w:r>
      </w:ins>
      <w:r>
        <w:t>is lost, suggesti</w:t>
      </w:r>
      <w:r w:rsidR="00930151">
        <w:t xml:space="preserve">ng that </w:t>
      </w:r>
      <w:del w:id="89" w:author="Marko" w:date="2018-08-15T20:19:00Z">
        <w:r w:rsidR="00930151" w:rsidDel="00592172">
          <w:delText xml:space="preserve">the </w:delText>
        </w:r>
      </w:del>
      <w:del w:id="90" w:author="Marko" w:date="2018-08-15T20:18:00Z">
        <w:r w:rsidR="00930151" w:rsidDel="008F607E">
          <w:delText>former</w:delText>
        </w:r>
        <w:r w:rsidDel="008F607E">
          <w:delText xml:space="preserve"> </w:delText>
        </w:r>
      </w:del>
      <w:ins w:id="91" w:author="Marko" w:date="2018-08-15T20:18:00Z">
        <w:r w:rsidR="008F607E">
          <w:t>it</w:t>
        </w:r>
      </w:ins>
      <w:ins w:id="92" w:author="Marko" w:date="2018-08-15T20:19:00Z">
        <w:r w:rsidR="00592172">
          <w:t>s localization</w:t>
        </w:r>
      </w:ins>
      <w:ins w:id="93" w:author="Marko" w:date="2018-08-15T20:18:00Z">
        <w:r w:rsidR="008F607E">
          <w:t xml:space="preserve"> </w:t>
        </w:r>
      </w:ins>
      <w:r w:rsidR="00530D83">
        <w:t>is</w:t>
      </w:r>
      <w:r>
        <w:t xml:space="preserve"> dependent </w:t>
      </w:r>
      <w:ins w:id="94" w:author="Marko" w:date="2018-08-15T20:20:00Z">
        <w:r w:rsidR="00EF2727">
          <w:t xml:space="preserve">on </w:t>
        </w:r>
      </w:ins>
      <w:r>
        <w:t>an SH3 domain</w:t>
      </w:r>
      <w:r w:rsidR="00AE2C16">
        <w:t xml:space="preserve"> interaction, and </w:t>
      </w:r>
      <w:r w:rsidR="001E51D6">
        <w:t xml:space="preserve">that </w:t>
      </w:r>
      <w:r w:rsidR="00AE2C16">
        <w:t xml:space="preserve">this is </w:t>
      </w:r>
      <w:r w:rsidR="0059603F">
        <w:t>independent of both actin and membrane curvature</w:t>
      </w:r>
      <w:r>
        <w:t xml:space="preserve">. </w:t>
      </w:r>
    </w:p>
    <w:p w14:paraId="0BF5BFA6" w14:textId="77777777" w:rsidR="00422257" w:rsidRDefault="00422257" w:rsidP="00142EEA">
      <w:pPr>
        <w:spacing w:line="360" w:lineRule="auto"/>
      </w:pPr>
    </w:p>
    <w:p w14:paraId="110D7A45" w14:textId="53969D0A" w:rsidR="00A42F57" w:rsidRPr="00580B7D" w:rsidRDefault="00A42F57" w:rsidP="00142EEA">
      <w:pPr>
        <w:spacing w:line="360" w:lineRule="auto"/>
        <w:rPr>
          <w:b/>
        </w:rPr>
      </w:pPr>
      <w:r>
        <w:rPr>
          <w:b/>
        </w:rPr>
        <w:t>4</w:t>
      </w:r>
      <w:r w:rsidRPr="00916EA9">
        <w:rPr>
          <w:b/>
        </w:rPr>
        <w:t>.1.</w:t>
      </w:r>
      <w:r w:rsidR="004F07C2">
        <w:rPr>
          <w:b/>
        </w:rPr>
        <w:t>5</w:t>
      </w:r>
      <w:r w:rsidRPr="00916EA9">
        <w:rPr>
          <w:b/>
        </w:rPr>
        <w:t xml:space="preserve"> </w:t>
      </w:r>
      <w:commentRangeStart w:id="95"/>
      <w:r>
        <w:rPr>
          <w:b/>
        </w:rPr>
        <w:t xml:space="preserve">SH3 domain times affects actin dynamics </w:t>
      </w:r>
      <w:commentRangeEnd w:id="95"/>
      <w:r w:rsidR="004C0918">
        <w:rPr>
          <w:rStyle w:val="CommentReference"/>
        </w:rPr>
        <w:commentReference w:id="95"/>
      </w:r>
    </w:p>
    <w:p w14:paraId="547F21D0" w14:textId="24A004C0" w:rsidR="009F5D6D" w:rsidRDefault="00502A16" w:rsidP="00142EEA">
      <w:pPr>
        <w:spacing w:line="360" w:lineRule="auto"/>
      </w:pPr>
      <w:r>
        <w:t>In</w:t>
      </w:r>
      <w:r w:rsidR="00A42F57">
        <w:t xml:space="preserve"> WT cells, the Abp1 and Rvs167 fluorescent </w:t>
      </w:r>
      <w:del w:id="96" w:author="Marko" w:date="2018-08-15T20:21:00Z">
        <w:r w:rsidR="00A42F57" w:rsidDel="00C66B2A">
          <w:delText xml:space="preserve">intensity </w:delText>
        </w:r>
      </w:del>
      <w:ins w:id="97" w:author="Marko" w:date="2018-08-15T20:21:00Z">
        <w:r w:rsidR="00C66B2A">
          <w:t xml:space="preserve">intensities </w:t>
        </w:r>
      </w:ins>
      <w:r>
        <w:t xml:space="preserve">reach maxima </w:t>
      </w:r>
      <w:r w:rsidR="00F321BF">
        <w:t>concomitantly</w:t>
      </w:r>
      <w:r>
        <w:t>,</w:t>
      </w:r>
      <w:r w:rsidR="00A42F57">
        <w:t xml:space="preserve"> and </w:t>
      </w:r>
      <w:r>
        <w:t xml:space="preserve">the </w:t>
      </w:r>
      <w:r w:rsidR="00A42F57">
        <w:t xml:space="preserve">consequent decay </w:t>
      </w:r>
      <w:r>
        <w:t xml:space="preserve">of both </w:t>
      </w:r>
      <w:r w:rsidR="00AF7555">
        <w:t xml:space="preserve">also </w:t>
      </w:r>
      <w:r w:rsidR="00A42F57">
        <w:t>coincide</w:t>
      </w:r>
      <w:r>
        <w:t xml:space="preserve">. </w:t>
      </w:r>
      <w:r w:rsidR="002543DE">
        <w:t>That this occurs at the same time indicate</w:t>
      </w:r>
      <w:r w:rsidR="00BB34E5">
        <w:t>s</w:t>
      </w:r>
      <w:r w:rsidR="002543DE">
        <w:t xml:space="preserve"> that upon vesicle scission, the </w:t>
      </w:r>
      <w:proofErr w:type="spellStart"/>
      <w:r w:rsidR="002543DE">
        <w:t>actin</w:t>
      </w:r>
      <w:proofErr w:type="spellEnd"/>
      <w:r w:rsidR="002543DE">
        <w:t xml:space="preserve"> network is immediately disassembled</w:t>
      </w:r>
      <w:r w:rsidR="00604B76">
        <w:t>. M</w:t>
      </w:r>
      <w:r>
        <w:t>embrane scission essentially occurs a</w:t>
      </w:r>
      <w:r w:rsidR="00F44DF1">
        <w:t>round</w:t>
      </w:r>
      <w:r>
        <w:t xml:space="preserve"> the intensity peak of the two proteins. This coincident peak is lost in BAR cells</w:t>
      </w:r>
      <w:r w:rsidR="00A42F57">
        <w:t xml:space="preserve">. </w:t>
      </w:r>
      <w:commentRangeStart w:id="98"/>
      <w:proofErr w:type="spellStart"/>
      <w:r w:rsidR="00A42F57">
        <w:t>Rvs</w:t>
      </w:r>
      <w:commentRangeEnd w:id="98"/>
      <w:proofErr w:type="spellEnd"/>
      <w:r w:rsidR="000D7188">
        <w:rPr>
          <w:rStyle w:val="CommentReference"/>
        </w:rPr>
        <w:commentReference w:id="98"/>
      </w:r>
      <w:r w:rsidR="00A42F57">
        <w:t xml:space="preserve"> in these cells peaks several seconds after</w:t>
      </w:r>
      <w:r>
        <w:t xml:space="preserve"> Abp1 intensity starts to drop, and the decay of Abp1 is </w:t>
      </w:r>
      <w:r w:rsidR="00BE3563">
        <w:t>prolonged</w:t>
      </w:r>
      <w:r>
        <w:t xml:space="preserve">, </w:t>
      </w:r>
      <w:r w:rsidR="00604B76">
        <w:t>taking</w:t>
      </w:r>
      <w:r w:rsidR="00475772">
        <w:t xml:space="preserve"> nearly double the time</w:t>
      </w:r>
      <w:r w:rsidR="00604B76">
        <w:t xml:space="preserve"> as in WT</w:t>
      </w:r>
      <w:r w:rsidR="009F5D6D">
        <w:t>. As we see in Fig.3.4</w:t>
      </w:r>
      <w:r w:rsidR="00D94C0B">
        <w:t>C</w:t>
      </w:r>
      <w:r w:rsidR="009F5D6D">
        <w:t xml:space="preserve">, the number of Abp1 </w:t>
      </w:r>
      <w:r w:rsidR="00FC6F6A">
        <w:t xml:space="preserve">molecules </w:t>
      </w:r>
      <w:r w:rsidR="009F5D6D">
        <w:t xml:space="preserve">recruited is decreased to about two thirds the WT </w:t>
      </w:r>
      <w:r w:rsidR="009F5D6D">
        <w:lastRenderedPageBreak/>
        <w:t xml:space="preserve">number. Although it is not clear what the decoupling of Abp1 and </w:t>
      </w:r>
      <w:proofErr w:type="spellStart"/>
      <w:r w:rsidR="009F5D6D">
        <w:t>Rvs</w:t>
      </w:r>
      <w:proofErr w:type="spellEnd"/>
      <w:r w:rsidR="009F5D6D">
        <w:t xml:space="preserve"> peaks mean</w:t>
      </w:r>
      <w:ins w:id="99" w:author="Marko" w:date="2018-08-15T20:26:00Z">
        <w:r w:rsidR="00415B9F">
          <w:t>s</w:t>
        </w:r>
      </w:ins>
      <w:r w:rsidR="009F5D6D">
        <w:t xml:space="preserve">, the changes in Abp1 dynamics suggests a strong disruption of the </w:t>
      </w:r>
      <w:proofErr w:type="spellStart"/>
      <w:r w:rsidR="009F5D6D">
        <w:t>actin</w:t>
      </w:r>
      <w:proofErr w:type="spellEnd"/>
      <w:r w:rsidR="009F5D6D">
        <w:t xml:space="preserve"> network. </w:t>
      </w:r>
      <w:r w:rsidR="003B2D10">
        <w:t xml:space="preserve">SH3 domains are </w:t>
      </w:r>
      <w:commentRangeStart w:id="100"/>
      <w:r w:rsidR="00C425C5">
        <w:t>known</w:t>
      </w:r>
      <w:r w:rsidR="00135499">
        <w:t xml:space="preserve"> to interact with </w:t>
      </w:r>
      <w:r w:rsidR="00B04B1B">
        <w:t xml:space="preserve">components of the </w:t>
      </w:r>
      <w:proofErr w:type="spellStart"/>
      <w:r w:rsidR="00135499">
        <w:t>actin</w:t>
      </w:r>
      <w:proofErr w:type="spellEnd"/>
      <w:r w:rsidR="00135499">
        <w:t xml:space="preserve"> network</w:t>
      </w:r>
      <w:commentRangeEnd w:id="100"/>
      <w:r w:rsidR="006807DE">
        <w:rPr>
          <w:rStyle w:val="CommentReference"/>
        </w:rPr>
        <w:commentReference w:id="100"/>
      </w:r>
      <w:r w:rsidR="003B2D10">
        <w:t>, but study of other</w:t>
      </w:r>
      <w:r w:rsidR="00380ADA">
        <w:t xml:space="preserve"> components of the actin machinery</w:t>
      </w:r>
      <w:r w:rsidR="003B2D10">
        <w:t xml:space="preserve"> </w:t>
      </w:r>
      <w:del w:id="101" w:author="Marko" w:date="2018-08-15T20:27:00Z">
        <w:r w:rsidR="00FE6D82" w:rsidDel="004F4D80">
          <w:delText>is</w:delText>
        </w:r>
        <w:r w:rsidR="003B2D10" w:rsidDel="004F4D80">
          <w:delText xml:space="preserve"> </w:delText>
        </w:r>
      </w:del>
      <w:ins w:id="102" w:author="Marko" w:date="2018-08-15T20:27:00Z">
        <w:r w:rsidR="004F4D80">
          <w:t xml:space="preserve">will be </w:t>
        </w:r>
      </w:ins>
      <w:r w:rsidR="003B2D10">
        <w:t xml:space="preserve">required to understand how exactly </w:t>
      </w:r>
      <w:r w:rsidR="007619D3">
        <w:t>loss of the SH3</w:t>
      </w:r>
      <w:r w:rsidR="003B2D10">
        <w:t xml:space="preserve"> has</w:t>
      </w:r>
      <w:r w:rsidR="005F2033">
        <w:t xml:space="preserve"> changed the progression of endocytosis</w:t>
      </w:r>
      <w:r w:rsidR="003B2D10">
        <w:t xml:space="preserve">.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14023314"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w:t>
      </w:r>
      <w:ins w:id="103" w:author="Microsoft Office User" w:date="2018-08-15T22:05:00Z">
        <w:r w:rsidR="00556C06">
          <w:t xml:space="preserve">endocytic </w:t>
        </w:r>
      </w:ins>
      <w:r>
        <w:t>sites. Many such interaction partners have been proposed</w:t>
      </w:r>
      <w:r w:rsidR="00AC2F81">
        <w:t>.</w:t>
      </w:r>
      <w:r>
        <w:t xml:space="preserve"> Abp1 interaction with the Rvs167 SH3 domain has been shown</w:t>
      </w:r>
      <w:r w:rsidR="00507CF9">
        <w:t xml:space="preserve"> </w:t>
      </w:r>
      <w:r>
        <w:fldChar w:fldCharType="begin" w:fldLock="1"/>
      </w:r>
      <w:r w:rsidR="0057034D">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et al. 1999)","plainTextFormattedCitation":"(Lila and Drubin 1997; Colwill et al. 1999)","previouslyFormattedCitation":"(Lila and Drubin 1997; Colwill et al. 1999)"},"properties":{"noteIndex":0},"schema":"https://github.com/citation-style-language/schema/raw/master/csl-citation.json"}</w:instrText>
      </w:r>
      <w:r>
        <w:fldChar w:fldCharType="separate"/>
      </w:r>
      <w:r w:rsidR="00F95C1A" w:rsidRPr="00F95C1A">
        <w:rPr>
          <w:noProof/>
        </w:rPr>
        <w:t>(Lila and Drubin 1997; Colwill et al. 1999)</w:t>
      </w:r>
      <w:r>
        <w:fldChar w:fldCharType="end"/>
      </w:r>
      <w:r>
        <w:t xml:space="preserve">, </w:t>
      </w:r>
      <w:r w:rsidR="00833334">
        <w:t xml:space="preserve">as has one with </w:t>
      </w:r>
      <w:r w:rsidR="00F83575">
        <w:t xml:space="preserve">WASP </w:t>
      </w:r>
      <w:r w:rsidR="00DE1234">
        <w:t xml:space="preserve">protein </w:t>
      </w:r>
      <w:r>
        <w:t>Las17</w:t>
      </w:r>
      <w:r w:rsidR="00E256D5">
        <w:t xml:space="preserve"> </w:t>
      </w:r>
      <w:r>
        <w:fldChar w:fldCharType="begin" w:fldLock="1"/>
      </w:r>
      <w:r w:rsidR="0057034D">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w:instrText>
      </w:r>
      <w:r w:rsidR="0057034D" w:rsidRPr="006C2958">
        <w:rPr>
          <w:lang w:val="fr-CH"/>
        </w:rPr>
        <w:instrText>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complex.","type":"article-journal","volume":"10"},"uris":["http://www.mendeley.com/documents/?uuid=67060f26-f472-3bc5-88c8-a0150a65473d"]}],"mendeley":{"formattedCitation":"(Liu et al. 2009; Madania et al. 1999)","plainTextFormattedCitation":"(Liu et al. 2009; Madania et al. 1999)","previouslyFormattedCitation":"(Liu et al. 2009; Madania et al. 1999)"},"properties":{"noteIndex":0},"schema":"https://github.com/citation-style-language/schema/raw/master/csl-citation.json"}</w:instrText>
      </w:r>
      <w:r>
        <w:fldChar w:fldCharType="separate"/>
      </w:r>
      <w:r w:rsidR="00F95C1A" w:rsidRPr="00F95C1A">
        <w:rPr>
          <w:noProof/>
          <w:lang w:val="fr-CH"/>
        </w:rPr>
        <w:t>(Liu et al. 2009; Madania et al. 1999)</w:t>
      </w:r>
      <w:r>
        <w:fldChar w:fldCharType="end"/>
      </w:r>
      <w:r w:rsidRPr="00F95C1A">
        <w:rPr>
          <w:lang w:val="fr-CH"/>
        </w:rPr>
        <w:t xml:space="preserve">, </w:t>
      </w:r>
      <w:proofErr w:type="spellStart"/>
      <w:r w:rsidR="00507CF9">
        <w:rPr>
          <w:lang w:val="fr-CH"/>
        </w:rPr>
        <w:t>yeast</w:t>
      </w:r>
      <w:proofErr w:type="spellEnd"/>
      <w:r w:rsidR="00507CF9">
        <w:rPr>
          <w:lang w:val="fr-CH"/>
        </w:rPr>
        <w:t xml:space="preserve"> </w:t>
      </w:r>
      <w:proofErr w:type="spellStart"/>
      <w:r w:rsidR="00507CF9">
        <w:rPr>
          <w:lang w:val="fr-CH"/>
        </w:rPr>
        <w:t>Calmodulin</w:t>
      </w:r>
      <w:proofErr w:type="spellEnd"/>
      <w:r w:rsidR="00507CF9">
        <w:rPr>
          <w:lang w:val="fr-CH"/>
        </w:rPr>
        <w:t xml:space="preserve"> </w:t>
      </w:r>
      <w:r w:rsidRPr="00F95C1A">
        <w:rPr>
          <w:lang w:val="fr-CH"/>
        </w:rPr>
        <w:t>Cmd1</w:t>
      </w:r>
      <w:r w:rsidR="00507CF9">
        <w:rPr>
          <w:lang w:val="fr-CH"/>
        </w:rPr>
        <w:t xml:space="preserve"> </w:t>
      </w:r>
      <w:r>
        <w:fldChar w:fldCharType="begin" w:fldLock="1"/>
      </w:r>
      <w:r w:rsidR="0057034D">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et al. 2016)","plainTextFormattedCitation":"(Myers et al. 2016)","previouslyFormattedCitation":"(Myers et al. 2016)"},"properties":{"noteIndex":0},"schema":"https://github.com/citation-style-language/schema/raw/master/csl-citation.json"}</w:instrText>
      </w:r>
      <w:r>
        <w:fldChar w:fldCharType="separate"/>
      </w:r>
      <w:r w:rsidR="00F95C1A" w:rsidRPr="00F95C1A">
        <w:rPr>
          <w:noProof/>
          <w:lang w:val="fr-CH"/>
        </w:rPr>
        <w:t>(Myers et al. 2016)</w:t>
      </w:r>
      <w:r>
        <w:fldChar w:fldCharType="end"/>
      </w:r>
      <w:r w:rsidRPr="00F95C1A">
        <w:rPr>
          <w:lang w:val="fr-CH"/>
        </w:rPr>
        <w:t xml:space="preserve">, type I </w:t>
      </w:r>
      <w:proofErr w:type="spellStart"/>
      <w:r w:rsidRPr="00F95C1A">
        <w:rPr>
          <w:lang w:val="fr-CH"/>
        </w:rPr>
        <w:t>myosins</w:t>
      </w:r>
      <w:proofErr w:type="spellEnd"/>
      <w:r w:rsidR="00E256D5">
        <w:rPr>
          <w:lang w:val="fr-CH"/>
        </w:rPr>
        <w:t xml:space="preserve"> </w:t>
      </w:r>
      <w:r>
        <w:rPr>
          <w:lang w:val="pl-PL"/>
        </w:rPr>
        <w:fldChar w:fldCharType="begin" w:fldLock="1"/>
      </w:r>
      <w:r w:rsidR="0057034D">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w:instrText>
      </w:r>
      <w:r w:rsidR="0057034D" w:rsidRPr="002A1262">
        <w:rPr>
          <w:lang w:val="en-US"/>
          <w:rPrChange w:id="104" w:author="Marko" w:date="2018-08-16T17:42:00Z">
            <w:rPr>
              <w:lang w:val="en-US"/>
            </w:rPr>
          </w:rPrChange>
        </w:rPr>
        <w:instrText>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0057034D" w:rsidRPr="006C2958">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et al. 2000)","plainTextFormattedCitation":"(Geli et al. 2000)","previouslyFormattedCitation":"(Geli et al. 2000)"},"properties":{"noteIndex":0},"schema":"https://github.com/citation-style-language/schema/raw/master/csl-citation.json"}</w:instrText>
      </w:r>
      <w:r>
        <w:rPr>
          <w:lang w:val="pl-PL"/>
        </w:rPr>
        <w:fldChar w:fldCharType="separate"/>
      </w:r>
      <w:r w:rsidR="00F95C1A" w:rsidRPr="006C2958">
        <w:rPr>
          <w:noProof/>
        </w:rPr>
        <w:t>(Geli et al. 2000)</w:t>
      </w:r>
      <w:r>
        <w:rPr>
          <w:lang w:val="pl-PL"/>
        </w:rPr>
        <w:fldChar w:fldCharType="end"/>
      </w:r>
      <w:r w:rsidRPr="006C2958">
        <w:t xml:space="preserve">, </w:t>
      </w:r>
      <w:r w:rsidR="003102EC" w:rsidRPr="006C2958">
        <w:t xml:space="preserve">and </w:t>
      </w:r>
      <w:r w:rsidRPr="006C2958">
        <w:t>Vrp1</w:t>
      </w:r>
      <w:r w:rsidR="00E256D5" w:rsidRPr="006C2958">
        <w:t xml:space="preserve"> </w:t>
      </w:r>
      <w:r>
        <w:rPr>
          <w:lang w:val="pl-PL"/>
        </w:rPr>
        <w:fldChar w:fldCharType="begin" w:fldLock="1"/>
      </w:r>
      <w:r w:rsidR="0057034D" w:rsidRPr="006C2958">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F95C1A" w:rsidRPr="006C2958">
        <w:rPr>
          <w:noProof/>
        </w:rPr>
        <w:t>(Lila and Drubin 1997)</w:t>
      </w:r>
      <w:r>
        <w:rPr>
          <w:lang w:val="pl-PL"/>
        </w:rPr>
        <w:fldChar w:fldCharType="end"/>
      </w:r>
      <w:r w:rsidR="00833334" w:rsidRPr="006C2958">
        <w:t>.</w:t>
      </w:r>
      <w:r w:rsidRPr="006C2958">
        <w:t xml:space="preserve"> </w:t>
      </w:r>
      <w:r w:rsidR="00C42A6F" w:rsidRPr="00D6617F">
        <w:t>T</w:t>
      </w:r>
      <w:r w:rsidR="00833334" w:rsidRPr="00D6617F">
        <w:t xml:space="preserve">hese </w:t>
      </w:r>
      <w:r w:rsidR="00C42A6F" w:rsidRPr="00D6617F">
        <w:t xml:space="preserve">proteins </w:t>
      </w:r>
      <w:r w:rsidRPr="00D6617F">
        <w:t>are</w:t>
      </w:r>
      <w:r w:rsidR="00D9353B" w:rsidRPr="00D6617F">
        <w:t xml:space="preserve"> currently</w:t>
      </w:r>
      <w:r w:rsidRPr="00D6617F">
        <w:t xml:space="preserve"> being studied as potential targets of the Rvs167 SH3 domain. </w:t>
      </w:r>
      <w:r w:rsidR="00FC5B30">
        <w:t>All of the</w:t>
      </w:r>
      <w:r w:rsidR="002912F3">
        <w:t>se</w:t>
      </w:r>
      <w:r w:rsidR="00FC5B30">
        <w:t xml:space="preserve"> suggested binding partners</w:t>
      </w:r>
      <w:r>
        <w:t xml:space="preserve"> localize to the base of the invagination</w:t>
      </w:r>
      <w:r w:rsidR="003B0EDA">
        <w:t xml:space="preserve"> </w:t>
      </w:r>
      <w:r w:rsidR="005A0E55">
        <w:fldChar w:fldCharType="begin" w:fldLock="1"/>
      </w:r>
      <w:r w:rsidR="0057034D">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et al. 2015)","plainTextFormattedCitation":"(Yidi Sun 2006; Picco et al. 2015)","previouslyFormattedCitation":"(Yidi Sun 2006; Picco et al. 2015)"},"properties":{"noteIndex":0},"schema":"https://github.com/citation-style-language/schema/raw/master/csl-citation.json"}</w:instrText>
      </w:r>
      <w:r w:rsidR="005A0E55">
        <w:fldChar w:fldCharType="separate"/>
      </w:r>
      <w:r w:rsidR="00F95C1A" w:rsidRPr="00F95C1A">
        <w:rPr>
          <w:noProof/>
        </w:rPr>
        <w:t>(Yidi Sun 2006; Picco et al. 2015)</w:t>
      </w:r>
      <w:r w:rsidR="005A0E55">
        <w:fldChar w:fldCharType="end"/>
      </w:r>
      <w:r>
        <w:t xml:space="preserve">, and do not </w:t>
      </w:r>
      <w:r w:rsidR="00F61F19">
        <w:t xml:space="preserve">follow the </w:t>
      </w:r>
      <w:ins w:id="105" w:author="Microsoft Office User" w:date="2018-08-15T22:06:00Z">
        <w:r w:rsidR="00B065D3">
          <w:t xml:space="preserve">invaginating </w:t>
        </w:r>
      </w:ins>
      <w:r w:rsidR="00F61F19">
        <w:t>membrane into the cytoplasm</w:t>
      </w:r>
      <w:r>
        <w:t xml:space="preserve">. If one of these </w:t>
      </w:r>
      <w:r w:rsidR="0082183C">
        <w:t>i</w:t>
      </w:r>
      <w:r>
        <w:t xml:space="preserve">s the SH3 interaction partner, SH3 domains </w:t>
      </w:r>
      <w:r w:rsidR="00C9022B">
        <w:t>interact</w:t>
      </w:r>
      <w:r w:rsidR="00B613CA">
        <w:t xml:space="preserve"> with the endocytic network</w:t>
      </w:r>
      <w:r>
        <w:t xml:space="preserve"> at the base of the invagination</w:t>
      </w:r>
      <w:r w:rsidR="00C34AFC">
        <w:t>.</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w:t>
      </w:r>
      <w:proofErr w:type="spellStart"/>
      <w:r w:rsidR="0034360B">
        <w:t>Rvs</w:t>
      </w:r>
      <w:proofErr w:type="spellEnd"/>
      <w:r>
        <w:t xml:space="preserve"> was </w:t>
      </w:r>
      <w:r w:rsidR="00F274FA">
        <w:t>recruited to the base</w:t>
      </w:r>
      <w:r w:rsidR="00D82B5A">
        <w:t xml:space="preserve"> </w:t>
      </w:r>
      <w:r w:rsidR="00B800BB">
        <w:t>and pulled</w:t>
      </w:r>
      <w:r w:rsidR="00D6617F">
        <w:t xml:space="preserve"> up as the invagination grows</w:t>
      </w:r>
      <w:r w:rsidR="00D82B5A">
        <w:t>,</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w:t>
      </w:r>
      <w:r w:rsidR="00140707">
        <w:t>that the</w:t>
      </w:r>
      <w:r>
        <w:t xml:space="preserve"> SH3 </w:t>
      </w:r>
      <w:r w:rsidR="006F70C2">
        <w:t xml:space="preserve">initially </w:t>
      </w:r>
      <w:r w:rsidR="0076770D">
        <w:t xml:space="preserve">helps </w:t>
      </w:r>
      <w:r w:rsidR="0086182B">
        <w:t xml:space="preserve">cluster </w:t>
      </w:r>
      <w:r w:rsidR="005F355D">
        <w:t>near</w:t>
      </w:r>
      <w:r w:rsidR="007B6D7E">
        <w:t xml:space="preserve"> the base</w:t>
      </w:r>
      <w:r w:rsidR="0086182B">
        <w:t>, and</w:t>
      </w:r>
      <w:r w:rsidR="008342D2">
        <w:t xml:space="preserve"> as </w:t>
      </w:r>
      <w:r w:rsidR="00527352">
        <w:t xml:space="preserve">the membrane invaginations </w:t>
      </w:r>
      <w:r w:rsidR="0086715B">
        <w:t>g</w:t>
      </w:r>
      <w:r w:rsidR="00D33592">
        <w:t>r</w:t>
      </w:r>
      <w:r w:rsidR="0086715B">
        <w:t>ow longer,</w:t>
      </w:r>
      <w:r w:rsidR="008342D2">
        <w:t xml:space="preserve"> </w:t>
      </w:r>
      <w:r w:rsidR="004B0F9F">
        <w:t>BAR-membrane interactions dominate</w:t>
      </w:r>
      <w:r>
        <w:t xml:space="preserve">. </w:t>
      </w:r>
    </w:p>
    <w:p w14:paraId="42F992BF" w14:textId="77777777" w:rsidR="00F37617" w:rsidRDefault="00F37617" w:rsidP="00142EEA">
      <w:pPr>
        <w:spacing w:line="360" w:lineRule="auto"/>
      </w:pPr>
    </w:p>
    <w:p w14:paraId="3F8ECA37" w14:textId="4B34D03A" w:rsidR="00F37617" w:rsidRPr="00F37617" w:rsidRDefault="00F37617" w:rsidP="00F37617">
      <w:pPr>
        <w:spacing w:line="360" w:lineRule="auto"/>
        <w:rPr>
          <w:b/>
        </w:rPr>
      </w:pPr>
      <w:r>
        <w:rPr>
          <w:b/>
        </w:rPr>
        <w:t>4</w:t>
      </w:r>
      <w:r w:rsidR="004F07C2">
        <w:rPr>
          <w:b/>
        </w:rPr>
        <w:t>.1.6</w:t>
      </w:r>
      <w:r w:rsidRPr="00916EA9">
        <w:rPr>
          <w:b/>
        </w:rPr>
        <w:t xml:space="preserve"> </w:t>
      </w:r>
      <w:r>
        <w:rPr>
          <w:b/>
        </w:rPr>
        <w:t xml:space="preserve"> </w:t>
      </w:r>
      <w:r w:rsidR="001B7EB4">
        <w:rPr>
          <w:b/>
        </w:rPr>
        <w:t xml:space="preserve">Total number of </w:t>
      </w:r>
      <w:proofErr w:type="spellStart"/>
      <w:r w:rsidR="00E21A59">
        <w:rPr>
          <w:b/>
        </w:rPr>
        <w:t>Rvs</w:t>
      </w:r>
      <w:proofErr w:type="spellEnd"/>
      <w:r w:rsidR="00E21A59">
        <w:rPr>
          <w:b/>
        </w:rPr>
        <w:t xml:space="preserve"> </w:t>
      </w:r>
      <w:r w:rsidR="000E3062">
        <w:rPr>
          <w:b/>
        </w:rPr>
        <w:t xml:space="preserve">recruited </w:t>
      </w:r>
      <w:r w:rsidR="00E21A59">
        <w:rPr>
          <w:b/>
        </w:rPr>
        <w:t>is independent of ploidy</w:t>
      </w:r>
    </w:p>
    <w:p w14:paraId="044923E9" w14:textId="28B04D49" w:rsidR="004F46D0" w:rsidRDefault="00900DE2" w:rsidP="00F37617">
      <w:pPr>
        <w:spacing w:line="360" w:lineRule="auto"/>
      </w:pPr>
      <w:r>
        <w:t xml:space="preserve">When ploidy is </w:t>
      </w:r>
      <w:r w:rsidR="00613009">
        <w:t>doubled</w:t>
      </w:r>
      <w:r>
        <w:t xml:space="preserve"> from </w:t>
      </w:r>
      <w:r w:rsidR="00973CD0">
        <w:t>haploids to diploids</w:t>
      </w:r>
      <w:r>
        <w:t xml:space="preserve">, we </w:t>
      </w:r>
      <w:r w:rsidR="00E2187E">
        <w:t>c</w:t>
      </w:r>
      <w:r>
        <w:t xml:space="preserve">ould expect that double the protein </w:t>
      </w:r>
      <w:r w:rsidR="00577B90">
        <w:t>amount</w:t>
      </w:r>
      <w:r w:rsidR="00E13D44">
        <w:t xml:space="preserve"> is expressed</w:t>
      </w:r>
      <w:r>
        <w:t xml:space="preserve"> and recruited, but it does not appear so. </w:t>
      </w:r>
      <w:r w:rsidR="00167F75">
        <w:t xml:space="preserve">The amount of </w:t>
      </w:r>
      <w:proofErr w:type="spellStart"/>
      <w:r w:rsidR="00167F75">
        <w:t>Rvs</w:t>
      </w:r>
      <w:proofErr w:type="spellEnd"/>
      <w:r w:rsidR="00167F75">
        <w:t xml:space="preserve"> recruited in WT haploid</w:t>
      </w:r>
      <w:r w:rsidR="007B3D22">
        <w:t xml:space="preserve"> (1xh)</w:t>
      </w:r>
      <w:r w:rsidR="00167F75">
        <w:t xml:space="preserve"> and diploids </w:t>
      </w:r>
      <w:r w:rsidR="007B3D22">
        <w:t xml:space="preserve">(2xd) </w:t>
      </w:r>
      <w:r w:rsidR="00167F75">
        <w:t>remain</w:t>
      </w:r>
      <w:ins w:id="106" w:author="Microsoft Office User" w:date="2018-08-15T23:16:00Z">
        <w:r w:rsidR="00F176ED">
          <w:t>s</w:t>
        </w:r>
      </w:ins>
      <w:r w:rsidR="00167F75">
        <w:t xml:space="preserve"> about the same, </w:t>
      </w:r>
      <w:r w:rsidR="00913D6D">
        <w:t>and</w:t>
      </w:r>
      <w:r w:rsidR="00167F75">
        <w:t xml:space="preserve"> cytoplasmic</w:t>
      </w:r>
      <w:r w:rsidR="0061372F">
        <w:t xml:space="preserve"> </w:t>
      </w:r>
      <w:r w:rsidR="00CA1A9C">
        <w:t>signal</w:t>
      </w:r>
      <w:r w:rsidR="00913D6D">
        <w:t xml:space="preserve"> </w:t>
      </w:r>
      <w:r w:rsidR="0090579D">
        <w:t>is similar</w:t>
      </w:r>
      <w:r w:rsidR="00913D6D">
        <w:t xml:space="preserve"> </w:t>
      </w:r>
      <w:r w:rsidR="00425310">
        <w:t>(Fig.4.1)</w:t>
      </w:r>
      <w:commentRangeStart w:id="107"/>
      <w:r w:rsidR="00167F75">
        <w:t>.</w:t>
      </w:r>
      <w:commentRangeEnd w:id="107"/>
      <w:r w:rsidR="004D4EF9">
        <w:rPr>
          <w:rStyle w:val="CommentReference"/>
        </w:rPr>
        <w:commentReference w:id="107"/>
      </w:r>
      <w:r w:rsidR="00BB1AF7">
        <w:t xml:space="preserve"> </w:t>
      </w:r>
      <w:del w:id="108" w:author="Microsoft Office User" w:date="2018-08-15T23:16:00Z">
        <w:r w:rsidR="00D76C34" w:rsidDel="00184D07">
          <w:delText>This</w:delText>
        </w:r>
        <w:r w:rsidR="00956781" w:rsidDel="00184D07">
          <w:delText xml:space="preserve"> is not a very r</w:delText>
        </w:r>
        <w:r w:rsidR="00554C18" w:rsidDel="00184D07">
          <w:delText>obust</w:delText>
        </w:r>
        <w:r w:rsidR="00956781" w:rsidDel="00184D07">
          <w:delText xml:space="preserve"> estimate for</w:delText>
        </w:r>
        <w:r w:rsidR="00107F8B" w:rsidDel="00184D07">
          <w:delText xml:space="preserve"> cellular expression</w:delText>
        </w:r>
        <w:r w:rsidR="00D03DFD" w:rsidDel="00184D07">
          <w:delText xml:space="preserve">, </w:delText>
        </w:r>
        <w:r w:rsidR="00956781" w:rsidDel="00184D07">
          <w:delText>and</w:delText>
        </w:r>
        <w:r w:rsidR="00107F8B" w:rsidDel="00184D07">
          <w:delText xml:space="preserve"> needs to be verifie</w:delText>
        </w:r>
        <w:r w:rsidR="0072038E" w:rsidDel="00184D07">
          <w:delText xml:space="preserve">d by quantitative western blots. </w:delText>
        </w:r>
      </w:del>
      <w:del w:id="109" w:author="Microsoft Office User" w:date="2018-08-15T23:24:00Z">
        <w:r w:rsidR="0072038E" w:rsidDel="005667B8">
          <w:delText>However,</w:delText>
        </w:r>
        <w:r w:rsidR="00107F8B" w:rsidDel="005667B8">
          <w:delText xml:space="preserve"> t</w:delText>
        </w:r>
      </w:del>
      <w:ins w:id="110" w:author="Microsoft Office User" w:date="2018-08-15T23:24:00Z">
        <w:r w:rsidR="005667B8">
          <w:t>T</w:t>
        </w:r>
      </w:ins>
      <w:r w:rsidR="00107F8B">
        <w:t>h</w:t>
      </w:r>
      <w:del w:id="111" w:author="Microsoft Office User" w:date="2018-08-15T23:24:00Z">
        <w:r w:rsidR="00107F8B" w:rsidDel="004818B0">
          <w:delText>e</w:delText>
        </w:r>
      </w:del>
      <w:ins w:id="112" w:author="Microsoft Office User" w:date="2018-08-15T23:24:00Z">
        <w:r w:rsidR="004818B0">
          <w:t>is</w:t>
        </w:r>
      </w:ins>
      <w:r w:rsidR="00107F8B">
        <w:t xml:space="preserve"> invariance between</w:t>
      </w:r>
      <w:r w:rsidR="0072038E">
        <w:t xml:space="preserve"> </w:t>
      </w:r>
      <w:r w:rsidR="00583343">
        <w:t>accumulated protein</w:t>
      </w:r>
      <w:r w:rsidR="0072038E">
        <w:t xml:space="preserve"> </w:t>
      </w:r>
      <w:r w:rsidR="000B733B">
        <w:t xml:space="preserve">in </w:t>
      </w:r>
      <w:r w:rsidR="00107F8B">
        <w:t xml:space="preserve">haploids and diploids shows that </w:t>
      </w:r>
      <w:proofErr w:type="spellStart"/>
      <w:r w:rsidR="00107F8B">
        <w:t>Rvs</w:t>
      </w:r>
      <w:proofErr w:type="spellEnd"/>
      <w:r w:rsidR="00107F8B">
        <w:t xml:space="preserve"> recruitment is not determi</w:t>
      </w:r>
      <w:r w:rsidR="00E15610">
        <w:t xml:space="preserve">ned by </w:t>
      </w:r>
      <w:r w:rsidR="00547129">
        <w:t xml:space="preserve">the </w:t>
      </w:r>
      <w:r w:rsidR="00E15610">
        <w:t xml:space="preserve">number of alleles of </w:t>
      </w:r>
      <w:proofErr w:type="spellStart"/>
      <w:r w:rsidR="00E15610">
        <w:t>Rvs</w:t>
      </w:r>
      <w:proofErr w:type="spellEnd"/>
      <w:r w:rsidR="00E15610">
        <w:t>. Haploid and diploid</w:t>
      </w:r>
      <w:r w:rsidR="00107F8B">
        <w:t xml:space="preserve"> </w:t>
      </w:r>
      <w:r w:rsidR="00E15610">
        <w:t xml:space="preserve">cells </w:t>
      </w:r>
      <w:r w:rsidR="0046531B">
        <w:t>appear to tune</w:t>
      </w:r>
      <w:r w:rsidR="00E15610">
        <w:t xml:space="preserve"> the amount of </w:t>
      </w:r>
      <w:proofErr w:type="spellStart"/>
      <w:r w:rsidR="00E15610">
        <w:t>Rvs</w:t>
      </w:r>
      <w:proofErr w:type="spellEnd"/>
      <w:r w:rsidR="008F7579">
        <w:t xml:space="preserve"> </w:t>
      </w:r>
      <w:r w:rsidR="00E15610">
        <w:t xml:space="preserve">recruitment to </w:t>
      </w:r>
      <w:r w:rsidR="00951BA8">
        <w:t>get a specific amount to</w:t>
      </w:r>
      <w:r w:rsidR="00E15610">
        <w:t xml:space="preserve"> endocytic sites.</w:t>
      </w:r>
    </w:p>
    <w:p w14:paraId="061B17AE" w14:textId="77777777" w:rsidR="004F46D0" w:rsidRDefault="004F46D0" w:rsidP="00F37617">
      <w:pPr>
        <w:spacing w:line="360" w:lineRule="auto"/>
      </w:pPr>
    </w:p>
    <w:p w14:paraId="73560B78" w14:textId="1080405D" w:rsidR="00B43DF2" w:rsidRDefault="00A6350F" w:rsidP="00EE65E0">
      <w:pPr>
        <w:spacing w:line="360" w:lineRule="auto"/>
        <w:jc w:val="center"/>
      </w:pPr>
      <w:r>
        <w:rPr>
          <w:noProof/>
          <w:lang w:eastAsia="en-GB"/>
        </w:rPr>
        <w:lastRenderedPageBreak/>
        <w:drawing>
          <wp:inline distT="0" distB="0" distL="0" distR="0" wp14:anchorId="74EFE56C" wp14:editId="6773F2FF">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344A4D97" w14:textId="41501023" w:rsidR="00034CDE" w:rsidRDefault="00B43DF2" w:rsidP="00E04ED2">
      <w:pPr>
        <w:ind w:left="720"/>
      </w:pPr>
      <w:r w:rsidRPr="002D6E58">
        <w:rPr>
          <w:b/>
        </w:rPr>
        <w:t>Fig.4.1:</w:t>
      </w:r>
      <w:r>
        <w:t xml:space="preserve"> </w:t>
      </w:r>
      <w:r w:rsidR="0065411F" w:rsidRPr="00034CDE">
        <w:rPr>
          <w:b/>
        </w:rPr>
        <w:t>A.</w:t>
      </w:r>
      <w:r w:rsidR="0065411F">
        <w:t xml:space="preserve"> </w:t>
      </w:r>
      <w:r>
        <w:t xml:space="preserve">Maximum molecule number </w:t>
      </w:r>
      <w:r w:rsidR="00785EA3">
        <w:t xml:space="preserve">of Rvs167-GFP </w:t>
      </w:r>
      <w:r>
        <w:t>recruited</w:t>
      </w:r>
      <w:r w:rsidR="0065411F">
        <w:t xml:space="preserve"> with </w:t>
      </w:r>
      <w:r w:rsidR="002D4E0E">
        <w:t>S.E.M in haploid and diploid cells</w:t>
      </w:r>
      <w:r w:rsidR="0065411F">
        <w:t xml:space="preserve"> with different gene copies of </w:t>
      </w:r>
      <w:proofErr w:type="spellStart"/>
      <w:r w:rsidR="0065411F">
        <w:t>Rvs</w:t>
      </w:r>
      <w:proofErr w:type="spellEnd"/>
      <w:r w:rsidR="0065411F">
        <w:t xml:space="preserve">. </w:t>
      </w:r>
    </w:p>
    <w:p w14:paraId="47B692D9" w14:textId="67B49A0E" w:rsidR="002D4E0E" w:rsidRDefault="0065411F" w:rsidP="00E04ED2">
      <w:pPr>
        <w:ind w:left="720"/>
      </w:pPr>
      <w:r w:rsidRPr="00034CDE">
        <w:rPr>
          <w:b/>
        </w:rPr>
        <w:t>B.</w:t>
      </w:r>
      <w:r w:rsidR="00B43DF2">
        <w:t xml:space="preserve"> </w:t>
      </w:r>
      <w:r>
        <w:t>C</w:t>
      </w:r>
      <w:r w:rsidR="00B43DF2">
        <w:t xml:space="preserve">ytoplasmic </w:t>
      </w:r>
      <w:r>
        <w:t>signal</w:t>
      </w:r>
      <w:r w:rsidR="00B43DF2">
        <w:t xml:space="preserve"> of Rvs167-GFP with standard </w:t>
      </w:r>
      <w:r w:rsidR="00034CDE">
        <w:t>deviation</w:t>
      </w:r>
      <w:r w:rsidR="00B43DF2">
        <w:t xml:space="preserve"> </w:t>
      </w:r>
      <w:r w:rsidR="002D4E0E">
        <w:t xml:space="preserve">in haploid and diploid cells with different gene copies of </w:t>
      </w:r>
      <w:proofErr w:type="spellStart"/>
      <w:r w:rsidR="002D4E0E">
        <w:t>Rvs</w:t>
      </w:r>
      <w:proofErr w:type="spellEnd"/>
      <w:r w:rsidR="002D4E0E">
        <w:t xml:space="preserve">. </w:t>
      </w:r>
    </w:p>
    <w:p w14:paraId="1A0E4F84" w14:textId="1A0B89EA" w:rsidR="00F37617" w:rsidRDefault="00F37617" w:rsidP="002D4E0E">
      <w:pPr>
        <w:spacing w:line="360" w:lineRule="auto"/>
        <w:ind w:left="720"/>
      </w:pPr>
    </w:p>
    <w:p w14:paraId="40632256" w14:textId="01298CA1" w:rsidR="00E142F0" w:rsidRPr="00174D6B" w:rsidRDefault="00E142F0" w:rsidP="00F37617">
      <w:pPr>
        <w:spacing w:line="360" w:lineRule="auto"/>
        <w:rPr>
          <w:b/>
        </w:rPr>
      </w:pPr>
      <w:r>
        <w:rPr>
          <w:b/>
        </w:rPr>
        <w:t>4</w:t>
      </w:r>
      <w:r w:rsidR="004F07C2">
        <w:rPr>
          <w:b/>
        </w:rPr>
        <w:t>.1.7</w:t>
      </w:r>
      <w:r w:rsidRPr="00916EA9">
        <w:rPr>
          <w:b/>
        </w:rPr>
        <w:t xml:space="preserve"> </w:t>
      </w:r>
      <w:proofErr w:type="spellStart"/>
      <w:r>
        <w:rPr>
          <w:b/>
        </w:rPr>
        <w:t>Rvs</w:t>
      </w:r>
      <w:proofErr w:type="spellEnd"/>
      <w:r>
        <w:rPr>
          <w:b/>
        </w:rPr>
        <w:t xml:space="preserve"> recruitment </w:t>
      </w:r>
      <w:r w:rsidR="00310DF0">
        <w:rPr>
          <w:b/>
        </w:rPr>
        <w:t xml:space="preserve">rate </w:t>
      </w:r>
      <w:r w:rsidR="009F1B03">
        <w:rPr>
          <w:b/>
        </w:rPr>
        <w:t xml:space="preserve">increases with increasing </w:t>
      </w:r>
      <w:r w:rsidR="00990271">
        <w:rPr>
          <w:b/>
        </w:rPr>
        <w:t xml:space="preserve">gene </w:t>
      </w:r>
      <w:del w:id="113" w:author="Microsoft Office User" w:date="2018-08-15T23:25:00Z">
        <w:r w:rsidR="00990271" w:rsidDel="004E2B23">
          <w:rPr>
            <w:b/>
          </w:rPr>
          <w:delText>copies</w:delText>
        </w:r>
      </w:del>
      <w:ins w:id="114" w:author="Microsoft Office User" w:date="2018-08-15T23:25:00Z">
        <w:r w:rsidR="004E2B23">
          <w:rPr>
            <w:b/>
          </w:rPr>
          <w:t>copy number</w:t>
        </w:r>
      </w:ins>
    </w:p>
    <w:p w14:paraId="36BE2927" w14:textId="567A3D1A" w:rsidR="00847B26" w:rsidRDefault="00F37617" w:rsidP="00F37617">
      <w:pPr>
        <w:spacing w:line="360" w:lineRule="auto"/>
      </w:pPr>
      <w:commentRangeStart w:id="115"/>
      <w:r>
        <w:t xml:space="preserve">In diploids, the genome that contains four copies of </w:t>
      </w:r>
      <w:proofErr w:type="spellStart"/>
      <w:r>
        <w:t>Rvs</w:t>
      </w:r>
      <w:commentRangeEnd w:id="115"/>
      <w:proofErr w:type="spellEnd"/>
      <w:r w:rsidR="00367129">
        <w:rPr>
          <w:rStyle w:val="CommentReference"/>
        </w:rPr>
        <w:commentReference w:id="115"/>
      </w:r>
      <w:r w:rsidR="00B01728">
        <w:t xml:space="preserve"> (4x</w:t>
      </w:r>
      <w:r w:rsidR="00B479DC">
        <w:t>d</w:t>
      </w:r>
      <w:r w:rsidR="00B01728">
        <w:t>)</w:t>
      </w:r>
      <w:r>
        <w:t xml:space="preserve"> </w:t>
      </w:r>
      <w:r w:rsidR="00236912">
        <w:t>could be expected to</w:t>
      </w:r>
      <w:r>
        <w:t xml:space="preserve"> express </w:t>
      </w:r>
      <w:r w:rsidR="006D1829">
        <w:t xml:space="preserve">and recruit </w:t>
      </w:r>
      <w:r>
        <w:t xml:space="preserve">twice the amount of </w:t>
      </w:r>
      <w:proofErr w:type="spellStart"/>
      <w:r>
        <w:t>Rvs</w:t>
      </w:r>
      <w:proofErr w:type="spellEnd"/>
      <w:r>
        <w:t xml:space="preserve"> as one that contains </w:t>
      </w:r>
      <w:r w:rsidR="0012470F">
        <w:t>two</w:t>
      </w:r>
      <w:r>
        <w:t xml:space="preserve"> copies</w:t>
      </w:r>
      <w:r w:rsidR="00B479DC">
        <w:t xml:space="preserve"> (2x</w:t>
      </w:r>
      <w:r w:rsidR="005B550A">
        <w:t>d)</w:t>
      </w:r>
      <w:r>
        <w:t xml:space="preserve">. </w:t>
      </w:r>
      <w:r w:rsidR="006D1829">
        <w:t xml:space="preserve">However, cytoplasmic signal </w:t>
      </w:r>
      <w:r w:rsidR="00D074AA">
        <w:t>increases</w:t>
      </w:r>
      <w:r w:rsidR="006D1829">
        <w:t xml:space="preserve"> by 1.6x and r</w:t>
      </w:r>
      <w:r>
        <w:t xml:space="preserve">ecruitment to endocytic sites increases </w:t>
      </w:r>
      <w:r w:rsidR="004D192D">
        <w:t xml:space="preserve">only </w:t>
      </w:r>
      <w:r w:rsidR="00592221">
        <w:t>by 1.4x</w:t>
      </w:r>
      <w:r>
        <w:t xml:space="preserve">. </w:t>
      </w:r>
      <w:r w:rsidR="00847B26">
        <w:t>D</w:t>
      </w:r>
      <w:r w:rsidR="00B121F9">
        <w:t xml:space="preserve">oubling the gene </w:t>
      </w:r>
      <w:r w:rsidR="00B479DC">
        <w:t>copies</w:t>
      </w:r>
      <w:r w:rsidR="00B121F9">
        <w:t xml:space="preserve"> </w:t>
      </w:r>
      <w:r w:rsidR="004216C3">
        <w:t>appears</w:t>
      </w:r>
      <w:r w:rsidR="00B121F9">
        <w:t xml:space="preserve"> not</w:t>
      </w:r>
      <w:r w:rsidR="004216C3">
        <w:t xml:space="preserve"> to</w:t>
      </w:r>
      <w:r w:rsidR="00B121F9">
        <w:t xml:space="preserve"> double </w:t>
      </w:r>
      <w:r>
        <w:t>protein expression</w:t>
      </w:r>
      <w:r w:rsidR="000C37E6">
        <w:t xml:space="preserve"> or recruitment</w:t>
      </w:r>
      <w:r w:rsidR="005F4D06">
        <w:t xml:space="preserve"> </w:t>
      </w:r>
      <w:r>
        <w:t xml:space="preserve">in the case of </w:t>
      </w:r>
      <w:proofErr w:type="spellStart"/>
      <w:r>
        <w:t>Rvs</w:t>
      </w:r>
      <w:proofErr w:type="spellEnd"/>
      <w:r w:rsidR="002B0230">
        <w:t>.</w:t>
      </w:r>
      <w:r w:rsidR="00847B26">
        <w:t xml:space="preserve"> Similarly, duplicating </w:t>
      </w:r>
      <w:proofErr w:type="spellStart"/>
      <w:r w:rsidR="00847B26">
        <w:t>Rvs</w:t>
      </w:r>
      <w:proofErr w:type="spellEnd"/>
      <w:r w:rsidR="00847B26">
        <w:t xml:space="preserve"> genes in haploids results in an increase </w:t>
      </w:r>
      <w:r w:rsidR="00997A7A">
        <w:t>in</w:t>
      </w:r>
      <w:r w:rsidR="00847B26">
        <w:t xml:space="preserve"> number of molecules recruited</w:t>
      </w:r>
      <w:r w:rsidR="00713E9A">
        <w:t>,</w:t>
      </w:r>
      <w:r w:rsidR="00713E9A" w:rsidRPr="00713E9A">
        <w:t xml:space="preserve"> </w:t>
      </w:r>
      <w:r w:rsidR="00713E9A">
        <w:t>but not in doubling</w:t>
      </w:r>
      <w:r w:rsidR="00787229">
        <w:t xml:space="preserve"> </w:t>
      </w:r>
      <w:r w:rsidR="005221D3">
        <w:t>(1xh, 2xh)</w:t>
      </w:r>
      <w:r w:rsidR="00847B26">
        <w:t xml:space="preserve">. </w:t>
      </w:r>
      <w:r w:rsidR="00F650CD">
        <w:t xml:space="preserve">Although the rate of adding </w:t>
      </w:r>
      <w:proofErr w:type="spellStart"/>
      <w:r w:rsidR="00F650CD">
        <w:t>Rvs</w:t>
      </w:r>
      <w:proofErr w:type="spellEnd"/>
      <w:r w:rsidR="00F650CD">
        <w:t xml:space="preserve"> is different in haploids and diploids, in both cases, it</w:t>
      </w:r>
      <w:r w:rsidR="00CD66A6">
        <w:t xml:space="preserve"> increase</w:t>
      </w:r>
      <w:r w:rsidR="00F650CD">
        <w:t>s</w:t>
      </w:r>
      <w:r w:rsidR="00CD66A6">
        <w:t xml:space="preserve"> by </w:t>
      </w:r>
      <w:r w:rsidR="00F650CD">
        <w:t>gene copy number</w:t>
      </w:r>
      <w:r w:rsidR="00AB68C5">
        <w:t xml:space="preserve">. </w:t>
      </w:r>
    </w:p>
    <w:p w14:paraId="3A6BE152" w14:textId="77777777" w:rsidR="00D7119C" w:rsidRDefault="00D7119C" w:rsidP="00F37617">
      <w:pPr>
        <w:spacing w:line="360" w:lineRule="auto"/>
      </w:pPr>
    </w:p>
    <w:p w14:paraId="4C1A947A" w14:textId="0CADB1EB" w:rsidR="00CD66A6" w:rsidRDefault="009515A5" w:rsidP="00990271">
      <w:pPr>
        <w:spacing w:line="360" w:lineRule="auto"/>
        <w:jc w:val="center"/>
      </w:pPr>
      <w:r>
        <w:rPr>
          <w:noProof/>
          <w:lang w:eastAsia="en-GB"/>
        </w:rPr>
        <w:drawing>
          <wp:inline distT="0" distB="0" distL="0" distR="0" wp14:anchorId="6A868AC5" wp14:editId="77A67C2D">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015F20D" w14:textId="7388C79D" w:rsidR="00976C1E" w:rsidRPr="00976C1E" w:rsidRDefault="00976C1E" w:rsidP="00976C1E">
      <w:pPr>
        <w:ind w:left="720"/>
      </w:pPr>
      <w:r w:rsidRPr="002D6E58">
        <w:rPr>
          <w:b/>
        </w:rPr>
        <w:lastRenderedPageBreak/>
        <w:t>Fig.4.</w:t>
      </w:r>
      <w:r>
        <w:rPr>
          <w:b/>
        </w:rPr>
        <w:t>2</w:t>
      </w:r>
      <w:r w:rsidRPr="002D6E58">
        <w:rPr>
          <w:b/>
        </w:rPr>
        <w:t>:</w:t>
      </w:r>
      <w:r>
        <w:t xml:space="preserve"> Rate of </w:t>
      </w:r>
      <w:proofErr w:type="spellStart"/>
      <w:r>
        <w:t>Rvs</w:t>
      </w:r>
      <w:proofErr w:type="spellEnd"/>
      <w:r>
        <w:t xml:space="preserve"> </w:t>
      </w:r>
      <w:r w:rsidR="001F1DBF">
        <w:t xml:space="preserve">molecules </w:t>
      </w:r>
      <w:r>
        <w:t xml:space="preserve">added to endocytic sites before scission vs gene copy number in haploids and diploids. </w:t>
      </w:r>
      <w:r w:rsidR="008A0A0A">
        <w:t>SEM of the molecule numbers recruited, and linear fit</w:t>
      </w:r>
      <w:r w:rsidR="002A1C67">
        <w:t xml:space="preserve"> through the data</w:t>
      </w:r>
      <w:r w:rsidR="008A0A0A">
        <w:t xml:space="preserve"> is </w:t>
      </w:r>
      <w:commentRangeStart w:id="116"/>
      <w:r w:rsidR="008A0A0A">
        <w:t>shown</w:t>
      </w:r>
      <w:commentRangeEnd w:id="116"/>
      <w:r w:rsidR="00412AC1">
        <w:rPr>
          <w:rStyle w:val="CommentReference"/>
        </w:rPr>
        <w:commentReference w:id="116"/>
      </w:r>
      <w:r w:rsidR="008A0A0A">
        <w:t>.</w:t>
      </w:r>
    </w:p>
    <w:p w14:paraId="02C90E14" w14:textId="77777777" w:rsidR="000311A4" w:rsidRDefault="000311A4" w:rsidP="007815EE">
      <w:pPr>
        <w:spacing w:line="360" w:lineRule="auto"/>
      </w:pPr>
    </w:p>
    <w:p w14:paraId="1B172C63" w14:textId="574FE58D" w:rsidR="00EE65E0" w:rsidRDefault="00EE65E0" w:rsidP="00EE65E0">
      <w:pPr>
        <w:spacing w:line="360" w:lineRule="auto"/>
      </w:pPr>
      <w:r>
        <w:t xml:space="preserve">The rate of </w:t>
      </w:r>
      <w:proofErr w:type="spellStart"/>
      <w:r>
        <w:t>Rvs</w:t>
      </w:r>
      <w:proofErr w:type="spellEnd"/>
      <w:r>
        <w:t xml:space="preserve"> recruitment is slower in WT diploid compared to WT haploid (</w:t>
      </w:r>
      <w:r w:rsidR="000311A4">
        <w:t>2x</w:t>
      </w:r>
      <w:r w:rsidR="00976C1E">
        <w:t>d vs 1x</w:t>
      </w:r>
      <w:r>
        <w:t xml:space="preserve">h, Fig.4.2). </w:t>
      </w:r>
      <w:r w:rsidR="00B479DC">
        <w:t xml:space="preserve">Diploid cells do not double in volume compared to haploids: </w:t>
      </w:r>
      <w:r w:rsidR="00545A7E">
        <w:t>under</w:t>
      </w:r>
      <w:r w:rsidR="00B479DC">
        <w:t xml:space="preserve"> normal growth conditions, the volume of the diploid cell is around 1.57x that of the haploid cell, and the average cell surface area increases to  about 1.4x </w:t>
      </w:r>
      <w:r w:rsidR="00B479DC">
        <w:fldChar w:fldCharType="begin" w:fldLock="1"/>
      </w:r>
      <w:r w:rsidR="0057034D">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 Kukora, and Adams 1975)"},"properties":{"noteIndex":0},"schema":"https://github.com/citation-style-language/schema/raw/master/csl-citation.json"}</w:instrText>
      </w:r>
      <w:r w:rsidR="00B479DC">
        <w:fldChar w:fldCharType="separate"/>
      </w:r>
      <w:r w:rsidR="00B479DC" w:rsidRPr="00F95C1A">
        <w:rPr>
          <w:noProof/>
        </w:rPr>
        <w:t>(Weiss, Kukora, and Adams 1975)</w:t>
      </w:r>
      <w:r w:rsidR="00B479DC">
        <w:fldChar w:fldCharType="end"/>
      </w:r>
      <w:r w:rsidR="00B479DC">
        <w:t xml:space="preserve">. </w:t>
      </w:r>
      <w:r w:rsidR="00A56D3E">
        <w:t>It is possible that the</w:t>
      </w:r>
      <w:r w:rsidR="00B479DC">
        <w:t xml:space="preserve"> </w:t>
      </w:r>
      <w:commentRangeStart w:id="117"/>
      <w:r w:rsidR="00B479DC">
        <w:t xml:space="preserve">delay in recruitment </w:t>
      </w:r>
      <w:del w:id="118" w:author="Microsoft Office User" w:date="2018-08-15T23:34:00Z">
        <w:r w:rsidR="00B479DC" w:rsidDel="004B2071">
          <w:delText xml:space="preserve">is </w:delText>
        </w:r>
      </w:del>
      <w:r w:rsidR="00075C2E">
        <w:t xml:space="preserve">arises from the fact that protein expression remains </w:t>
      </w:r>
      <w:commentRangeEnd w:id="117"/>
      <w:r w:rsidR="00AC799A">
        <w:rPr>
          <w:rStyle w:val="CommentReference"/>
        </w:rPr>
        <w:commentReference w:id="117"/>
      </w:r>
      <w:r w:rsidR="00075C2E">
        <w:t xml:space="preserve">the same </w:t>
      </w:r>
      <w:r w:rsidR="0012413F">
        <w:t>in both</w:t>
      </w:r>
      <w:r w:rsidR="008D10A4">
        <w:t>. T</w:t>
      </w:r>
      <w:r w:rsidR="00FA5185">
        <w:t>here is a larger surface area</w:t>
      </w:r>
      <w:r w:rsidR="00756C84">
        <w:t xml:space="preserve"> and volume</w:t>
      </w:r>
      <w:r w:rsidR="00FA5185">
        <w:t xml:space="preserve">, </w:t>
      </w:r>
      <w:r w:rsidR="00640C31">
        <w:t>and</w:t>
      </w:r>
      <w:r w:rsidR="00756C84">
        <w:t xml:space="preserve"> </w:t>
      </w:r>
      <w:r w:rsidR="00FA5185">
        <w:t>more endocytic events</w:t>
      </w:r>
      <w:r w:rsidR="00DB72DE">
        <w:t xml:space="preserve"> in diploids</w:t>
      </w:r>
      <w:r w:rsidR="00FA5185">
        <w:t xml:space="preserve">. Recruitment </w:t>
      </w:r>
      <w:r w:rsidR="00B57485">
        <w:t>could</w:t>
      </w:r>
      <w:r w:rsidR="00D320B4">
        <w:t xml:space="preserve"> be</w:t>
      </w:r>
      <w:r w:rsidR="00FA5185">
        <w:t xml:space="preserve"> delay</w:t>
      </w:r>
      <w:r w:rsidR="0022133F">
        <w:t>ed</w:t>
      </w:r>
      <w:r w:rsidR="00FA5185">
        <w:t xml:space="preserve"> </w:t>
      </w:r>
      <w:r w:rsidR="0022133F">
        <w:t xml:space="preserve">in diploids because </w:t>
      </w:r>
      <w:proofErr w:type="spellStart"/>
      <w:r w:rsidR="0022133F">
        <w:t>Rvs</w:t>
      </w:r>
      <w:proofErr w:type="spellEnd"/>
      <w:r w:rsidR="0022133F">
        <w:t xml:space="preserve"> is recruited</w:t>
      </w:r>
      <w:r w:rsidR="00373F1C">
        <w:t xml:space="preserve"> from similarly concentrated</w:t>
      </w:r>
      <w:r w:rsidR="0022133F">
        <w:t xml:space="preserve"> cytoplasmic pool to more sites, </w:t>
      </w:r>
      <w:commentRangeStart w:id="119"/>
      <w:r w:rsidR="0022133F">
        <w:t xml:space="preserve">decreasing the local </w:t>
      </w:r>
      <w:r w:rsidR="00FF0439">
        <w:t>concentration</w:t>
      </w:r>
      <w:r w:rsidR="0022133F">
        <w:t>.</w:t>
      </w:r>
      <w:commentRangeEnd w:id="119"/>
      <w:r w:rsidR="000D1F86">
        <w:rPr>
          <w:rStyle w:val="CommentReference"/>
        </w:rPr>
        <w:commentReference w:id="119"/>
      </w:r>
    </w:p>
    <w:p w14:paraId="29DD672E" w14:textId="77777777" w:rsidR="00847B26" w:rsidRDefault="00847B26" w:rsidP="00F37617">
      <w:pPr>
        <w:spacing w:line="360" w:lineRule="auto"/>
      </w:pPr>
    </w:p>
    <w:p w14:paraId="51B81471" w14:textId="0C386F97" w:rsidR="004372E7" w:rsidRDefault="00926F7F" w:rsidP="00582DBB">
      <w:pPr>
        <w:spacing w:line="360" w:lineRule="auto"/>
      </w:pPr>
      <w:r>
        <w:t>Cytoplasmic protein concentration</w:t>
      </w:r>
      <w:r w:rsidR="00B121F9">
        <w:t xml:space="preserve"> is increased when gene copies are increased</w:t>
      </w:r>
      <w:r w:rsidR="002B0230">
        <w:t xml:space="preserve">, and recruitment </w:t>
      </w:r>
      <w:r w:rsidR="00847B26">
        <w:t xml:space="preserve">to endocytic sites </w:t>
      </w:r>
      <w:r w:rsidR="002B0230">
        <w:t>is increased by the increase in</w:t>
      </w:r>
      <w:r w:rsidR="00C016E4">
        <w:t xml:space="preserve"> cytoplasmic concentration</w:t>
      </w:r>
      <w:r w:rsidR="00F37617">
        <w:t xml:space="preserve">. </w:t>
      </w:r>
      <w:del w:id="120" w:author="Microsoft Office User" w:date="2018-08-15T23:38:00Z">
        <w:r w:rsidR="0068795F" w:rsidDel="005C310E">
          <w:delText>Although t</w:delText>
        </w:r>
      </w:del>
      <w:ins w:id="121" w:author="Microsoft Office User" w:date="2018-08-15T23:38:00Z">
        <w:r w:rsidR="005C310E">
          <w:t>T</w:t>
        </w:r>
      </w:ins>
      <w:r w:rsidR="0068795F">
        <w:t>h</w:t>
      </w:r>
      <w:del w:id="122" w:author="Microsoft Office User" w:date="2018-08-15T23:38:00Z">
        <w:r w:rsidR="0068795F" w:rsidDel="005C310E">
          <w:delText>i</w:delText>
        </w:r>
      </w:del>
      <w:ins w:id="123" w:author="Microsoft Office User" w:date="2018-08-15T23:38:00Z">
        <w:r w:rsidR="005C310E">
          <w:t>e</w:t>
        </w:r>
      </w:ins>
      <w:r w:rsidR="0068795F">
        <w:t>s</w:t>
      </w:r>
      <w:ins w:id="124" w:author="Microsoft Office User" w:date="2018-08-15T23:38:00Z">
        <w:r w:rsidR="005C310E">
          <w:t>e</w:t>
        </w:r>
      </w:ins>
      <w:r w:rsidR="0068795F">
        <w:t xml:space="preserve"> data </w:t>
      </w:r>
      <w:del w:id="125" w:author="Microsoft Office User" w:date="2018-08-15T23:38:00Z">
        <w:r w:rsidR="0068795F" w:rsidDel="005C310E">
          <w:delText>needs to be confirmed by quantitative western blots for protein expression, it</w:delText>
        </w:r>
        <w:r w:rsidR="00847B26" w:rsidDel="005C310E">
          <w:delText xml:space="preserve"> </w:delText>
        </w:r>
      </w:del>
      <w:r w:rsidR="00847B26">
        <w:t>suggest</w:t>
      </w:r>
      <w:del w:id="126" w:author="Microsoft Office User" w:date="2018-08-15T23:38:00Z">
        <w:r w:rsidR="00847B26" w:rsidDel="005C310E">
          <w:delText>s</w:delText>
        </w:r>
      </w:del>
      <w:r w:rsidR="00847B26">
        <w:t xml:space="preserve"> that</w:t>
      </w:r>
      <w:r w:rsidR="008943B5">
        <w:t xml:space="preserve"> </w:t>
      </w:r>
      <w:del w:id="127" w:author="Microsoft Office User" w:date="2018-08-15T23:38:00Z">
        <w:r w:rsidR="008943B5" w:rsidDel="004E6392">
          <w:delText>how much</w:delText>
        </w:r>
      </w:del>
      <w:ins w:id="128" w:author="Microsoft Office User" w:date="2018-08-15T23:38:00Z">
        <w:r w:rsidR="004E6392">
          <w:t>the amount of</w:t>
        </w:r>
      </w:ins>
      <w:r w:rsidR="008943B5">
        <w:t xml:space="preserve"> </w:t>
      </w:r>
      <w:proofErr w:type="spellStart"/>
      <w:r w:rsidR="00847B26">
        <w:t>Rvs</w:t>
      </w:r>
      <w:proofErr w:type="spellEnd"/>
      <w:r w:rsidR="00847B26">
        <w:t xml:space="preserve"> </w:t>
      </w:r>
      <w:ins w:id="129" w:author="Microsoft Office User" w:date="2018-08-15T23:38:00Z">
        <w:r w:rsidR="004E6392">
          <w:t xml:space="preserve">that </w:t>
        </w:r>
      </w:ins>
      <w:r w:rsidR="008943B5">
        <w:t>is recruited</w:t>
      </w:r>
      <w:r w:rsidR="001B72EF">
        <w:t xml:space="preserve"> scales with</w:t>
      </w:r>
      <w:r w:rsidR="00847B26">
        <w:t xml:space="preserve"> </w:t>
      </w:r>
      <w:r w:rsidR="00742564">
        <w:t>available</w:t>
      </w:r>
      <w:r w:rsidR="00847B26">
        <w:t xml:space="preserve"> concentration of protein</w:t>
      </w:r>
      <w:r w:rsidR="0047743F">
        <w:t>.</w:t>
      </w:r>
      <w:commentRangeStart w:id="130"/>
      <w:r w:rsidR="00847B26">
        <w:t xml:space="preserve"> </w:t>
      </w:r>
      <w:commentRangeEnd w:id="130"/>
      <w:r w:rsidR="004E6392">
        <w:rPr>
          <w:rStyle w:val="CommentReference"/>
        </w:rPr>
        <w:commentReference w:id="130"/>
      </w:r>
    </w:p>
    <w:p w14:paraId="0A8F0590" w14:textId="560EE333" w:rsidR="00585250" w:rsidRDefault="00585250" w:rsidP="004372E7">
      <w:pPr>
        <w:spacing w:line="360" w:lineRule="auto"/>
        <w:ind w:left="720"/>
      </w:pPr>
    </w:p>
    <w:p w14:paraId="2841B946" w14:textId="77777777" w:rsidR="00585250" w:rsidRDefault="00585250" w:rsidP="00585250">
      <w:pPr>
        <w:spacing w:line="360" w:lineRule="auto"/>
        <w:rPr>
          <w:b/>
        </w:rPr>
      </w:pPr>
      <w:r>
        <w:rPr>
          <w:b/>
        </w:rPr>
        <w:t>4</w:t>
      </w:r>
      <w:r w:rsidRPr="00916EA9">
        <w:rPr>
          <w:b/>
        </w:rPr>
        <w:t>.</w:t>
      </w:r>
      <w:r>
        <w:rPr>
          <w:b/>
        </w:rPr>
        <w:t>2</w:t>
      </w:r>
      <w:r w:rsidRPr="00916EA9">
        <w:rPr>
          <w:b/>
        </w:rPr>
        <w:t xml:space="preserve"> </w:t>
      </w:r>
      <w:commentRangeStart w:id="131"/>
      <w:r w:rsidRPr="00916EA9">
        <w:rPr>
          <w:b/>
        </w:rPr>
        <w:t xml:space="preserve">Arrangement of </w:t>
      </w:r>
      <w:proofErr w:type="spellStart"/>
      <w:r w:rsidRPr="00916EA9">
        <w:rPr>
          <w:b/>
        </w:rPr>
        <w:t>Rvs</w:t>
      </w:r>
      <w:commentRangeEnd w:id="131"/>
      <w:proofErr w:type="spellEnd"/>
      <w:r w:rsidR="00EB3287">
        <w:rPr>
          <w:rStyle w:val="CommentReference"/>
        </w:rPr>
        <w:commentReference w:id="131"/>
      </w:r>
    </w:p>
    <w:p w14:paraId="7C6D781C" w14:textId="40B98E68" w:rsidR="00585250" w:rsidRDefault="00585250" w:rsidP="00585250">
      <w:pPr>
        <w:spacing w:line="360" w:lineRule="auto"/>
      </w:pPr>
      <w:r>
        <w:t xml:space="preserve">No solved structure for the </w:t>
      </w:r>
      <w:proofErr w:type="spellStart"/>
      <w:r>
        <w:t>Rvs</w:t>
      </w:r>
      <w:proofErr w:type="spellEnd"/>
      <w:r>
        <w:t xml:space="preserve"> complex exits.</w:t>
      </w:r>
      <w:r w:rsidRPr="00CD0C1C">
        <w:t xml:space="preserve"> </w:t>
      </w:r>
      <w:r>
        <w:t xml:space="preserve">That </w:t>
      </w:r>
      <w:proofErr w:type="spellStart"/>
      <w:r>
        <w:t>Rvs</w:t>
      </w:r>
      <w:proofErr w:type="spellEnd"/>
      <w:r>
        <w:t xml:space="preserve"> is a hetero- rather than homodimer suggests that the structure need not resemble that of </w:t>
      </w:r>
      <w:proofErr w:type="spellStart"/>
      <w:r>
        <w:t>Amphiphysin</w:t>
      </w:r>
      <w:proofErr w:type="spellEnd"/>
      <w:r>
        <w:t xml:space="preserve"> or Endophilin homodimers, and a high-resolution </w:t>
      </w:r>
      <w:r w:rsidR="00EF1F58">
        <w:t>detail</w:t>
      </w:r>
      <w:r>
        <w:t xml:space="preserve"> will be necessary to clarify the interaction and arrangement of </w:t>
      </w:r>
      <w:proofErr w:type="spellStart"/>
      <w:r>
        <w:t>Rvs</w:t>
      </w:r>
      <w:proofErr w:type="spellEnd"/>
      <w:r>
        <w:t xml:space="preserve"> on endocytic tubes. It is therefore unclear how </w:t>
      </w:r>
      <w:proofErr w:type="spellStart"/>
      <w:r>
        <w:t>Rvs</w:t>
      </w:r>
      <w:proofErr w:type="spellEnd"/>
      <w:r>
        <w:t xml:space="preserve"> is arranged, although there are some indications from the experiments in </w:t>
      </w:r>
      <w:commentRangeStart w:id="132"/>
      <w:r>
        <w:t xml:space="preserve">this work </w:t>
      </w:r>
      <w:commentRangeEnd w:id="132"/>
      <w:r w:rsidR="000944E7">
        <w:rPr>
          <w:rStyle w:val="CommentReference"/>
        </w:rPr>
        <w:commentReference w:id="132"/>
      </w:r>
      <w:r>
        <w:t>of the interaction with the membrane.</w:t>
      </w:r>
    </w:p>
    <w:p w14:paraId="2BD512DF" w14:textId="77777777" w:rsidR="00585250" w:rsidRDefault="00585250" w:rsidP="008A1FB7">
      <w:pPr>
        <w:spacing w:line="360" w:lineRule="auto"/>
        <w:rPr>
          <w:b/>
        </w:rPr>
      </w:pPr>
    </w:p>
    <w:p w14:paraId="4F5EDADD" w14:textId="621BF80C" w:rsidR="00326D5F" w:rsidRDefault="008A1FB7" w:rsidP="008A1FB7">
      <w:pPr>
        <w:spacing w:line="360" w:lineRule="auto"/>
        <w:rPr>
          <w:b/>
        </w:rPr>
      </w:pPr>
      <w:r>
        <w:rPr>
          <w:b/>
        </w:rPr>
        <w:t>4</w:t>
      </w:r>
      <w:r w:rsidR="004F07C2">
        <w:rPr>
          <w:b/>
        </w:rPr>
        <w:t>.2.1</w:t>
      </w:r>
      <w:r w:rsidRPr="00916EA9">
        <w:rPr>
          <w:b/>
        </w:rPr>
        <w:t xml:space="preserve"> </w:t>
      </w:r>
      <w:proofErr w:type="spellStart"/>
      <w:r w:rsidRPr="00916EA9">
        <w:rPr>
          <w:b/>
        </w:rPr>
        <w:t>Rvs</w:t>
      </w:r>
      <w:proofErr w:type="spellEnd"/>
      <w:r w:rsidRPr="00916EA9">
        <w:rPr>
          <w:b/>
        </w:rPr>
        <w:t xml:space="preserve"> does not form a tight scaffold on membrane tubes</w:t>
      </w:r>
    </w:p>
    <w:p w14:paraId="13172AD7" w14:textId="3C947CD6" w:rsidR="001579B6" w:rsidRDefault="006C30DA" w:rsidP="008A1FB7">
      <w:pPr>
        <w:spacing w:line="360" w:lineRule="auto"/>
      </w:pPr>
      <w:r w:rsidRPr="0066467C">
        <w:rPr>
          <w:i/>
        </w:rPr>
        <w:t>In-vitro</w:t>
      </w:r>
      <w:r w:rsidR="00C9441C">
        <w:t xml:space="preserve"> helices</w:t>
      </w:r>
      <w:r>
        <w:t xml:space="preserve"> of</w:t>
      </w:r>
      <w:r w:rsidR="008A1FB7">
        <w:t xml:space="preserve"> BAR domains</w:t>
      </w:r>
      <w:r>
        <w:t xml:space="preserve"> </w:t>
      </w:r>
      <w:r w:rsidR="008A1FB7">
        <w:t xml:space="preserve">have </w:t>
      </w:r>
      <w:commentRangeStart w:id="133"/>
      <w:r w:rsidR="008A1FB7">
        <w:t xml:space="preserve">suggested that </w:t>
      </w:r>
      <w:proofErr w:type="spellStart"/>
      <w:r w:rsidR="008A1FB7">
        <w:t>Rvs</w:t>
      </w:r>
      <w:proofErr w:type="spellEnd"/>
      <w:r w:rsidR="008A1FB7">
        <w:t xml:space="preserve"> might form a similar helical scaffold</w:t>
      </w:r>
      <w:commentRangeEnd w:id="133"/>
      <w:r w:rsidR="00CF1826">
        <w:rPr>
          <w:rStyle w:val="CommentReference"/>
        </w:rPr>
        <w:commentReference w:id="133"/>
      </w:r>
      <w:r w:rsidR="008A1FB7">
        <w:t xml:space="preserve">. </w:t>
      </w:r>
      <w:commentRangeStart w:id="134"/>
      <w:r w:rsidR="008A1FB7">
        <w:t>Correlating CLEM and centroid movements</w:t>
      </w:r>
      <w:commentRangeEnd w:id="134"/>
      <w:r w:rsidR="00C005DE">
        <w:rPr>
          <w:rStyle w:val="CommentReference"/>
        </w:rPr>
        <w:commentReference w:id="134"/>
      </w:r>
      <w:r w:rsidR="008A1FB7">
        <w:t xml:space="preserve"> has proposed that an </w:t>
      </w:r>
      <w:proofErr w:type="spellStart"/>
      <w:r w:rsidR="008A1FB7">
        <w:t>Rvs</w:t>
      </w:r>
      <w:proofErr w:type="spellEnd"/>
      <w:r w:rsidR="008A1FB7">
        <w:t xml:space="preserve"> scaffold covers the entire membrane tube up</w:t>
      </w:r>
      <w:r w:rsidR="00017379">
        <w:t xml:space="preserve"> </w:t>
      </w:r>
      <w:r w:rsidR="008A1FB7">
        <w:t>to the base of the future vesicle</w:t>
      </w:r>
      <w:r w:rsidR="00003430">
        <w:t xml:space="preserve"> </w:t>
      </w:r>
      <w:r w:rsidR="00003430">
        <w:fldChar w:fldCharType="begin" w:fldLock="1"/>
      </w:r>
      <w:r w:rsidR="00003430">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2015)"},"properties":{"noteIndex":0},"schema":"https://github.com/citation-style-language/schema/raw/master/csl-citation.json"}</w:instrText>
      </w:r>
      <w:r w:rsidR="00003430">
        <w:fldChar w:fldCharType="separate"/>
      </w:r>
      <w:r w:rsidR="00003430" w:rsidRPr="00003430">
        <w:rPr>
          <w:noProof/>
        </w:rPr>
        <w:t>(Picco et al. 2015)</w:t>
      </w:r>
      <w:r w:rsidR="00003430">
        <w:fldChar w:fldCharType="end"/>
      </w:r>
      <w:r w:rsidR="008A1FB7">
        <w:t xml:space="preserve">. </w:t>
      </w:r>
    </w:p>
    <w:p w14:paraId="136E7475" w14:textId="77777777" w:rsidR="001579B6" w:rsidRDefault="001579B6" w:rsidP="008A1FB7">
      <w:pPr>
        <w:spacing w:line="360" w:lineRule="auto"/>
      </w:pPr>
    </w:p>
    <w:p w14:paraId="0C3E717D" w14:textId="68945D8B" w:rsidR="00C5026C" w:rsidRDefault="008A1FB7" w:rsidP="008A1FB7">
      <w:pPr>
        <w:spacing w:line="360" w:lineRule="auto"/>
      </w:pPr>
      <w:r>
        <w:t xml:space="preserve">In diploid </w:t>
      </w:r>
      <w:proofErr w:type="spellStart"/>
      <w:r>
        <w:t>Rvs</w:t>
      </w:r>
      <w:proofErr w:type="spellEnd"/>
      <w:r>
        <w:t xml:space="preserve"> strains, more </w:t>
      </w:r>
      <w:proofErr w:type="spellStart"/>
      <w:r>
        <w:t>Rvs</w:t>
      </w:r>
      <w:proofErr w:type="spellEnd"/>
      <w:r>
        <w:t xml:space="preserve"> can be recruited, at a much faster rate than in </w:t>
      </w:r>
      <w:commentRangeStart w:id="135"/>
      <w:r>
        <w:t xml:space="preserve">WT cells </w:t>
      </w:r>
      <w:commentRangeEnd w:id="135"/>
      <w:r w:rsidR="00F842DC">
        <w:rPr>
          <w:rStyle w:val="CommentReference"/>
        </w:rPr>
        <w:commentReference w:id="135"/>
      </w:r>
      <w:r>
        <w:t>(Fig.3.9 B-C</w:t>
      </w:r>
      <w:r w:rsidR="00E9353B">
        <w:t>, Fig</w:t>
      </w:r>
      <w:r w:rsidR="002A2019">
        <w:t>.</w:t>
      </w:r>
      <w:r w:rsidR="00E9353B">
        <w:t>4.2</w:t>
      </w:r>
      <w:r w:rsidR="00E73281">
        <w:t>)</w:t>
      </w:r>
      <w:r>
        <w:t>. Disassembly dynamics</w:t>
      </w:r>
      <w:r w:rsidR="00017379">
        <w:t xml:space="preserve"> of 4x</w:t>
      </w:r>
      <w:r w:rsidR="004135C2">
        <w:t>d</w:t>
      </w:r>
      <w:r w:rsidR="00B04345">
        <w:t xml:space="preserve">, </w:t>
      </w:r>
      <w:r>
        <w:t xml:space="preserve">however, is the same as in </w:t>
      </w:r>
      <w:r w:rsidR="004135C2">
        <w:t>2xd</w:t>
      </w:r>
      <w:r w:rsidR="00FB7F05">
        <w:t xml:space="preserve"> (Fig.3.9</w:t>
      </w:r>
      <w:r w:rsidR="00E0087D">
        <w:t>C</w:t>
      </w:r>
      <w:r w:rsidR="00FB7F05">
        <w:t xml:space="preserve">, </w:t>
      </w:r>
      <w:r w:rsidR="00FB7F05">
        <w:lastRenderedPageBreak/>
        <w:t>Fig</w:t>
      </w:r>
      <w:r w:rsidR="005923E1">
        <w:t>.</w:t>
      </w:r>
      <w:r w:rsidR="00FB7F05">
        <w:t>4.3)</w:t>
      </w:r>
      <w:r w:rsidR="001A2414">
        <w:t>.</w:t>
      </w:r>
      <w:r>
        <w:t xml:space="preserve"> The sharp decay of fluorescent intensity </w:t>
      </w:r>
      <w:r w:rsidR="00F472F5">
        <w:t xml:space="preserve">of </w:t>
      </w:r>
      <w:commentRangeStart w:id="136"/>
      <w:r w:rsidR="00FB00D7">
        <w:t xml:space="preserve">WT </w:t>
      </w:r>
      <w:proofErr w:type="spellStart"/>
      <w:r>
        <w:t>Rvs</w:t>
      </w:r>
      <w:proofErr w:type="spellEnd"/>
      <w:r w:rsidR="00FB00D7">
        <w:t xml:space="preserve"> </w:t>
      </w:r>
      <w:commentRangeEnd w:id="136"/>
      <w:r w:rsidR="00CA3C4C">
        <w:rPr>
          <w:rStyle w:val="CommentReference"/>
        </w:rPr>
        <w:commentReference w:id="136"/>
      </w:r>
      <w:r w:rsidR="00FB00D7">
        <w:t xml:space="preserve">(1xh in haploids, 2xd in diploids) </w:t>
      </w:r>
      <w:r w:rsidR="000049E7">
        <w:t>indicates that all of the protein</w:t>
      </w:r>
      <w:r>
        <w:t xml:space="preserve"> is suddenly released, consistent with a BAR scaffold that breaks upon vesicle scission, releasing all the membrane-bound protein at once. </w:t>
      </w:r>
      <w:r w:rsidR="00E73BF8">
        <w:t>A similar</w:t>
      </w:r>
      <w:r w:rsidR="006A6777">
        <w:t xml:space="preserve"> decay in the 4x</w:t>
      </w:r>
      <w:r w:rsidR="000B664A">
        <w:t>d</w:t>
      </w:r>
      <w:r>
        <w:t xml:space="preserve"> strain </w:t>
      </w:r>
      <w:commentRangeStart w:id="137"/>
      <w:r>
        <w:t xml:space="preserve">suggests that all the </w:t>
      </w:r>
      <w:proofErr w:type="spellStart"/>
      <w:r>
        <w:t>Rvs</w:t>
      </w:r>
      <w:proofErr w:type="spellEnd"/>
      <w:r>
        <w:t xml:space="preserve"> here is also bound to the </w:t>
      </w:r>
      <w:commentRangeEnd w:id="137"/>
      <w:r w:rsidR="00103225">
        <w:rPr>
          <w:rStyle w:val="CommentReference"/>
        </w:rPr>
        <w:commentReference w:id="137"/>
      </w:r>
      <w:r>
        <w:t xml:space="preserve">membrane. Since the membrane is able to </w:t>
      </w:r>
      <w:r w:rsidRPr="00547455">
        <w:rPr>
          <w:color w:val="000000" w:themeColor="text1"/>
        </w:rPr>
        <w:t xml:space="preserve">accommodate 1.4x </w:t>
      </w:r>
      <w:r>
        <w:t xml:space="preserve">the amount of </w:t>
      </w:r>
      <w:commentRangeStart w:id="138"/>
      <w:r>
        <w:t>BA</w:t>
      </w:r>
      <w:r w:rsidR="00EF4EC9">
        <w:t>R protein as the WT</w:t>
      </w:r>
      <w:commentRangeEnd w:id="138"/>
      <w:r w:rsidR="00E51939">
        <w:rPr>
          <w:rStyle w:val="CommentReference"/>
        </w:rPr>
        <w:commentReference w:id="138"/>
      </w:r>
      <w:r>
        <w:t>, it</w:t>
      </w:r>
      <w:r w:rsidR="00EF4EC9">
        <w:t xml:space="preserve"> would suggest that at lower protein amounts, </w:t>
      </w:r>
      <w:r w:rsidR="00D23408">
        <w:t xml:space="preserve">a </w:t>
      </w:r>
      <w:r>
        <w:t xml:space="preserve">tight helix that covers the entire tube </w:t>
      </w:r>
      <w:r w:rsidR="008F7A2E">
        <w:t>i</w:t>
      </w:r>
      <w:r>
        <w:t>s not likely</w:t>
      </w:r>
      <w:r w:rsidR="0030371D">
        <w:t>. A</w:t>
      </w:r>
      <w:r>
        <w:t xml:space="preserve">dding molecules to </w:t>
      </w:r>
      <w:commentRangeStart w:id="139"/>
      <w:r>
        <w:t xml:space="preserve">such a tube </w:t>
      </w:r>
      <w:commentRangeEnd w:id="139"/>
      <w:r w:rsidR="000225B7">
        <w:rPr>
          <w:rStyle w:val="CommentReference"/>
        </w:rPr>
        <w:commentReference w:id="139"/>
      </w:r>
      <w:r>
        <w:t xml:space="preserve">would result in a change in </w:t>
      </w:r>
      <w:proofErr w:type="spellStart"/>
      <w:r w:rsidR="00DD241C">
        <w:t>Rvs</w:t>
      </w:r>
      <w:proofErr w:type="spellEnd"/>
      <w:r w:rsidR="00DD241C">
        <w:t xml:space="preserve"> </w:t>
      </w:r>
      <w:r w:rsidR="00C5026C">
        <w:t xml:space="preserve">assembly and disassembly </w:t>
      </w:r>
      <w:r>
        <w:t>dynamics.</w:t>
      </w:r>
      <w:r w:rsidR="00A818F3">
        <w:t xml:space="preserve"> </w:t>
      </w:r>
      <w:r w:rsidR="0077633B">
        <w:t>Further, a</w:t>
      </w:r>
      <w:r w:rsidR="00A818F3">
        <w:t>dditional</w:t>
      </w:r>
      <w:r w:rsidR="004E3B18">
        <w:t xml:space="preserve"> </w:t>
      </w:r>
      <w:r w:rsidR="00C5026C">
        <w:t xml:space="preserve">molecules would have to be added at the top or base of </w:t>
      </w:r>
      <w:r w:rsidR="0052780E">
        <w:t>a tight scaffold</w:t>
      </w:r>
      <w:r w:rsidR="00197042">
        <w:t>. A</w:t>
      </w:r>
      <w:r w:rsidR="00C5026C">
        <w:t>t the top, the radius of curvature is decreased compared to the tube</w:t>
      </w:r>
      <w:r w:rsidR="00384A8A">
        <w:t xml:space="preserve"> since this is the rounded vesicle region. At the base, the </w:t>
      </w:r>
      <w:commentRangeStart w:id="140"/>
      <w:r w:rsidR="00384A8A">
        <w:t>plasma membrane is flat</w:t>
      </w:r>
      <w:commentRangeEnd w:id="140"/>
      <w:r w:rsidR="0034104B">
        <w:rPr>
          <w:rStyle w:val="CommentReference"/>
        </w:rPr>
        <w:commentReference w:id="140"/>
      </w:r>
      <w:r w:rsidR="00384A8A">
        <w:t xml:space="preserve">, and the </w:t>
      </w:r>
      <w:proofErr w:type="spellStart"/>
      <w:r w:rsidR="00D32A3C">
        <w:t>Rvs</w:t>
      </w:r>
      <w:proofErr w:type="spellEnd"/>
      <w:r w:rsidR="00D32A3C">
        <w:t xml:space="preserve"> </w:t>
      </w:r>
      <w:r w:rsidR="00384A8A">
        <w:t xml:space="preserve">BAR domain is </w:t>
      </w:r>
      <w:r w:rsidR="00797D07">
        <w:t>similarly</w:t>
      </w:r>
      <w:r w:rsidR="004F2B14">
        <w:t xml:space="preserve"> </w:t>
      </w:r>
      <w:r w:rsidR="00384A8A">
        <w:t xml:space="preserve">unlikely to favour interactions here. </w:t>
      </w:r>
      <w:r w:rsidR="00D54A63">
        <w:t xml:space="preserve">Otherwise the scaffold would have to be </w:t>
      </w:r>
      <w:r w:rsidR="00DE3718">
        <w:t xml:space="preserve">disrupted </w:t>
      </w:r>
      <w:r w:rsidR="00D54A63">
        <w:t xml:space="preserve">to add new molecules, which would </w:t>
      </w:r>
      <w:r w:rsidR="00C20541">
        <w:t xml:space="preserve">likely </w:t>
      </w:r>
      <w:r w:rsidR="00D54A63">
        <w:t xml:space="preserve">slow down recruitment rate rather than speed it up. </w:t>
      </w:r>
      <w:r w:rsidR="00384A8A">
        <w:t>Molecules could al</w:t>
      </w:r>
      <w:r w:rsidR="00961CAF">
        <w:t xml:space="preserve">so be added </w:t>
      </w:r>
      <w:commentRangeStart w:id="141"/>
      <w:r w:rsidR="00A82032">
        <w:t xml:space="preserve">concentric to </w:t>
      </w:r>
      <w:r w:rsidR="00280254">
        <w:t>a pre</w:t>
      </w:r>
      <w:r w:rsidR="00365330">
        <w:t>-</w:t>
      </w:r>
      <w:r w:rsidR="00280254">
        <w:t>existing</w:t>
      </w:r>
      <w:r w:rsidR="00A82032">
        <w:t xml:space="preserve"> </w:t>
      </w:r>
      <w:r w:rsidR="00384A8A">
        <w:t>scaffold</w:t>
      </w:r>
      <w:commentRangeEnd w:id="141"/>
      <w:r w:rsidR="007B7C69">
        <w:rPr>
          <w:rStyle w:val="CommentReference"/>
        </w:rPr>
        <w:commentReference w:id="141"/>
      </w:r>
      <w:r w:rsidR="00A32E70">
        <w:t>. T</w:t>
      </w:r>
      <w:r w:rsidR="00384A8A">
        <w:t xml:space="preserve">he </w:t>
      </w:r>
      <w:commentRangeStart w:id="142"/>
      <w:r w:rsidR="00384A8A">
        <w:t xml:space="preserve">concave surface of </w:t>
      </w:r>
      <w:proofErr w:type="spellStart"/>
      <w:r w:rsidR="00384A8A">
        <w:t>Rvs</w:t>
      </w:r>
      <w:proofErr w:type="spellEnd"/>
      <w:r w:rsidR="00384A8A">
        <w:t xml:space="preserve"> </w:t>
      </w:r>
      <w:r w:rsidR="00E97BFB">
        <w:t>i</w:t>
      </w:r>
      <w:r w:rsidR="00202F2A">
        <w:t>s</w:t>
      </w:r>
      <w:r w:rsidR="00384A8A">
        <w:t xml:space="preserve"> </w:t>
      </w:r>
      <w:r w:rsidR="00552C20">
        <w:t>known</w:t>
      </w:r>
      <w:commentRangeEnd w:id="142"/>
      <w:r w:rsidR="000B2E63">
        <w:rPr>
          <w:rStyle w:val="CommentReference"/>
        </w:rPr>
        <w:commentReference w:id="142"/>
      </w:r>
      <w:r w:rsidR="001F5D97">
        <w:t xml:space="preserve"> </w:t>
      </w:r>
      <w:del w:id="143" w:author="Microsoft Office User" w:date="2018-08-16T00:12:00Z">
        <w:r w:rsidR="001F5D97" w:rsidDel="000B2E63">
          <w:delText>thus far</w:delText>
        </w:r>
        <w:r w:rsidR="00384A8A" w:rsidDel="000B2E63">
          <w:delText xml:space="preserve"> </w:delText>
        </w:r>
      </w:del>
      <w:r w:rsidR="00384A8A">
        <w:t>to interact with lipids</w:t>
      </w:r>
      <w:r w:rsidR="00A6052B">
        <w:t xml:space="preserve">, and </w:t>
      </w:r>
      <w:r w:rsidR="00A82032">
        <w:t>multiple</w:t>
      </w:r>
      <w:r w:rsidR="0079556F">
        <w:t xml:space="preserve"> layers of BAR domains on the membrane tube would</w:t>
      </w:r>
      <w:r w:rsidR="001315C5">
        <w:t xml:space="preserve"> probably</w:t>
      </w:r>
      <w:r w:rsidR="0079556F">
        <w:t xml:space="preserve"> not show </w:t>
      </w:r>
      <w:r w:rsidR="00CD7A80">
        <w:t xml:space="preserve">the </w:t>
      </w:r>
      <w:r w:rsidR="0079556F">
        <w:t>sudden disassembly</w:t>
      </w:r>
      <w:r w:rsidR="00CD7A80">
        <w:t xml:space="preserve"> seen here</w:t>
      </w:r>
      <w:r w:rsidR="00384A8A">
        <w:t xml:space="preserve">.  </w:t>
      </w:r>
    </w:p>
    <w:p w14:paraId="25B20184" w14:textId="77777777" w:rsidR="00C5026C" w:rsidRDefault="00C5026C" w:rsidP="008A1FB7">
      <w:pPr>
        <w:spacing w:line="360" w:lineRule="auto"/>
      </w:pPr>
    </w:p>
    <w:p w14:paraId="243979AF" w14:textId="0D9396FB" w:rsidR="008A1FB7" w:rsidRPr="00BF6DFA" w:rsidRDefault="008A1FB7" w:rsidP="00FA1212">
      <w:pPr>
        <w:spacing w:line="360" w:lineRule="auto"/>
        <w:rPr>
          <w:b/>
        </w:rPr>
      </w:pPr>
      <w:commentRangeStart w:id="144"/>
      <w:r>
        <w:t xml:space="preserve">That </w:t>
      </w:r>
      <w:commentRangeEnd w:id="144"/>
      <w:r w:rsidR="004F6A98">
        <w:rPr>
          <w:rStyle w:val="CommentReference"/>
        </w:rPr>
        <w:commentReference w:id="144"/>
      </w:r>
      <w:r>
        <w:t xml:space="preserve">the membrane surface area </w:t>
      </w:r>
      <w:r w:rsidR="004D37DC">
        <w:t>does not change in the 4x</w:t>
      </w:r>
      <w:r w:rsidR="00BF6DFA">
        <w:t>d</w:t>
      </w:r>
      <w:r w:rsidR="00D23408">
        <w:t xml:space="preserve"> compared to </w:t>
      </w:r>
      <w:r w:rsidR="00367957">
        <w:t>2x</w:t>
      </w:r>
      <w:r w:rsidR="00BF6DFA">
        <w:t>d</w:t>
      </w:r>
      <w:r>
        <w:t xml:space="preserve"> is assume</w:t>
      </w:r>
      <w:r w:rsidR="00D23408">
        <w:t>d</w:t>
      </w:r>
      <w:r>
        <w:t xml:space="preserve"> from the identical movement</w:t>
      </w:r>
      <w:r w:rsidR="00D23408">
        <w:t xml:space="preserve"> of Sla1 in both</w:t>
      </w:r>
      <w:r w:rsidR="00BC72CB">
        <w:t xml:space="preserve"> cases</w:t>
      </w:r>
      <w:r w:rsidR="00F56813">
        <w:t xml:space="preserve"> (Fig.3.9A)</w:t>
      </w:r>
      <w:r>
        <w:t xml:space="preserve">. It is possible that a wider tube is formed, </w:t>
      </w:r>
      <w:r w:rsidR="00653F17">
        <w:t>which</w:t>
      </w:r>
      <w:r>
        <w:t xml:space="preserve"> would increase the </w:t>
      </w:r>
      <w:r w:rsidR="00583079">
        <w:t xml:space="preserve">membrane </w:t>
      </w:r>
      <w:r>
        <w:t>surface area</w:t>
      </w:r>
      <w:r w:rsidR="00583079">
        <w:t xml:space="preserve"> for</w:t>
      </w:r>
      <w:r>
        <w:t xml:space="preserve"> </w:t>
      </w:r>
      <w:r w:rsidR="00AD30CA">
        <w:t xml:space="preserve">BAR </w:t>
      </w:r>
      <w:r>
        <w:t>binding. This would, however, require the BAR domains to interact with a lower radius of curvature</w:t>
      </w:r>
      <w:r w:rsidR="001B2987">
        <w:t xml:space="preserve"> than in WT</w:t>
      </w:r>
      <w:r w:rsidR="00112CF4">
        <w:t xml:space="preserve">. This seems unlikely, and </w:t>
      </w:r>
      <w:r w:rsidR="00AC04FD">
        <w:t>in the absence of any indi</w:t>
      </w:r>
      <w:r w:rsidR="001E4D60">
        <w:t xml:space="preserve">cation otherwise, </w:t>
      </w:r>
      <w:r w:rsidR="00112CF4">
        <w:t xml:space="preserve">I assume that the membrane tubes in all diploid and haploid cases have the </w:t>
      </w:r>
      <w:r w:rsidR="00650639">
        <w:t>same width</w:t>
      </w:r>
      <w:r w:rsidR="00112CF4">
        <w:t>.</w:t>
      </w:r>
    </w:p>
    <w:p w14:paraId="2921680C" w14:textId="729A8D25" w:rsidR="00916EA9" w:rsidRDefault="00AB7407" w:rsidP="00AB7407">
      <w:pPr>
        <w:spacing w:line="360" w:lineRule="auto"/>
        <w:jc w:val="center"/>
      </w:pPr>
      <w:r>
        <w:rPr>
          <w:noProof/>
          <w:lang w:eastAsia="en-GB"/>
        </w:rPr>
        <w:lastRenderedPageBreak/>
        <w:drawing>
          <wp:inline distT="0" distB="0" distL="0" distR="0" wp14:anchorId="6DA64D8A" wp14:editId="4771C53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2E9B3D3F" w14:textId="740ACC83" w:rsidR="00503C4A" w:rsidRDefault="009B5A88" w:rsidP="00503C4A">
      <w:pPr>
        <w:ind w:left="720"/>
      </w:pPr>
      <w:r w:rsidRPr="002D6E58">
        <w:rPr>
          <w:b/>
        </w:rPr>
        <w:t>Fig.4.</w:t>
      </w:r>
      <w:r>
        <w:rPr>
          <w:b/>
        </w:rPr>
        <w:t xml:space="preserve">3. </w:t>
      </w:r>
      <w:r>
        <w:t xml:space="preserve">Time </w:t>
      </w:r>
      <w:r w:rsidR="00A56B2D">
        <w:t>from peak of</w:t>
      </w:r>
      <w:r>
        <w:t xml:space="preserve"> </w:t>
      </w:r>
      <w:proofErr w:type="spellStart"/>
      <w:r>
        <w:t>Rvs</w:t>
      </w:r>
      <w:proofErr w:type="spellEnd"/>
      <w:r>
        <w:t xml:space="preserve"> fluorescent intensity to </w:t>
      </w:r>
      <w:r w:rsidR="00A56B2D">
        <w:t xml:space="preserve">minimum intensity, against maximum molecule numbers recruited. </w:t>
      </w:r>
      <w:r w:rsidR="005C6CCB">
        <w:t xml:space="preserve">Coloured region highlights similar disassembly time for increasing amounts of molecules </w:t>
      </w:r>
      <w:r w:rsidR="0049572E">
        <w:t>recruited</w:t>
      </w:r>
      <w:r w:rsidR="005C6CCB">
        <w:t xml:space="preserve">. </w:t>
      </w:r>
      <w:r w:rsidR="00A56B2D">
        <w:t xml:space="preserve"> </w:t>
      </w:r>
      <w:r>
        <w:t xml:space="preserve">  </w:t>
      </w:r>
    </w:p>
    <w:p w14:paraId="02BD46C8" w14:textId="77777777" w:rsidR="00AB7407" w:rsidRDefault="00AB7407" w:rsidP="00142EEA">
      <w:pPr>
        <w:spacing w:line="360" w:lineRule="auto"/>
      </w:pPr>
    </w:p>
    <w:p w14:paraId="04FB6100" w14:textId="7BC389C8" w:rsidR="00C717FA" w:rsidRPr="00916EA9" w:rsidRDefault="00C717FA" w:rsidP="00C717FA">
      <w:pPr>
        <w:spacing w:line="360" w:lineRule="auto"/>
        <w:rPr>
          <w:b/>
        </w:rPr>
      </w:pPr>
      <w:r>
        <w:rPr>
          <w:b/>
        </w:rPr>
        <w:t>4</w:t>
      </w:r>
      <w:r w:rsidR="004F07C2">
        <w:rPr>
          <w:b/>
        </w:rPr>
        <w:t>.2.2</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7A4570B8" w:rsidR="00C717FA" w:rsidRDefault="00BE09E2" w:rsidP="00C717FA">
      <w:pPr>
        <w:spacing w:line="360" w:lineRule="auto"/>
      </w:pPr>
      <w:r>
        <w:t xml:space="preserve">In the case of </w:t>
      </w:r>
      <w:proofErr w:type="spellStart"/>
      <w:r w:rsidR="00AC7A7C">
        <w:t>Rvs</w:t>
      </w:r>
      <w:proofErr w:type="spellEnd"/>
      <w:r w:rsidR="00AC7A7C">
        <w:t xml:space="preserve"> duplication</w:t>
      </w:r>
      <w:r>
        <w:t xml:space="preserve"> in haploids</w:t>
      </w:r>
      <w:r w:rsidR="00AC7A7C">
        <w:t xml:space="preserve"> (2x</w:t>
      </w:r>
      <w:r w:rsidR="00824034">
        <w:t>h</w:t>
      </w:r>
      <w:r w:rsidR="00AC7A7C">
        <w:t>)</w:t>
      </w:r>
      <w:r w:rsidR="00824034">
        <w:t>,</w:t>
      </w:r>
      <w:r w:rsidR="005B5824">
        <w:t xml:space="preserve"> a</w:t>
      </w:r>
      <w:r w:rsidR="00C717FA">
        <w:t xml:space="preserve"> change in disassembly dynamics</w:t>
      </w:r>
      <w:r w:rsidR="00FE5C50">
        <w:t xml:space="preserve"> </w:t>
      </w:r>
      <w:r w:rsidR="00C717FA">
        <w:t>is</w:t>
      </w:r>
      <w:r w:rsidR="00A51E9F">
        <w:t xml:space="preserve"> seen</w:t>
      </w:r>
      <w:r w:rsidR="003574B9">
        <w:t xml:space="preserve"> (Fig.3.8B, Fig.4.3)</w:t>
      </w:r>
      <w:r w:rsidR="00C717FA">
        <w:t xml:space="preserve">. </w:t>
      </w:r>
      <w:r w:rsidR="004E2DEC">
        <w:t>In 2xh,</w:t>
      </w:r>
      <w:r w:rsidR="008A1FB7">
        <w:t xml:space="preserve"> </w:t>
      </w:r>
      <w:r w:rsidR="00C717FA">
        <w:t xml:space="preserve">the maximum number of molecules recruited is 178 +/- </w:t>
      </w:r>
      <w:r w:rsidR="00824755">
        <w:t>7.5 compared to</w:t>
      </w:r>
      <w:r w:rsidR="00D85501">
        <w:t xml:space="preserve"> </w:t>
      </w:r>
      <w:ins w:id="145" w:author="Microsoft Office User" w:date="2018-08-16T00:19:00Z">
        <w:r w:rsidR="00EB5D3E">
          <w:t xml:space="preserve">the maximum of </w:t>
        </w:r>
      </w:ins>
      <w:del w:id="146" w:author="Microsoft Office User" w:date="2018-08-16T00:19:00Z">
        <w:r w:rsidR="00D85501" w:rsidDel="00EB5D3E">
          <w:delText xml:space="preserve">WT </w:delText>
        </w:r>
        <w:r w:rsidR="000D6AC7" w:rsidDel="00EB5D3E">
          <w:delText>(</w:delText>
        </w:r>
        <w:commentRangeStart w:id="147"/>
        <w:r w:rsidR="000D6AC7" w:rsidDel="00EB5D3E">
          <w:delText>1x RVSh</w:delText>
        </w:r>
        <w:commentRangeEnd w:id="147"/>
        <w:r w:rsidR="005433D9" w:rsidDel="00EB5D3E">
          <w:rPr>
            <w:rStyle w:val="CommentReference"/>
          </w:rPr>
          <w:commentReference w:id="147"/>
        </w:r>
        <w:r w:rsidR="000D6AC7" w:rsidDel="00EB5D3E">
          <w:delText xml:space="preserve">) </w:delText>
        </w:r>
      </w:del>
      <w:r w:rsidR="00824755">
        <w:t>113.505 +/- 5.2</w:t>
      </w:r>
      <w:ins w:id="148" w:author="Microsoft Office User" w:date="2018-08-16T00:19:00Z">
        <w:r w:rsidR="00EB5D3E">
          <w:t xml:space="preserve"> in WT (</w:t>
        </w:r>
        <w:commentRangeStart w:id="149"/>
        <w:r w:rsidR="00EB5D3E">
          <w:t xml:space="preserve">1x </w:t>
        </w:r>
        <w:proofErr w:type="spellStart"/>
        <w:r w:rsidR="00EB5D3E">
          <w:t>RVSh</w:t>
        </w:r>
        <w:commentRangeEnd w:id="149"/>
        <w:proofErr w:type="spellEnd"/>
        <w:r w:rsidR="00EB5D3E">
          <w:rPr>
            <w:rStyle w:val="CommentReference"/>
          </w:rPr>
          <w:commentReference w:id="149"/>
        </w:r>
        <w:r w:rsidR="00EB5D3E">
          <w:t>)</w:t>
        </w:r>
      </w:ins>
      <w:r w:rsidR="00824755">
        <w:t xml:space="preserve">. </w:t>
      </w:r>
      <w:ins w:id="150" w:author="Microsoft Office User" w:date="2018-08-16T00:20:00Z">
        <w:r w:rsidR="00EB5D3E">
          <w:t xml:space="preserve">This is means that </w:t>
        </w:r>
      </w:ins>
      <w:commentRangeStart w:id="151"/>
      <w:del w:id="152" w:author="Microsoft Office User" w:date="2018-08-16T00:20:00Z">
        <w:r w:rsidR="00824755" w:rsidDel="00EB5D3E">
          <w:delText>Nearly</w:delText>
        </w:r>
        <w:r w:rsidR="00484CF6" w:rsidDel="00EB5D3E">
          <w:delText xml:space="preserve"> </w:delText>
        </w:r>
      </w:del>
      <w:ins w:id="153" w:author="Microsoft Office User" w:date="2018-08-16T00:20:00Z">
        <w:r w:rsidR="00EB5D3E">
          <w:t xml:space="preserve">nearly </w:t>
        </w:r>
      </w:ins>
      <w:r w:rsidR="00C717FA">
        <w:t>1.</w:t>
      </w:r>
      <w:r w:rsidR="00484CF6">
        <w:t>6</w:t>
      </w:r>
      <w:r w:rsidR="00C717FA">
        <w:t xml:space="preserve">x </w:t>
      </w:r>
      <w:r w:rsidR="00BB3FF0">
        <w:t xml:space="preserve">the WT </w:t>
      </w:r>
      <w:r w:rsidR="00824755">
        <w:t>amount of</w:t>
      </w:r>
      <w:r w:rsidR="00C717FA">
        <w:t xml:space="preserve"> protein </w:t>
      </w:r>
      <w:r w:rsidR="00824755">
        <w:t xml:space="preserve">is recruited </w:t>
      </w:r>
      <w:r w:rsidR="00C717FA">
        <w:t>to membrane tub</w:t>
      </w:r>
      <w:r w:rsidR="00BB3FF0">
        <w:t>es</w:t>
      </w:r>
      <w:commentRangeEnd w:id="151"/>
      <w:ins w:id="154" w:author="Microsoft Office User" w:date="2018-08-16T00:20:00Z">
        <w:r w:rsidR="00EB5D3E">
          <w:t xml:space="preserve"> in …</w:t>
        </w:r>
      </w:ins>
      <w:r w:rsidR="00312E22">
        <w:rPr>
          <w:rStyle w:val="CommentReference"/>
        </w:rPr>
        <w:commentReference w:id="151"/>
      </w:r>
      <w:r w:rsidR="00BB3FF0">
        <w:t xml:space="preserve">. </w:t>
      </w:r>
      <w:r w:rsidR="009D309C">
        <w:t>The Rvs</w:t>
      </w:r>
      <w:r w:rsidR="00F8528E">
        <w:t>167</w:t>
      </w:r>
      <w:r w:rsidR="009D309C">
        <w:t xml:space="preserve"> centroid </w:t>
      </w:r>
      <w:r w:rsidR="006B7648">
        <w:t>in 2xh</w:t>
      </w:r>
      <w:r w:rsidR="009D309C">
        <w:t xml:space="preserve"> shows a delay in disassembly</w:t>
      </w:r>
      <w:r w:rsidR="00C717FA">
        <w:t>, suggest</w:t>
      </w:r>
      <w:r w:rsidR="00E16DC6">
        <w:t>ing</w:t>
      </w:r>
      <w:r w:rsidR="00C717FA">
        <w:t xml:space="preserve"> that the excess protein </w:t>
      </w:r>
      <w:del w:id="155" w:author="Microsoft Office User" w:date="2018-08-16T00:21:00Z">
        <w:r w:rsidR="00C717FA" w:rsidDel="00461156">
          <w:delText xml:space="preserve">is </w:delText>
        </w:r>
      </w:del>
      <w:ins w:id="156" w:author="Microsoft Office User" w:date="2018-08-16T00:21:00Z">
        <w:r w:rsidR="00461156">
          <w:t xml:space="preserve">may </w:t>
        </w:r>
      </w:ins>
      <w:r w:rsidR="00C717FA">
        <w:t xml:space="preserve">not </w:t>
      </w:r>
      <w:ins w:id="157" w:author="Microsoft Office User" w:date="2018-08-16T00:21:00Z">
        <w:r w:rsidR="00461156">
          <w:t xml:space="preserve">be </w:t>
        </w:r>
      </w:ins>
      <w:commentRangeStart w:id="158"/>
      <w:r w:rsidR="00C717FA">
        <w:t>directly on the membrane</w:t>
      </w:r>
      <w:commentRangeEnd w:id="158"/>
      <w:r w:rsidR="00896460">
        <w:rPr>
          <w:rStyle w:val="CommentReference"/>
        </w:rPr>
        <w:commentReference w:id="158"/>
      </w:r>
      <w:r w:rsidR="00C717FA">
        <w:t xml:space="preserve">. The excess </w:t>
      </w:r>
      <w:proofErr w:type="spellStart"/>
      <w:r w:rsidR="00C717FA">
        <w:t>Rvs</w:t>
      </w:r>
      <w:proofErr w:type="spellEnd"/>
      <w:r w:rsidR="00C717FA">
        <w:t xml:space="preserve"> </w:t>
      </w:r>
      <w:ins w:id="159" w:author="Microsoft Office User" w:date="2018-08-16T00:21:00Z">
        <w:r w:rsidR="001C78FB">
          <w:t xml:space="preserve">could </w:t>
        </w:r>
      </w:ins>
      <w:r w:rsidR="00C717FA">
        <w:t>either interact</w:t>
      </w:r>
      <w:del w:id="160" w:author="Microsoft Office User" w:date="2018-08-16T00:21:00Z">
        <w:r w:rsidR="00C717FA" w:rsidDel="001C78FB">
          <w:delText>s</w:delText>
        </w:r>
      </w:del>
      <w:r w:rsidR="00C717FA">
        <w:t xml:space="preserve"> with the </w:t>
      </w:r>
      <w:proofErr w:type="spellStart"/>
      <w:r w:rsidR="00C717FA">
        <w:t>actin</w:t>
      </w:r>
      <w:proofErr w:type="spellEnd"/>
      <w:r w:rsidR="00C717FA">
        <w:t xml:space="preserve"> network via the SH3 domain, or interact</w:t>
      </w:r>
      <w:del w:id="161" w:author="Microsoft Office User" w:date="2018-08-16T00:22:00Z">
        <w:r w:rsidR="00C717FA" w:rsidDel="00C624A4">
          <w:delText>s</w:delText>
        </w:r>
      </w:del>
      <w:r w:rsidR="00C717FA">
        <w:t xml:space="preserve"> with other </w:t>
      </w:r>
      <w:proofErr w:type="spellStart"/>
      <w:r w:rsidR="00C717FA">
        <w:t>Rvs</w:t>
      </w:r>
      <w:proofErr w:type="spellEnd"/>
      <w:r w:rsidR="00C717FA">
        <w:t xml:space="preserve"> dimers. </w:t>
      </w:r>
      <w:r w:rsidR="00280FA1">
        <w:t xml:space="preserve">By a similar argument as </w:t>
      </w:r>
      <w:r w:rsidR="004F07C2">
        <w:t xml:space="preserve">4.2.1 </w:t>
      </w:r>
      <w:r w:rsidR="00280FA1">
        <w:t xml:space="preserve">above, I do not expect that </w:t>
      </w:r>
      <w:r w:rsidR="00CD17CA">
        <w:t xml:space="preserve">multiple layers of BAR domains are </w:t>
      </w:r>
      <w:r w:rsidR="0046378B">
        <w:t>formed, and that the excess protein is recruited by the interaction of the SH3 domain</w:t>
      </w:r>
      <w:r w:rsidR="00C70F8F">
        <w:t>.</w:t>
      </w:r>
      <w:r w:rsidR="0046378B">
        <w:t xml:space="preserve"> </w:t>
      </w:r>
      <w:r w:rsidR="002A3609">
        <w:t xml:space="preserve"> </w:t>
      </w:r>
      <w:r w:rsidR="00CD17CA">
        <w:t xml:space="preserve"> </w:t>
      </w:r>
    </w:p>
    <w:p w14:paraId="3301EAB2" w14:textId="77777777" w:rsidR="00C717FA" w:rsidRDefault="00C717FA" w:rsidP="00C717FA">
      <w:pPr>
        <w:spacing w:line="360" w:lineRule="auto"/>
      </w:pPr>
    </w:p>
    <w:p w14:paraId="39364C87" w14:textId="189B0742" w:rsidR="0049405F"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B51C54">
        <w:t>2x</w:t>
      </w:r>
      <w:r w:rsidR="00AE15DB">
        <w:t>h</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w:t>
      </w:r>
      <w:ins w:id="162" w:author="Microsoft Office User" w:date="2018-08-16T00:22:00Z">
        <w:r w:rsidR="006B5C71">
          <w:t xml:space="preserve">protein </w:t>
        </w:r>
      </w:ins>
      <w:r w:rsidR="00D45E1B">
        <w:t>network</w:t>
      </w:r>
      <w:r>
        <w:t xml:space="preserve">. </w:t>
      </w:r>
    </w:p>
    <w:p w14:paraId="24BB2607" w14:textId="77777777" w:rsidR="00EA59CF" w:rsidRDefault="00EA59CF" w:rsidP="00C717FA">
      <w:pPr>
        <w:spacing w:line="360" w:lineRule="auto"/>
      </w:pPr>
    </w:p>
    <w:p w14:paraId="5914E790" w14:textId="12045855" w:rsidR="00B95234" w:rsidRPr="00B95234" w:rsidRDefault="00B95234" w:rsidP="00C717FA">
      <w:pPr>
        <w:spacing w:line="360" w:lineRule="auto"/>
        <w:rPr>
          <w:b/>
        </w:rPr>
      </w:pPr>
      <w:r w:rsidRPr="00B95234">
        <w:rPr>
          <w:b/>
        </w:rPr>
        <w:t xml:space="preserve">Conclusions for </w:t>
      </w:r>
      <w:proofErr w:type="spellStart"/>
      <w:r w:rsidRPr="00B95234">
        <w:rPr>
          <w:b/>
        </w:rPr>
        <w:t>Rvs</w:t>
      </w:r>
      <w:proofErr w:type="spellEnd"/>
      <w:r w:rsidRPr="00B95234">
        <w:rPr>
          <w:b/>
        </w:rPr>
        <w:t xml:space="preserve"> localization </w:t>
      </w:r>
    </w:p>
    <w:p w14:paraId="3AAEA22D" w14:textId="0EE609D1" w:rsidR="00EA59CF" w:rsidRDefault="00CB0FF8" w:rsidP="00C717FA">
      <w:pPr>
        <w:spacing w:line="360" w:lineRule="auto"/>
      </w:pPr>
      <w:r>
        <w:lastRenderedPageBreak/>
        <w:t xml:space="preserve">All of </w:t>
      </w:r>
      <w:del w:id="163" w:author="Microsoft Office User" w:date="2018-08-16T00:23:00Z">
        <w:r w:rsidDel="005B045B">
          <w:delText xml:space="preserve">this </w:delText>
        </w:r>
      </w:del>
      <w:ins w:id="164" w:author="Microsoft Office User" w:date="2018-08-16T00:23:00Z">
        <w:r w:rsidR="005B045B">
          <w:t xml:space="preserve">these </w:t>
        </w:r>
      </w:ins>
      <w:commentRangeStart w:id="165"/>
      <w:r>
        <w:t>data</w:t>
      </w:r>
      <w:commentRangeEnd w:id="165"/>
      <w:r w:rsidR="005B045B">
        <w:rPr>
          <w:rStyle w:val="CommentReference"/>
        </w:rPr>
        <w:commentReference w:id="165"/>
      </w:r>
      <w:r>
        <w:t xml:space="preserve"> support</w:t>
      </w:r>
      <w:ins w:id="166" w:author="Microsoft Office User" w:date="2018-08-16T00:23:00Z">
        <w:r w:rsidR="008837C4">
          <w:t xml:space="preserve"> the idea</w:t>
        </w:r>
      </w:ins>
      <w:del w:id="167" w:author="Microsoft Office User" w:date="2018-08-16T00:22:00Z">
        <w:r w:rsidDel="005B045B">
          <w:delText>s</w:delText>
        </w:r>
      </w:del>
      <w:r w:rsidR="00D8761B">
        <w:t xml:space="preserve"> that </w:t>
      </w:r>
      <w:proofErr w:type="spellStart"/>
      <w:r w:rsidR="00D8761B">
        <w:t>Rvs</w:t>
      </w:r>
      <w:proofErr w:type="spellEnd"/>
      <w:r w:rsidR="00D8761B">
        <w:t xml:space="preserve"> recruitment</w:t>
      </w:r>
      <w:r w:rsidR="00F932D1">
        <w:t xml:space="preserve"> rate</w:t>
      </w:r>
      <w:r w:rsidR="00B571D2">
        <w:t xml:space="preserve"> and total numbers</w:t>
      </w:r>
      <w:r w:rsidR="00D8761B">
        <w:t xml:space="preserve"> </w:t>
      </w:r>
      <w:del w:id="168" w:author="Microsoft Office User" w:date="2018-08-16T00:23:00Z">
        <w:r w:rsidR="00D8761B" w:rsidDel="008E7605">
          <w:delText xml:space="preserve">is </w:delText>
        </w:r>
      </w:del>
      <w:ins w:id="169" w:author="Microsoft Office User" w:date="2018-08-16T00:23:00Z">
        <w:r w:rsidR="008E7605">
          <w:t xml:space="preserve">are </w:t>
        </w:r>
      </w:ins>
      <w:r w:rsidR="00D8761B">
        <w:t xml:space="preserve">determined by concentration of protein in the </w:t>
      </w:r>
      <w:commentRangeStart w:id="170"/>
      <w:r w:rsidR="00D8761B">
        <w:t>cell</w:t>
      </w:r>
      <w:commentRangeEnd w:id="170"/>
      <w:r w:rsidR="00390FB1">
        <w:rPr>
          <w:rStyle w:val="CommentReference"/>
        </w:rPr>
        <w:commentReference w:id="170"/>
      </w:r>
      <w:r w:rsidR="00B571D2">
        <w:t xml:space="preserve">. The maximum number of molecules can interact with the membrane is limited by the membrane surface area of the invagination tube. Although more can be recruited, </w:t>
      </w:r>
      <w:proofErr w:type="spellStart"/>
      <w:r w:rsidR="00B571D2">
        <w:t>Rvs</w:t>
      </w:r>
      <w:proofErr w:type="spellEnd"/>
      <w:r w:rsidR="00B571D2">
        <w:t xml:space="preserve"> over a certain threshold</w:t>
      </w:r>
      <w:ins w:id="171" w:author="Microsoft Office User" w:date="2018-08-16T00:24:00Z">
        <w:r w:rsidR="00092B55">
          <w:t xml:space="preserve"> concentration</w:t>
        </w:r>
      </w:ins>
      <w:r w:rsidR="00B571D2">
        <w:t xml:space="preserve"> interacts in a different way with endocytic sites, likely via the SH3 domain. Timing of recruitment to sites is</w:t>
      </w:r>
      <w:r w:rsidR="00D8761B">
        <w:t xml:space="preserve"> </w:t>
      </w:r>
      <w:r w:rsidR="00B571D2">
        <w:t>by curvature-recognition via the BAR domain, while efficiency of recruitm</w:t>
      </w:r>
      <w:r w:rsidR="005160EC">
        <w:t xml:space="preserve">ent and </w:t>
      </w:r>
      <w:commentRangeStart w:id="172"/>
      <w:r w:rsidR="005160EC">
        <w:t>actin interaction</w:t>
      </w:r>
      <w:commentRangeEnd w:id="172"/>
      <w:r w:rsidR="005B384F">
        <w:rPr>
          <w:rStyle w:val="CommentReference"/>
        </w:rPr>
        <w:commentReference w:id="172"/>
      </w:r>
      <w:r w:rsidR="005160EC">
        <w:t xml:space="preserve"> is established</w:t>
      </w:r>
      <w:r w:rsidR="00B571D2">
        <w:t xml:space="preserve"> via </w:t>
      </w:r>
      <w:r w:rsidR="00B746F8">
        <w:t xml:space="preserve">the </w:t>
      </w:r>
      <w:r w:rsidR="00D8761B">
        <w:t xml:space="preserve">SH3 domain.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4E86C6D2" w:rsidR="00916EA9" w:rsidRPr="00916EA9" w:rsidRDefault="00F23B49" w:rsidP="00142EEA">
      <w:pPr>
        <w:spacing w:line="360" w:lineRule="auto"/>
        <w:rPr>
          <w:b/>
        </w:rPr>
      </w:pPr>
      <w:r>
        <w:rPr>
          <w:b/>
        </w:rPr>
        <w:t>4</w:t>
      </w:r>
      <w:r w:rsidR="00916EA9" w:rsidRPr="00916EA9">
        <w:rPr>
          <w:b/>
        </w:rPr>
        <w:t>.2.1.</w:t>
      </w:r>
      <w:r w:rsidR="00EC285D">
        <w:rPr>
          <w:b/>
        </w:rPr>
        <w:t xml:space="preserve"> </w:t>
      </w:r>
      <w:r w:rsidR="00916EA9" w:rsidRPr="00916EA9">
        <w:rPr>
          <w:b/>
        </w:rPr>
        <w:t>Dynamin does not drive scission</w:t>
      </w:r>
    </w:p>
    <w:p w14:paraId="7E66ECA8" w14:textId="71945E84" w:rsidR="00916EA9" w:rsidRDefault="00916EA9" w:rsidP="00142EEA">
      <w:pPr>
        <w:spacing w:line="360" w:lineRule="auto"/>
      </w:pPr>
      <w:r>
        <w:t>Some studi</w:t>
      </w:r>
      <w:r w:rsidR="009A293E">
        <w:t xml:space="preserve">es have suggested that </w:t>
      </w:r>
      <w:r w:rsidR="006864E9">
        <w:t xml:space="preserve">dynamin-like </w:t>
      </w:r>
      <w:r w:rsidR="009A293E">
        <w:t>Vps1</w:t>
      </w:r>
      <w:r>
        <w:t xml:space="preserve"> localize</w:t>
      </w:r>
      <w:r w:rsidR="009A293E">
        <w:t>s</w:t>
      </w:r>
      <w:r>
        <w:t xml:space="preserv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57034D">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et al. 2010)","plainTextFormattedCitation":"(Nannapaneni et al. 2010)","previouslyFormattedCitation":"(Nannapaneni et al. 2010)"},"properties":{"noteIndex":0},"schema":"https://github.com/citation-style-language/schema/raw/master/csl-citation.json"}</w:instrText>
      </w:r>
      <w:r w:rsidR="002466C5">
        <w:fldChar w:fldCharType="separate"/>
      </w:r>
      <w:r w:rsidR="00F95C1A" w:rsidRPr="00F95C1A">
        <w:rPr>
          <w:noProof/>
        </w:rPr>
        <w:t>(</w:t>
      </w:r>
      <w:proofErr w:type="spellStart"/>
      <w:r w:rsidR="00F95C1A" w:rsidRPr="00F95C1A">
        <w:rPr>
          <w:noProof/>
        </w:rPr>
        <w:t>Nannapaneni</w:t>
      </w:r>
      <w:proofErr w:type="spellEnd"/>
      <w:r w:rsidR="00F95C1A" w:rsidRPr="00F95C1A">
        <w:rPr>
          <w:noProof/>
        </w:rPr>
        <w:t xml:space="preserve"> et al. 2010)</w:t>
      </w:r>
      <w:r w:rsidR="002466C5">
        <w:fldChar w:fldCharType="end"/>
      </w:r>
      <w:r>
        <w:t>., find that the lifetime</w:t>
      </w:r>
      <w:r w:rsidR="00C21716">
        <w:t>s</w:t>
      </w:r>
      <w:r>
        <w:t xml:space="preserve"> of Las17, Sla1, Abp1 increase in the absence of Vps1. </w:t>
      </w:r>
      <w:proofErr w:type="spellStart"/>
      <w:r>
        <w:t>Rooij</w:t>
      </w:r>
      <w:proofErr w:type="spellEnd"/>
      <w:r>
        <w:t xml:space="preserve"> et al</w:t>
      </w:r>
      <w:r w:rsidR="00415286">
        <w:t xml:space="preserve"> </w:t>
      </w:r>
      <w:r w:rsidR="002466C5">
        <w:fldChar w:fldCharType="begin" w:fldLock="1"/>
      </w:r>
      <w:r w:rsidR="0057034D">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et al. 2010)","plainTextFormattedCitation":"(Rooij et al. 2010)","previouslyFormattedCitation":"(Rooij et al. 2010)"},"properties":{"noteIndex":0},"schema":"https://github.com/citation-style-language/schema/raw/master/csl-citation.json"}</w:instrText>
      </w:r>
      <w:r w:rsidR="002466C5">
        <w:fldChar w:fldCharType="separate"/>
      </w:r>
      <w:r w:rsidR="00F95C1A" w:rsidRPr="00F95C1A">
        <w:rPr>
          <w:noProof/>
        </w:rPr>
        <w:t>(Rooij et al. 2010)</w:t>
      </w:r>
      <w:r w:rsidR="002466C5">
        <w:fldChar w:fldCharType="end"/>
      </w:r>
      <w:r w:rsidR="00542891">
        <w:t>.,</w:t>
      </w:r>
      <w:r>
        <w:t xml:space="preserve"> find that Rvs167 lifetimes increase, and are recruited in fewer patches to the cell cortex. On the other hand, </w:t>
      </w:r>
      <w:r w:rsidRPr="00542891">
        <w:rPr>
          <w:i/>
        </w:rPr>
        <w:t>vps1Δ</w:t>
      </w:r>
      <w:r>
        <w:t xml:space="preserve"> did not increase the scission failure rate</w:t>
      </w:r>
      <w:r w:rsidR="002466C5">
        <w:t xml:space="preserve"> of </w:t>
      </w:r>
      <w:r w:rsidR="002466C5" w:rsidRPr="00542891">
        <w:rPr>
          <w:i/>
        </w:rPr>
        <w:t>rvs167Δ</w:t>
      </w:r>
      <w:r w:rsidR="002466C5">
        <w:t xml:space="preserve"> in other studies</w:t>
      </w:r>
      <w:r w:rsidR="00BD64B5">
        <w:t xml:space="preserve"> </w:t>
      </w:r>
      <w:r w:rsidR="002466C5">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2466C5">
        <w:fldChar w:fldCharType="separate"/>
      </w:r>
      <w:r w:rsidR="00F95C1A" w:rsidRPr="00F95C1A">
        <w:rPr>
          <w:noProof/>
        </w:rPr>
        <w:t>(Kishimoto et al. 2011)</w:t>
      </w:r>
      <w:r w:rsidR="002466C5">
        <w:fldChar w:fldCharType="end"/>
      </w:r>
      <w:r>
        <w:t>, and did not co</w:t>
      </w:r>
      <w:r w:rsidR="0097179B">
        <w:t>-</w:t>
      </w:r>
      <w:r w:rsidR="00B95913">
        <w:t>localize with</w:t>
      </w:r>
      <w:r>
        <w:t xml:space="preserve"> endocytic proteins</w:t>
      </w:r>
      <w:r w:rsidR="003801DE">
        <w:t xml:space="preserve"> </w:t>
      </w:r>
      <w:r w:rsidR="00EC1918">
        <w:fldChar w:fldCharType="begin" w:fldLock="1"/>
      </w:r>
      <w:r w:rsidR="0057034D">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et al. 2017)","plainTextFormattedCitation":"(Goud Gadila et al. 2017)","previouslyFormattedCitation":"(Goud Gadila et al. 2017)"},"properties":{"noteIndex":0},"schema":"https://github.com/citation-style-language/schema/raw/master/csl-citation.json"}</w:instrText>
      </w:r>
      <w:r w:rsidR="00EC1918">
        <w:fldChar w:fldCharType="separate"/>
      </w:r>
      <w:r w:rsidR="00F95C1A" w:rsidRPr="00F95C1A">
        <w:rPr>
          <w:noProof/>
        </w:rPr>
        <w:t>(Goud Gadila et al. 2017)</w:t>
      </w:r>
      <w:r w:rsidR="00EC1918">
        <w:fldChar w:fldCharType="end"/>
      </w:r>
      <w:r>
        <w:t xml:space="preserve">. If Vps1 was to affect scission, the number of failed scission events should increase in </w:t>
      </w:r>
      <w:r w:rsidRPr="00542891">
        <w:rPr>
          <w:i/>
        </w:rPr>
        <w:t>vps1Δ</w:t>
      </w:r>
      <w:r>
        <w:t xml:space="preserve"> cells, but </w:t>
      </w:r>
      <w:r w:rsidR="008675A9">
        <w:t>I</w:t>
      </w:r>
      <w:r>
        <w:t xml:space="preserve"> do not find so</w:t>
      </w:r>
      <w:r w:rsidR="0097179B">
        <w:t>, confirming other</w:t>
      </w:r>
      <w:r w:rsidR="00920428">
        <w:t xml:space="preserve"> studies</w:t>
      </w:r>
      <w:r w:rsidR="00A601D2">
        <w:t xml:space="preserve"> </w:t>
      </w:r>
      <w:r w:rsidR="00920428">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920428">
        <w:fldChar w:fldCharType="separate"/>
      </w:r>
      <w:r w:rsidR="00F95C1A" w:rsidRPr="00F95C1A">
        <w:rPr>
          <w:noProof/>
        </w:rPr>
        <w:t>(Kishimoto et al. 2011)</w:t>
      </w:r>
      <w:r w:rsidR="00920428">
        <w:fldChar w:fldCharType="end"/>
      </w:r>
      <w:r w:rsidR="0097179B">
        <w:t>.</w:t>
      </w:r>
      <w:r>
        <w:t xml:space="preserve"> Vp</w:t>
      </w:r>
      <w:ins w:id="173" w:author="Microsoft Office User" w:date="2018-08-16T00:26:00Z">
        <w:r w:rsidR="00596C78">
          <w:t>s</w:t>
        </w:r>
      </w:ins>
      <w:r>
        <w:t xml:space="preserve">1 tagged with </w:t>
      </w:r>
      <w:del w:id="174" w:author="Microsoft Office User" w:date="2018-08-16T00:26:00Z">
        <w:r w:rsidDel="00596C78">
          <w:delText xml:space="preserve">super-folded </w:delText>
        </w:r>
      </w:del>
      <w:r>
        <w:t xml:space="preserve">GFP and imaged in TIRF does not form cortical patches that co-localize with Abp1-mCherry (data </w:t>
      </w:r>
      <w:r w:rsidR="00C21716">
        <w:t xml:space="preserve">from Andrea </w:t>
      </w:r>
      <w:proofErr w:type="spellStart"/>
      <w:r w:rsidR="00C21716">
        <w:t>Picco</w:t>
      </w:r>
      <w:proofErr w:type="spellEnd"/>
      <w:r w:rsidR="00C21716">
        <w:t>, not shown). GFP-tagging could</w:t>
      </w:r>
      <w:r>
        <w:t xml:space="preserve"> affect the recruitment of Vps1 to endocytic sites while maintaining its role in other </w:t>
      </w:r>
      <w:del w:id="175" w:author="Microsoft Office User" w:date="2018-08-16T00:28:00Z">
        <w:r w:rsidDel="00E10733">
          <w:delText xml:space="preserve">cellular </w:delText>
        </w:r>
      </w:del>
      <w:del w:id="176" w:author="Microsoft Office User" w:date="2018-08-16T00:27:00Z">
        <w:r w:rsidDel="001B3F6B">
          <w:delText xml:space="preserve">processes </w:delText>
        </w:r>
      </w:del>
      <w:ins w:id="177" w:author="Microsoft Office User" w:date="2018-08-16T00:27:00Z">
        <w:r w:rsidR="001B3F6B">
          <w:t xml:space="preserve">pathways </w:t>
        </w:r>
      </w:ins>
      <w:del w:id="178" w:author="Microsoft Office User" w:date="2018-08-16T00:27:00Z">
        <w:r w:rsidDel="001B3F6B">
          <w:delText xml:space="preserve">like </w:delText>
        </w:r>
      </w:del>
      <w:ins w:id="179" w:author="Microsoft Office User" w:date="2018-08-16T00:27:00Z">
        <w:r w:rsidR="001B3F6B">
          <w:t xml:space="preserve">of </w:t>
        </w:r>
      </w:ins>
      <w:commentRangeStart w:id="180"/>
      <w:r>
        <w:t>vesicular trafficking</w:t>
      </w:r>
      <w:commentRangeEnd w:id="180"/>
      <w:r w:rsidR="001B3F6B">
        <w:rPr>
          <w:rStyle w:val="CommentReference"/>
        </w:rPr>
        <w:commentReference w:id="180"/>
      </w:r>
      <w:r>
        <w:t xml:space="preserve">. </w:t>
      </w:r>
      <w:r w:rsidR="00772227">
        <w:t>M</w:t>
      </w:r>
      <w:r>
        <w:t xml:space="preserve">embrane movement and scission dynamics are </w:t>
      </w:r>
      <w:r w:rsidR="00772227">
        <w:t>however</w:t>
      </w:r>
      <w:r w:rsidR="00C21716">
        <w:t>,</w:t>
      </w:r>
      <w:r w:rsidR="00772227">
        <w:t xml:space="preserve"> </w:t>
      </w:r>
      <w:r>
        <w:t>u</w:t>
      </w:r>
      <w:r w:rsidR="005D00B4">
        <w:t xml:space="preserve">nchanged in the absence of Vps1. If </w:t>
      </w:r>
      <w:r w:rsidR="00571DCA">
        <w:t xml:space="preserve">loss of </w:t>
      </w:r>
      <w:r w:rsidR="005D00B4">
        <w:t xml:space="preserve">Vps1 </w:t>
      </w:r>
      <w:r w:rsidR="00571DCA">
        <w:t>prevented or delayed</w:t>
      </w:r>
      <w:r w:rsidR="005D00B4">
        <w:t xml:space="preserve"> scission, the membrane would contin</w:t>
      </w:r>
      <w:r w:rsidR="007A3856">
        <w:t xml:space="preserve">ue to invaginate </w:t>
      </w:r>
      <w:r w:rsidR="00542891">
        <w:t>longer than</w:t>
      </w:r>
      <w:r w:rsidR="007A3856">
        <w:t xml:space="preserve"> WT le</w:t>
      </w:r>
      <w:r w:rsidR="005D00B4">
        <w:t>n</w:t>
      </w:r>
      <w:r w:rsidR="007A3856">
        <w:t>g</w:t>
      </w:r>
      <w:r w:rsidR="005D00B4">
        <w:t xml:space="preserve">ths, </w:t>
      </w:r>
      <w:r w:rsidR="00571DCA">
        <w:t>and Sla1 mo</w:t>
      </w:r>
      <w:r w:rsidR="00C21716">
        <w:t xml:space="preserve">vements of over 140nm </w:t>
      </w:r>
      <w:del w:id="181" w:author="Microsoft Office User" w:date="2018-08-16T00:28:00Z">
        <w:r w:rsidR="00C21716" w:rsidDel="00E2567B">
          <w:delText xml:space="preserve">would </w:delText>
        </w:r>
      </w:del>
      <w:ins w:id="182" w:author="Microsoft Office User" w:date="2018-08-16T00:28:00Z">
        <w:r w:rsidR="00E2567B">
          <w:t xml:space="preserve">should </w:t>
        </w:r>
      </w:ins>
      <w:r w:rsidR="00C21716">
        <w:t xml:space="preserve">be </w:t>
      </w:r>
      <w:del w:id="183" w:author="Microsoft Office User" w:date="2018-08-16T00:28:00Z">
        <w:r w:rsidR="00C21716" w:rsidDel="00E10733">
          <w:delText>measured</w:delText>
        </w:r>
      </w:del>
      <w:ins w:id="184" w:author="Microsoft Office User" w:date="2018-08-16T00:28:00Z">
        <w:r w:rsidR="00E10733">
          <w:t>observed</w:t>
        </w:r>
      </w:ins>
      <w:r w:rsidR="00542891">
        <w:t>.</w:t>
      </w:r>
      <w:r w:rsidR="005D00B4">
        <w:t xml:space="preserve"> </w:t>
      </w:r>
      <w:proofErr w:type="spellStart"/>
      <w:r w:rsidR="005D00B4">
        <w:t>Rvs</w:t>
      </w:r>
      <w:proofErr w:type="spellEnd"/>
      <w:r w:rsidR="005D00B4">
        <w:t xml:space="preserve"> centroid movement would</w:t>
      </w:r>
      <w:r w:rsidR="007A3856">
        <w:t xml:space="preserve"> likely</w:t>
      </w:r>
      <w:r w:rsidR="005D00B4">
        <w:t xml:space="preserve"> also be affected</w:t>
      </w:r>
      <w:r w:rsidR="00571DCA">
        <w:t>: a</w:t>
      </w:r>
      <w:r w:rsidR="007A3856">
        <w:t xml:space="preserve"> bigger jump inwards</w:t>
      </w:r>
      <w:r w:rsidR="005D00B4">
        <w:t xml:space="preserve"> </w:t>
      </w:r>
      <w:r w:rsidR="000A23C6">
        <w:t>c</w:t>
      </w:r>
      <w:r w:rsidR="005D00B4">
        <w:t xml:space="preserve">ould </w:t>
      </w:r>
      <w:r w:rsidR="007A3856">
        <w:t>indicate that th</w:t>
      </w:r>
      <w:r w:rsidR="00571DCA">
        <w:t>at</w:t>
      </w:r>
      <w:r w:rsidR="00C21716">
        <w:t xml:space="preserve"> a longer membrane has been cut. </w:t>
      </w:r>
      <w:del w:id="185" w:author="Microsoft Office User" w:date="2018-08-16T00:29:00Z">
        <w:r w:rsidR="00571DCA" w:rsidDel="00D043FA">
          <w:delText xml:space="preserve">That </w:delText>
        </w:r>
      </w:del>
      <w:ins w:id="186" w:author="Microsoft Office User" w:date="2018-08-16T00:29:00Z">
        <w:r w:rsidR="00D043FA">
          <w:t xml:space="preserve">My observation that </w:t>
        </w:r>
      </w:ins>
      <w:r w:rsidR="00571DCA">
        <w:t xml:space="preserve">there are no changes in the </w:t>
      </w:r>
      <w:r w:rsidR="00100D40">
        <w:t xml:space="preserve">behaviour of </w:t>
      </w:r>
      <w:r w:rsidR="00571DCA">
        <w:t xml:space="preserve">coat </w:t>
      </w:r>
      <w:r w:rsidR="001A1C77">
        <w:t>and</w:t>
      </w:r>
      <w:r w:rsidR="00571DCA">
        <w:t xml:space="preserve"> scission </w:t>
      </w:r>
      <w:r w:rsidR="00100D40">
        <w:t>markers</w:t>
      </w:r>
      <w:r w:rsidR="00571DCA">
        <w:t xml:space="preserve"> indicate</w:t>
      </w:r>
      <w:r w:rsidR="00393FF0">
        <w:t>s</w:t>
      </w:r>
      <w:r w:rsidR="00571DCA">
        <w:t xml:space="preserve"> that </w:t>
      </w:r>
      <w:commentRangeStart w:id="187"/>
      <w:ins w:id="188" w:author="Microsoft Office User" w:date="2018-08-16T00:30:00Z">
        <w:r w:rsidR="00D043FA">
          <w:t xml:space="preserve">even </w:t>
        </w:r>
      </w:ins>
      <w:r w:rsidR="00571DCA">
        <w:t>if Vps1 is</w:t>
      </w:r>
      <w:r>
        <w:t xml:space="preserve"> recruited to </w:t>
      </w:r>
      <w:ins w:id="189" w:author="Microsoft Office User" w:date="2018-08-16T00:37:00Z">
        <w:r w:rsidR="00D043FA">
          <w:t>endocyti</w:t>
        </w:r>
      </w:ins>
      <w:ins w:id="190" w:author="Microsoft Office User" w:date="2018-08-16T00:40:00Z">
        <w:r w:rsidR="007257A0">
          <w:t>c</w:t>
        </w:r>
      </w:ins>
      <w:ins w:id="191" w:author="Microsoft Office User" w:date="2018-08-16T00:37:00Z">
        <w:r w:rsidR="00D043FA">
          <w:t xml:space="preserve"> </w:t>
        </w:r>
      </w:ins>
      <w:r>
        <w:t>sites</w:t>
      </w:r>
      <w:commentRangeEnd w:id="187"/>
      <w:r w:rsidR="00D043FA">
        <w:rPr>
          <w:rStyle w:val="CommentReference"/>
        </w:rPr>
        <w:commentReference w:id="187"/>
      </w:r>
      <w:r>
        <w:t xml:space="preserve">, it is not necessary for </w:t>
      </w:r>
      <w:proofErr w:type="spellStart"/>
      <w:r>
        <w:t>Rvs</w:t>
      </w:r>
      <w:proofErr w:type="spellEnd"/>
      <w:r>
        <w:t xml:space="preserve"> localization or function</w:t>
      </w:r>
      <w:r w:rsidR="008B056A">
        <w:t>, and is not necessary for</w:t>
      </w:r>
      <w:r w:rsidR="00721002">
        <w:t xml:space="preserve"> scission</w:t>
      </w:r>
      <w:r>
        <w:t xml:space="preserve">. </w:t>
      </w: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lastRenderedPageBreak/>
        <w:t>4</w:t>
      </w:r>
      <w:r w:rsidRPr="00916EA9">
        <w:rPr>
          <w:b/>
        </w:rPr>
        <w:t>.2.</w:t>
      </w:r>
      <w:r>
        <w:rPr>
          <w:b/>
        </w:rPr>
        <w:t>2</w:t>
      </w:r>
      <w:r w:rsidR="00916EA9" w:rsidRPr="00916EA9">
        <w:rPr>
          <w:b/>
        </w:rPr>
        <w:t xml:space="preserve"> Lipid hydrolysis is not the primary cause of membrane scission</w:t>
      </w:r>
    </w:p>
    <w:p w14:paraId="386871DA" w14:textId="309A1E61" w:rsidR="003C61FC" w:rsidRDefault="00C117FD" w:rsidP="003C61FC">
      <w:pPr>
        <w:spacing w:line="360" w:lineRule="auto"/>
      </w:pPr>
      <w:r>
        <w:t>T</w:t>
      </w:r>
      <w:r w:rsidR="00916EA9">
        <w:t xml:space="preserve">he </w:t>
      </w:r>
      <w:proofErr w:type="spellStart"/>
      <w:r w:rsidR="00916EA9">
        <w:t>synapt</w:t>
      </w:r>
      <w:r>
        <w:t>ojanin</w:t>
      </w:r>
      <w:proofErr w:type="spellEnd"/>
      <w:r>
        <w:t>-mediated scission mode</w:t>
      </w:r>
      <w:r w:rsidR="00416B7A">
        <w:t>l</w:t>
      </w:r>
      <w:r w:rsidR="00916EA9">
        <w:t xml:space="preserve"> predicts that </w:t>
      </w:r>
      <w:r w:rsidR="003C61FC">
        <w:t>forces generated by a lipid phase- boundar</w:t>
      </w:r>
      <w:r w:rsidR="00416B7A">
        <w:t>y</w:t>
      </w:r>
      <w:r w:rsidR="003C61FC">
        <w:t xml:space="preserve"> cause</w:t>
      </w:r>
      <w:r w:rsidR="006F4FEB">
        <w:t>s</w:t>
      </w:r>
      <w:r w:rsidR="003C61FC">
        <w:t xml:space="preserve"> scission</w:t>
      </w:r>
      <w:r w:rsidR="00BA4F08">
        <w:t xml:space="preserve"> </w:t>
      </w:r>
      <w:r w:rsidR="00416B7A">
        <w:fldChar w:fldCharType="begin" w:fldLock="1"/>
      </w:r>
      <w:r w:rsidR="0057034D">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et al. 2006)","plainTextFormattedCitation":"(Liu et al. 2006)","previouslyFormattedCitation":"(Liu et al. 2006)"},"properties":{"noteIndex":0},"schema":"https://github.com/citation-style-language/schema/raw/master/csl-citation.json"}</w:instrText>
      </w:r>
      <w:r w:rsidR="00416B7A">
        <w:fldChar w:fldCharType="separate"/>
      </w:r>
      <w:r w:rsidR="00F95C1A" w:rsidRPr="00F95C1A">
        <w:rPr>
          <w:noProof/>
        </w:rPr>
        <w:t>(Liu et al. 2006)</w:t>
      </w:r>
      <w:r w:rsidR="00416B7A">
        <w:fldChar w:fldCharType="end"/>
      </w:r>
      <w:r w:rsidR="003C61FC">
        <w:t>.</w:t>
      </w:r>
      <w:commentRangeStart w:id="192"/>
      <w:r w:rsidR="003C61FC">
        <w:t xml:space="preserve"> </w:t>
      </w:r>
      <w:commentRangeEnd w:id="192"/>
      <w:r w:rsidR="008E1852">
        <w:rPr>
          <w:rStyle w:val="CommentReference"/>
        </w:rPr>
        <w:commentReference w:id="192"/>
      </w:r>
      <w:ins w:id="193" w:author="Microsoft Office User" w:date="2018-08-16T00:47:00Z">
        <w:r w:rsidR="008E1852" w:rsidRPr="008E1852">
          <w:t xml:space="preserve"> </w:t>
        </w:r>
      </w:ins>
      <w:moveToRangeStart w:id="194" w:author="Microsoft Office User" w:date="2018-08-16T00:47:00Z" w:name="move522143797"/>
      <w:commentRangeStart w:id="195"/>
      <w:moveTo w:id="196" w:author="Microsoft Office User" w:date="2018-08-16T00:47:00Z">
        <w:r w:rsidR="008E1852">
          <w:t xml:space="preserve">Inp52 localizes </w:t>
        </w:r>
      </w:moveTo>
      <w:commentRangeEnd w:id="195"/>
      <w:r w:rsidR="008E1852">
        <w:rPr>
          <w:rStyle w:val="CommentReference"/>
        </w:rPr>
        <w:commentReference w:id="195"/>
      </w:r>
      <w:moveTo w:id="197" w:author="Microsoft Office User" w:date="2018-08-16T00:47:00Z">
        <w:r w:rsidR="008E1852">
          <w:t xml:space="preserve">to the top of invaginations right before scission, consistent with a role in vesicle formation (Fig.3.6). </w:t>
        </w:r>
      </w:moveTo>
      <w:moveToRangeEnd w:id="194"/>
      <w:proofErr w:type="spellStart"/>
      <w:r w:rsidR="003C61FC">
        <w:t>Synaptojanin</w:t>
      </w:r>
      <w:proofErr w:type="spellEnd"/>
      <w:r w:rsidR="003C61FC">
        <w:t>-like Inp51 is not seen to localize to the cellular cortex, but cytoplasmic concentration measured by FCS is low</w:t>
      </w:r>
      <w:r w:rsidR="00F3483E">
        <w:t xml:space="preserve"> </w:t>
      </w:r>
      <w:r w:rsidR="003C61FC">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3C61FC">
        <w:fldChar w:fldCharType="separate"/>
      </w:r>
      <w:r w:rsidR="00F95C1A" w:rsidRPr="00F95C1A">
        <w:rPr>
          <w:noProof/>
        </w:rPr>
        <w:t>(Boeke et al. 2014)</w:t>
      </w:r>
      <w:r w:rsidR="003C61FC">
        <w:fldChar w:fldCharType="end"/>
      </w:r>
      <w:r w:rsidR="003C61FC">
        <w:t xml:space="preserve">, </w:t>
      </w:r>
      <w:commentRangeStart w:id="198"/>
      <w:r w:rsidR="003C61FC">
        <w:t xml:space="preserve">suggesting low levels </w:t>
      </w:r>
      <w:r w:rsidR="000B24CC">
        <w:t xml:space="preserve">of expression that are likely not </w:t>
      </w:r>
      <w:r w:rsidR="006F4FEB">
        <w:t>detected by our imaging method</w:t>
      </w:r>
      <w:commentRangeEnd w:id="198"/>
      <w:r w:rsidR="00B01077">
        <w:rPr>
          <w:rStyle w:val="CommentReference"/>
        </w:rPr>
        <w:commentReference w:id="198"/>
      </w:r>
      <w:r w:rsidR="003C61FC">
        <w:t xml:space="preserve">. </w:t>
      </w:r>
      <w:moveFromRangeStart w:id="199" w:author="Microsoft Office User" w:date="2018-08-16T00:47:00Z" w:name="move522143797"/>
      <w:moveFrom w:id="200" w:author="Microsoft Office User" w:date="2018-08-16T00:47:00Z">
        <w:r w:rsidR="003C61FC" w:rsidDel="008E1852">
          <w:t>Inp52 localizes to the top of invaginations right before scission, consistent with a role in vesicle formation</w:t>
        </w:r>
        <w:r w:rsidR="00AC594D" w:rsidDel="008E1852">
          <w:t xml:space="preserve"> (Fig.3.6)</w:t>
        </w:r>
        <w:r w:rsidR="003C61FC" w:rsidDel="008E1852">
          <w:t xml:space="preserve">. </w:t>
        </w:r>
      </w:moveFrom>
      <w:moveFromRangeEnd w:id="199"/>
      <w:r w:rsidR="001E1549">
        <w:t>P</w:t>
      </w:r>
      <w:r w:rsidR="006F4FEB">
        <w:t>redictions of the lipid model do n</w:t>
      </w:r>
      <w:r w:rsidR="000B24CC">
        <w:t>ot</w:t>
      </w:r>
      <w:r w:rsidR="00676FBC">
        <w:t>, however,</w:t>
      </w:r>
      <w:r w:rsidR="000B24CC">
        <w:t xml:space="preserve"> </w:t>
      </w:r>
      <w:r w:rsidR="00676FBC">
        <w:t xml:space="preserve">match </w:t>
      </w:r>
      <w:r w:rsidR="000B24CC">
        <w:t>our observations</w:t>
      </w:r>
      <w:r w:rsidR="006F4FEB">
        <w:t xml:space="preserve">. </w:t>
      </w:r>
    </w:p>
    <w:p w14:paraId="3662D865" w14:textId="77777777" w:rsidR="000B24CC" w:rsidRDefault="000B24CC" w:rsidP="003C61FC">
      <w:pPr>
        <w:spacing w:line="360" w:lineRule="auto"/>
      </w:pPr>
    </w:p>
    <w:p w14:paraId="0DE6CEA9" w14:textId="0726EB7B" w:rsidR="00916EA9" w:rsidRDefault="006F4FEB" w:rsidP="00142EEA">
      <w:pPr>
        <w:spacing w:line="360" w:lineRule="auto"/>
      </w:pPr>
      <w:r>
        <w:t>F</w:t>
      </w:r>
      <w:r w:rsidR="00916EA9">
        <w:t xml:space="preserve">irst, vesicle scission </w:t>
      </w:r>
      <w:r w:rsidR="007F0F62">
        <w:t>is expected to occur</w:t>
      </w:r>
      <w:r w:rsidR="00916EA9">
        <w:t xml:space="preserve"> at the interphase of the </w:t>
      </w:r>
      <w:proofErr w:type="spellStart"/>
      <w:r w:rsidR="00916EA9">
        <w:t>hydrolyzed</w:t>
      </w:r>
      <w:proofErr w:type="spellEnd"/>
      <w:r w:rsidR="00916EA9">
        <w:t xml:space="preserve"> and non-</w:t>
      </w:r>
      <w:proofErr w:type="spellStart"/>
      <w:r w:rsidR="00916EA9">
        <w:t>hydrolyzed</w:t>
      </w:r>
      <w:proofErr w:type="spellEnd"/>
      <w:r w:rsidR="00916EA9">
        <w:t xml:space="preserve"> lipid. </w:t>
      </w:r>
      <w:r w:rsidR="007F0F62">
        <w:t>Since the BAR scaffold covers the membrane t</w:t>
      </w:r>
      <w:r w:rsidR="00651524">
        <w:t>ube, this interphase would be</w:t>
      </w:r>
      <w:r w:rsidR="007F0F62">
        <w:t xml:space="preserve"> at the top of the area covered by </w:t>
      </w:r>
      <w:proofErr w:type="spellStart"/>
      <w:r w:rsidR="007F0F62">
        <w:t>Rvs</w:t>
      </w:r>
      <w:proofErr w:type="spellEnd"/>
      <w:r w:rsidR="007F0F62">
        <w:t xml:space="preserve">. </w:t>
      </w:r>
      <w:proofErr w:type="spellStart"/>
      <w:r w:rsidR="00916EA9">
        <w:t>Kukulski</w:t>
      </w:r>
      <w:proofErr w:type="spellEnd"/>
      <w:r w:rsidR="00916EA9">
        <w:t xml:space="preserve"> et al</w:t>
      </w:r>
      <w:r w:rsidR="00676FBC">
        <w:t xml:space="preserve">. </w:t>
      </w:r>
      <w:r w:rsidR="003652E4">
        <w:fldChar w:fldCharType="begin" w:fldLock="1"/>
      </w:r>
      <w:r w:rsidR="0057034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3652E4">
        <w:fldChar w:fldCharType="separate"/>
      </w:r>
      <w:r w:rsidR="00F95C1A" w:rsidRPr="00F95C1A">
        <w:rPr>
          <w:noProof/>
        </w:rPr>
        <w:t>(Kukulski et al. 2012)</w:t>
      </w:r>
      <w:r w:rsidR="003652E4">
        <w:fldChar w:fldCharType="end"/>
      </w:r>
      <w:r w:rsidR="00916EA9">
        <w:t xml:space="preserve"> have shown tha</w:t>
      </w:r>
      <w:r w:rsidR="00651524">
        <w:t>t vesicles undergo scis</w:t>
      </w:r>
      <w:r w:rsidR="00F24FAF">
        <w:t>sion at 1/3 the invagination leng</w:t>
      </w:r>
      <w:r w:rsidR="00651524">
        <w:t>th from the base</w:t>
      </w:r>
      <w:r w:rsidR="00916EA9">
        <w:t>: that is, vesicle</w:t>
      </w:r>
      <w:r w:rsidR="00680337">
        <w:t>s generated by</w:t>
      </w:r>
      <w:r w:rsidR="00701AFE">
        <w:t xml:space="preserve"> the</w:t>
      </w:r>
      <w:r w:rsidR="00680337">
        <w:t xml:space="preserve"> lipid boundary</w:t>
      </w:r>
      <w:r w:rsidR="00916EA9">
        <w:t xml:space="preserve"> woul</w:t>
      </w:r>
      <w:r w:rsidR="00F24FAF">
        <w:t>d be smaller than have been measured</w:t>
      </w:r>
      <w:r w:rsidR="00916EA9">
        <w:t>. Second, removing forces generated by lipid hydrolysis by de</w:t>
      </w:r>
      <w:r w:rsidR="00B8348C">
        <w:t xml:space="preserve">leting </w:t>
      </w:r>
      <w:proofErr w:type="spellStart"/>
      <w:r w:rsidR="00B8348C">
        <w:t>synaptojanins</w:t>
      </w:r>
      <w:proofErr w:type="spellEnd"/>
      <w:r w:rsidR="00B8348C">
        <w:t xml:space="preserve"> should</w:t>
      </w:r>
      <w:r w:rsidR="00916EA9">
        <w:t xml:space="preserve"> increase</w:t>
      </w:r>
      <w:r w:rsidR="00D01BC0">
        <w:t xml:space="preserve"> invagination lengths</w:t>
      </w:r>
      <w:r w:rsidR="00302B09">
        <w:t>, since scission would</w:t>
      </w:r>
      <w:r w:rsidR="00124439">
        <w:t xml:space="preserve"> </w:t>
      </w:r>
      <w:r w:rsidR="001526CB">
        <w:t xml:space="preserve">be </w:t>
      </w:r>
      <w:r w:rsidR="00BB18EA">
        <w:t>delayed or</w:t>
      </w:r>
      <w:ins w:id="201" w:author="Microsoft Office User" w:date="2018-08-16T00:49:00Z">
        <w:r w:rsidR="00C87C44">
          <w:t xml:space="preserve"> it would</w:t>
        </w:r>
      </w:ins>
      <w:r w:rsidR="00BB18EA">
        <w:t xml:space="preserve"> fail</w:t>
      </w:r>
      <w:r w:rsidR="00124439">
        <w:t xml:space="preserve"> without those forces</w:t>
      </w:r>
      <w:r w:rsidR="00916EA9">
        <w:t xml:space="preserve">. Deletion of Inp51 </w:t>
      </w:r>
      <w:commentRangeStart w:id="202"/>
      <w:r w:rsidR="00916EA9">
        <w:t>and</w:t>
      </w:r>
      <w:commentRangeEnd w:id="202"/>
      <w:r w:rsidR="00D7054F">
        <w:rPr>
          <w:rStyle w:val="CommentReference"/>
        </w:rPr>
        <w:commentReference w:id="202"/>
      </w:r>
      <w:r w:rsidR="00916EA9">
        <w:t xml:space="preserve"> Inp52 do</w:t>
      </w:r>
      <w:r w:rsidR="008F1C84">
        <w:t>es</w:t>
      </w:r>
      <w:r w:rsidR="00916EA9">
        <w:t xml:space="preserve"> no</w:t>
      </w:r>
      <w:r w:rsidR="008F1C84">
        <w:t>t change the invagination lengths: Sla1 movement does not increase</w:t>
      </w:r>
      <w:r w:rsidR="00916EA9">
        <w:t>. That the position of the vesicle formed is also unchanged</w:t>
      </w:r>
      <w:r w:rsidR="00A004EE">
        <w:t xml:space="preserve"> compared to WT</w:t>
      </w:r>
      <w:r w:rsidR="00916EA9">
        <w:t xml:space="preserve"> is indicated by the magnitude of the jump into </w:t>
      </w:r>
      <w:r w:rsidR="00A004EE">
        <w:t xml:space="preserve">the cytoplasm of the </w:t>
      </w:r>
      <w:proofErr w:type="spellStart"/>
      <w:r w:rsidR="00A004EE">
        <w:t>Rvs</w:t>
      </w:r>
      <w:proofErr w:type="spellEnd"/>
      <w:r w:rsidR="00A004EE">
        <w:t xml:space="preserve"> centroid</w:t>
      </w:r>
      <w:r w:rsidR="00916EA9">
        <w:t xml:space="preserve">. </w:t>
      </w:r>
    </w:p>
    <w:p w14:paraId="6A92E004" w14:textId="77777777" w:rsidR="00916EA9" w:rsidRDefault="00916EA9" w:rsidP="00142EEA">
      <w:pPr>
        <w:spacing w:line="360" w:lineRule="auto"/>
      </w:pPr>
    </w:p>
    <w:p w14:paraId="4AB87BBA" w14:textId="2E12223F" w:rsidR="009E3654" w:rsidRDefault="00916EA9" w:rsidP="00142EEA">
      <w:pPr>
        <w:spacing w:line="360" w:lineRule="auto"/>
      </w:pPr>
      <w:r>
        <w:t>There are</w:t>
      </w:r>
      <w:r w:rsidR="001E1549">
        <w:t xml:space="preserve"> </w:t>
      </w:r>
      <w:r>
        <w:t>some changes</w:t>
      </w:r>
      <w:r w:rsidR="008E2F06">
        <w:t xml:space="preserve"> </w:t>
      </w:r>
      <w:r>
        <w:t xml:space="preserve">in the </w:t>
      </w:r>
      <w:proofErr w:type="spellStart"/>
      <w:r>
        <w:t>synapto</w:t>
      </w:r>
      <w:r w:rsidR="009A275F">
        <w:t>janin</w:t>
      </w:r>
      <w:proofErr w:type="spellEnd"/>
      <w:r w:rsidR="009A275F">
        <w:t xml:space="preserve"> deletion strains. I</w:t>
      </w:r>
      <w:r w:rsidR="0044504D">
        <w:t>n</w:t>
      </w:r>
      <w:r>
        <w:t xml:space="preserve"> </w:t>
      </w:r>
      <w:r w:rsidRPr="005C4CA5">
        <w:rPr>
          <w:i/>
        </w:rPr>
        <w:t>inp51</w:t>
      </w:r>
      <w:r w:rsidR="005C4CA5" w:rsidRPr="005C4CA5">
        <w:rPr>
          <w:i/>
        </w:rPr>
        <w:t>Δ</w:t>
      </w:r>
      <w:r>
        <w:t xml:space="preserve"> </w:t>
      </w:r>
      <w:r w:rsidR="005F4228">
        <w:t>cells</w:t>
      </w:r>
      <w:r>
        <w:t xml:space="preserve">, </w:t>
      </w:r>
      <w:proofErr w:type="spellStart"/>
      <w:r>
        <w:t>Rvs</w:t>
      </w:r>
      <w:proofErr w:type="spellEnd"/>
      <w:r>
        <w:t xml:space="preserve"> assembly is slightly slowe</w:t>
      </w:r>
      <w:r w:rsidR="000C14BF">
        <w:t>r than that in</w:t>
      </w:r>
      <w:r w:rsidR="009A275F">
        <w:t xml:space="preserve"> WT</w:t>
      </w:r>
      <w:del w:id="203" w:author="Microsoft Office User" w:date="2018-08-16T00:52:00Z">
        <w:r w:rsidR="004B5700" w:rsidDel="00AA0E69">
          <w:delText xml:space="preserve">: </w:delText>
        </w:r>
      </w:del>
      <w:ins w:id="204" w:author="Microsoft Office User" w:date="2018-08-16T00:52:00Z">
        <w:r w:rsidR="00AA0E69">
          <w:t xml:space="preserve">. Therefore, </w:t>
        </w:r>
      </w:ins>
      <w:r w:rsidR="004B5700">
        <w:t>Inp51 could play</w:t>
      </w:r>
      <w:r w:rsidR="001B278D">
        <w:t xml:space="preserve"> a role in </w:t>
      </w:r>
      <w:proofErr w:type="spellStart"/>
      <w:r w:rsidR="001B278D">
        <w:t>Rvs</w:t>
      </w:r>
      <w:proofErr w:type="spellEnd"/>
      <w:r w:rsidR="001B278D">
        <w:t xml:space="preserve"> recruitment</w:t>
      </w:r>
      <w:r>
        <w:t xml:space="preserve">. In the </w:t>
      </w:r>
      <w:r w:rsidR="005C4CA5">
        <w:rPr>
          <w:i/>
        </w:rPr>
        <w:t>inp52</w:t>
      </w:r>
      <w:r w:rsidR="005C4CA5" w:rsidRPr="005C4CA5">
        <w:rPr>
          <w:i/>
        </w:rPr>
        <w:t>Δ</w:t>
      </w:r>
      <w:r w:rsidR="005C4CA5">
        <w:t xml:space="preserve"> </w:t>
      </w:r>
      <w:r>
        <w:t>strain, about 12</w:t>
      </w:r>
      <w:commentRangeStart w:id="205"/>
      <w:r>
        <w:t>\</w:t>
      </w:r>
      <w:commentRangeEnd w:id="205"/>
      <w:r w:rsidR="00825C37">
        <w:rPr>
          <w:rStyle w:val="CommentReference"/>
        </w:rPr>
        <w:commentReference w:id="205"/>
      </w:r>
      <w:r>
        <w:t xml:space="preserve">% of </w:t>
      </w:r>
      <w:commentRangeStart w:id="206"/>
      <w:r>
        <w:t>Sla1-GFP tracks do</w:t>
      </w:r>
      <w:r w:rsidR="009E3654">
        <w:t xml:space="preserve"> not</w:t>
      </w:r>
      <w:r>
        <w:t xml:space="preserve"> undergo scission</w:t>
      </w:r>
      <w:commentRangeEnd w:id="206"/>
      <w:r w:rsidR="009A7543">
        <w:rPr>
          <w:rStyle w:val="CommentReference"/>
        </w:rPr>
        <w:commentReference w:id="206"/>
      </w:r>
      <w:r>
        <w:t>. Although this is low compared to</w:t>
      </w:r>
      <w:r w:rsidR="00953A7F">
        <w:t xml:space="preserve"> the failed scission rate of</w:t>
      </w:r>
      <w:r>
        <w:t xml:space="preserve"> </w:t>
      </w:r>
      <w:r w:rsidR="007A685F">
        <w:rPr>
          <w:i/>
        </w:rPr>
        <w:t>rvs167</w:t>
      </w:r>
      <w:r w:rsidR="007A685F" w:rsidRPr="005C4CA5">
        <w:rPr>
          <w:i/>
        </w:rPr>
        <w:t>Δ</w:t>
      </w:r>
      <w:r w:rsidR="008F2B30">
        <w:t xml:space="preserve"> cells (close to 30\%), this data</w:t>
      </w:r>
      <w:r>
        <w:t xml:space="preserve"> could </w:t>
      </w:r>
      <w:r w:rsidR="00AC30C8">
        <w:t>suggest a moderate influence of</w:t>
      </w:r>
      <w:r w:rsidR="00025A0B">
        <w:t xml:space="preserve"> I</w:t>
      </w:r>
      <w:r>
        <w:t>n</w:t>
      </w:r>
      <w:r w:rsidR="00AC30C8">
        <w:t>p52</w:t>
      </w:r>
      <w:r w:rsidR="00FE7473">
        <w:t xml:space="preserve"> </w:t>
      </w:r>
      <w:r w:rsidR="00025A0B">
        <w:t>on scission</w:t>
      </w:r>
      <w:r>
        <w:t xml:space="preserve">. </w:t>
      </w:r>
      <w:proofErr w:type="spellStart"/>
      <w:r w:rsidR="001E1549">
        <w:t>Rvs</w:t>
      </w:r>
      <w:proofErr w:type="spellEnd"/>
      <w:r w:rsidR="001E1549">
        <w:t xml:space="preserve"> centroid persists after scission for about a second longer</w:t>
      </w:r>
      <w:r w:rsidR="00D240DD">
        <w:t xml:space="preserve"> in </w:t>
      </w:r>
      <w:r w:rsidR="00D240DD">
        <w:rPr>
          <w:i/>
        </w:rPr>
        <w:t>inp52</w:t>
      </w:r>
      <w:r w:rsidR="00D240DD" w:rsidRPr="005C4CA5">
        <w:rPr>
          <w:i/>
        </w:rPr>
        <w:t>Δ</w:t>
      </w:r>
      <w:r w:rsidR="00D240DD">
        <w:t xml:space="preserve"> cells </w:t>
      </w:r>
      <w:r w:rsidR="001E1549">
        <w:t xml:space="preserve">than </w:t>
      </w:r>
      <w:r w:rsidR="00D240DD">
        <w:t>in WT</w:t>
      </w:r>
      <w:r w:rsidR="001E1549">
        <w:t xml:space="preserve">, indicating that disassembly of </w:t>
      </w:r>
      <w:proofErr w:type="spellStart"/>
      <w:r w:rsidR="001E1549">
        <w:t>Rvs</w:t>
      </w:r>
      <w:proofErr w:type="spellEnd"/>
      <w:r w:rsidR="001E1549">
        <w:t xml:space="preserve"> on the base of the newly formed vesicle is delayed.</w:t>
      </w:r>
    </w:p>
    <w:p w14:paraId="25A0E5DB" w14:textId="77777777" w:rsidR="009E3654" w:rsidRDefault="009E3654" w:rsidP="00142EEA">
      <w:pPr>
        <w:spacing w:line="360" w:lineRule="auto"/>
      </w:pPr>
    </w:p>
    <w:p w14:paraId="31EBEC79" w14:textId="4938E6BC" w:rsidR="00916EA9" w:rsidRDefault="007802E2" w:rsidP="00142EEA">
      <w:pPr>
        <w:spacing w:line="360" w:lineRule="auto"/>
      </w:pPr>
      <w:r>
        <w:t>In</w:t>
      </w:r>
      <w:r w:rsidR="00916EA9">
        <w:t xml:space="preserve"> </w:t>
      </w:r>
      <w:r w:rsidR="00EF547A" w:rsidRPr="005C4CA5">
        <w:rPr>
          <w:i/>
        </w:rPr>
        <w:t>inp51Δ</w:t>
      </w:r>
      <w:ins w:id="207" w:author="Microsoft Office User" w:date="2018-08-16T00:55:00Z">
        <w:r w:rsidR="002C5342">
          <w:rPr>
            <w:i/>
          </w:rPr>
          <w:t xml:space="preserve"> </w:t>
        </w:r>
      </w:ins>
      <w:r w:rsidR="00EF547A" w:rsidRPr="005C4CA5">
        <w:rPr>
          <w:i/>
        </w:rPr>
        <w:t>inp5</w:t>
      </w:r>
      <w:r w:rsidR="00EF547A">
        <w:rPr>
          <w:i/>
        </w:rPr>
        <w:t>2</w:t>
      </w:r>
      <w:r w:rsidR="00EF547A" w:rsidRPr="005C4CA5">
        <w:rPr>
          <w:i/>
        </w:rPr>
        <w:t>Δ</w:t>
      </w:r>
      <w:r>
        <w:t xml:space="preserve"> cells</w:t>
      </w:r>
      <w:r w:rsidR="00916EA9">
        <w:t xml:space="preserve">, </w:t>
      </w:r>
      <w:proofErr w:type="spellStart"/>
      <w:r w:rsidR="00916EA9">
        <w:t>Rvs</w:t>
      </w:r>
      <w:proofErr w:type="spellEnd"/>
      <w:r w:rsidR="00916EA9">
        <w:t xml:space="preserve"> is </w:t>
      </w:r>
      <w:r w:rsidR="00572C5A">
        <w:t>accumulated at patches, but majority of</w:t>
      </w:r>
      <w:r w:rsidR="00916EA9">
        <w:t xml:space="preserve"> </w:t>
      </w:r>
      <w:proofErr w:type="spellStart"/>
      <w:r w:rsidR="00916EA9">
        <w:t>Rvs</w:t>
      </w:r>
      <w:proofErr w:type="spellEnd"/>
      <w:r w:rsidR="00916EA9">
        <w:t xml:space="preserve"> patches do not show </w:t>
      </w:r>
      <w:r w:rsidR="00590736">
        <w:t>the typical</w:t>
      </w:r>
      <w:r w:rsidR="00916EA9">
        <w:t xml:space="preserve"> sharp jump into the cytoplasm. Membrane morphology is hugely aberrant i</w:t>
      </w:r>
      <w:r w:rsidR="0098151C">
        <w:t xml:space="preserve">n these cells, complicating </w:t>
      </w:r>
      <w:r w:rsidR="00916EA9">
        <w:t>interpretation of this data</w:t>
      </w:r>
      <w:r w:rsidR="00F95C1A">
        <w:t xml:space="preserve"> </w:t>
      </w:r>
      <w:r w:rsidR="00382909">
        <w:fldChar w:fldCharType="begin" w:fldLock="1"/>
      </w:r>
      <w:r w:rsidR="0057034D">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et al. 1997)","plainTextFormattedCitation":"(Srinivasan et al. 1997)","previouslyFormattedCitation":"(Srinivasan et al. 1997)"},"properties":{"noteIndex":0},"schema":"https://github.com/citation-style-language/schema/raw/master/csl-citation.json"}</w:instrText>
      </w:r>
      <w:r w:rsidR="00382909">
        <w:fldChar w:fldCharType="separate"/>
      </w:r>
      <w:r w:rsidR="00F95C1A" w:rsidRPr="00F95C1A">
        <w:rPr>
          <w:noProof/>
        </w:rPr>
        <w:t>(Srinivasan et al. 1997)</w:t>
      </w:r>
      <w:r w:rsidR="00382909">
        <w:fldChar w:fldCharType="end"/>
      </w:r>
      <w:r w:rsidR="00916EA9">
        <w:t xml:space="preserve">. Electron microscopy shows long, undulating membrane invaginations, with multiple endocytic sites </w:t>
      </w:r>
      <w:r w:rsidR="00916EA9">
        <w:lastRenderedPageBreak/>
        <w:t xml:space="preserve">that are </w:t>
      </w:r>
      <w:commentRangeStart w:id="208"/>
      <w:r w:rsidR="00916EA9">
        <w:t>assembled and disassembled</w:t>
      </w:r>
      <w:commentRangeEnd w:id="208"/>
      <w:r w:rsidR="00C121BB">
        <w:rPr>
          <w:rStyle w:val="CommentReference"/>
        </w:rPr>
        <w:commentReference w:id="208"/>
      </w:r>
      <w:r w:rsidR="0042298E">
        <w:t>, but fail to undergo scission</w:t>
      </w:r>
      <w:r w:rsidR="00B80582">
        <w:t xml:space="preserve"> </w:t>
      </w:r>
      <w:r w:rsidR="0073242D">
        <w:fldChar w:fldCharType="begin" w:fldLock="1"/>
      </w:r>
      <w:r w:rsidR="0057034D">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osmohomeostasis.","type":"article-journal","volume":"74"},"uris":["http://www.mendeley.com/documents/?uuid=6e355539-b6ea-3854-947b-3391294edc01"]}],"mendeley":{"formattedCitation":"(Sun et al. 2007; Srinivasan et al. 1997)","plainTextFormattedCitation":"(Sun et al. 2007; Srinivasan et al. 1997)","previouslyFormattedCitation":"(Sun et al. 2007; Srinivasan et al. 1997)"},"properties":{"noteIndex":0},"schema":"https://github.com/citation-style-language/schema/raw/master/csl-citation.json"}</w:instrText>
      </w:r>
      <w:r w:rsidR="0073242D">
        <w:fldChar w:fldCharType="separate"/>
      </w:r>
      <w:r w:rsidR="00F95C1A" w:rsidRPr="00F95C1A">
        <w:rPr>
          <w:noProof/>
        </w:rPr>
        <w:t>(Sun et al. 2007; Srinivasan et al. 1997)</w:t>
      </w:r>
      <w:r w:rsidR="0073242D">
        <w:fldChar w:fldCharType="end"/>
      </w:r>
      <w:r w:rsidR="006E2635">
        <w:t xml:space="preserve">. </w:t>
      </w:r>
      <w:r w:rsidR="005051C4">
        <w:t>Where on these long membrane</w:t>
      </w:r>
      <w:r w:rsidR="0071557C">
        <w:t>s</w:t>
      </w:r>
      <w:r w:rsidR="005051C4">
        <w:t xml:space="preserve"> </w:t>
      </w:r>
      <w:proofErr w:type="spellStart"/>
      <w:r w:rsidR="006E2635">
        <w:t>Rvs</w:t>
      </w:r>
      <w:proofErr w:type="spellEnd"/>
      <w:r w:rsidR="006E2635">
        <w:t xml:space="preserve"> </w:t>
      </w:r>
      <w:r w:rsidR="005051C4">
        <w:t xml:space="preserve">localizes </w:t>
      </w:r>
      <w:r w:rsidR="00916EA9">
        <w:t>could be clarified by CLEM or super</w:t>
      </w:r>
      <w:r w:rsidR="006D1C07">
        <w:t>-</w:t>
      </w:r>
      <w:r w:rsidR="00916EA9">
        <w:t xml:space="preserve">resolution microscopy. Large clusters of </w:t>
      </w:r>
      <w:proofErr w:type="spellStart"/>
      <w:r w:rsidR="00916EA9">
        <w:t>Rv</w:t>
      </w:r>
      <w:r w:rsidR="0071557C">
        <w:t>s</w:t>
      </w:r>
      <w:proofErr w:type="spellEnd"/>
      <w:r w:rsidR="0071557C">
        <w:t xml:space="preserve"> seen in the </w:t>
      </w:r>
      <w:r w:rsidR="006B30C9" w:rsidRPr="005C4CA5">
        <w:rPr>
          <w:i/>
        </w:rPr>
        <w:t>inp51Δ</w:t>
      </w:r>
      <w:ins w:id="209" w:author="Microsoft Office User" w:date="2018-08-16T00:57:00Z">
        <w:r w:rsidR="00A66950">
          <w:rPr>
            <w:i/>
          </w:rPr>
          <w:t xml:space="preserve"> </w:t>
        </w:r>
      </w:ins>
      <w:r w:rsidR="006B30C9">
        <w:rPr>
          <w:i/>
        </w:rPr>
        <w:t>inp52</w:t>
      </w:r>
      <w:r w:rsidR="006B30C9" w:rsidRPr="005C4CA5">
        <w:rPr>
          <w:i/>
        </w:rPr>
        <w:t>Δ</w:t>
      </w:r>
      <w:r w:rsidR="0071557C">
        <w:t xml:space="preserve"> strain could be multiple </w:t>
      </w:r>
      <w:proofErr w:type="spellStart"/>
      <w:r w:rsidR="00C12179">
        <w:t>Rvs</w:t>
      </w:r>
      <w:proofErr w:type="spellEnd"/>
      <w:r w:rsidR="00C12179">
        <w:t xml:space="preserve"> </w:t>
      </w:r>
      <w:r w:rsidR="0071557C">
        <w:t>patches on</w:t>
      </w:r>
      <w:r w:rsidR="00916EA9">
        <w:t xml:space="preserve"> same</w:t>
      </w:r>
      <w:r w:rsidR="002D7516">
        <w:t xml:space="preserve"> membrane</w:t>
      </w:r>
      <w:r w:rsidR="00916EA9">
        <w:t xml:space="preserve"> tube</w:t>
      </w:r>
      <w:r w:rsidR="0071557C">
        <w:t xml:space="preserve">. </w:t>
      </w:r>
      <w:r w:rsidR="00FA64F6">
        <w:t xml:space="preserve">Pooling </w:t>
      </w:r>
      <w:r w:rsidR="00EF3E4F">
        <w:t xml:space="preserve">signal from </w:t>
      </w:r>
      <w:r w:rsidR="00FA64F6">
        <w:t xml:space="preserve">multiple </w:t>
      </w:r>
      <w:r w:rsidR="009F311A">
        <w:t xml:space="preserve">endocytic </w:t>
      </w:r>
      <w:r w:rsidR="00FA64F6">
        <w:t xml:space="preserve">sites </w:t>
      </w:r>
      <w:r w:rsidR="00916EA9">
        <w:t>would influence the m</w:t>
      </w:r>
      <w:r w:rsidR="0071557C">
        <w:t xml:space="preserve">olecule numbers acquired by our </w:t>
      </w:r>
      <w:r w:rsidR="00916EA9">
        <w:t>analysis, and yield a higher number th</w:t>
      </w:r>
      <w:r w:rsidR="0071557C">
        <w:t>an at a single site</w:t>
      </w:r>
      <w:r w:rsidR="00916EA9">
        <w:t xml:space="preserve">. </w:t>
      </w:r>
      <w:proofErr w:type="spellStart"/>
      <w:r w:rsidR="00916EA9">
        <w:t>Rvs</w:t>
      </w:r>
      <w:proofErr w:type="spellEnd"/>
      <w:r w:rsidR="00916EA9">
        <w:t xml:space="preserve"> does, interestingly, assem</w:t>
      </w:r>
      <w:r w:rsidR="0071557C">
        <w:t>ble and disassemble</w:t>
      </w:r>
      <w:ins w:id="210" w:author="Microsoft Office User" w:date="2018-08-16T00:58:00Z">
        <w:r w:rsidR="00A66950">
          <w:t xml:space="preserve"> in these mutants</w:t>
        </w:r>
      </w:ins>
      <w:r w:rsidR="0071557C">
        <w:t>. If</w:t>
      </w:r>
      <w:r w:rsidR="00916EA9">
        <w:t xml:space="preserve"> no vesicle</w:t>
      </w:r>
      <w:r w:rsidR="0071557C">
        <w:t>s are formed</w:t>
      </w:r>
      <w:r w:rsidR="00916EA9">
        <w:t xml:space="preserve"> at these membrane</w:t>
      </w:r>
      <w:r w:rsidR="0071557C">
        <w:t>s</w:t>
      </w:r>
      <w:r w:rsidR="00B644D8">
        <w:t xml:space="preserve">, it </w:t>
      </w:r>
      <w:del w:id="211" w:author="Microsoft Office User" w:date="2018-08-16T00:58:00Z">
        <w:r w:rsidR="00B644D8" w:rsidDel="00A66950">
          <w:delText>c</w:delText>
        </w:r>
        <w:r w:rsidR="00916EA9" w:rsidDel="00A66950">
          <w:delText xml:space="preserve">ould </w:delText>
        </w:r>
      </w:del>
      <w:ins w:id="212" w:author="Microsoft Office User" w:date="2018-08-16T00:58:00Z">
        <w:r w:rsidR="00A66950">
          <w:t xml:space="preserve">would </w:t>
        </w:r>
      </w:ins>
      <w:r w:rsidR="00916EA9">
        <w:t xml:space="preserve">indicate that </w:t>
      </w:r>
      <w:proofErr w:type="spellStart"/>
      <w:r w:rsidR="00916EA9">
        <w:t>Rvs</w:t>
      </w:r>
      <w:proofErr w:type="spellEnd"/>
      <w:r w:rsidR="00916EA9">
        <w:t xml:space="preserve"> disassembly is </w:t>
      </w:r>
      <w:r w:rsidR="008636F5">
        <w:t>not caused by</w:t>
      </w:r>
      <w:r w:rsidR="00916EA9">
        <w:t xml:space="preserve"> membrane scission.</w:t>
      </w: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288893AF" w14:textId="3E3D6D19" w:rsidR="00916EA9" w:rsidRDefault="005431E3" w:rsidP="00142EEA">
      <w:pPr>
        <w:spacing w:line="360" w:lineRule="auto"/>
      </w:pPr>
      <w:r>
        <w:t xml:space="preserve">Protein-friction mediated membrane scission proposes that BAR domains induce a frictional force on the membrane, causing scission. </w:t>
      </w:r>
      <w:r w:rsidR="00F006EE">
        <w:t xml:space="preserve">In </w:t>
      </w:r>
      <w:proofErr w:type="spellStart"/>
      <w:r w:rsidR="00F006EE">
        <w:t>Rvs</w:t>
      </w:r>
      <w:proofErr w:type="spellEnd"/>
      <w:r w:rsidR="00F006EE">
        <w:t xml:space="preserve"> duplicated haploid strain</w:t>
      </w:r>
      <w:r w:rsidR="00343560">
        <w:t>s</w:t>
      </w:r>
      <w:r w:rsidR="0033707A">
        <w:t xml:space="preserve"> (</w:t>
      </w:r>
      <w:commentRangeStart w:id="213"/>
      <w:r w:rsidR="0033707A">
        <w:t>1xh</w:t>
      </w:r>
      <w:commentRangeEnd w:id="213"/>
      <w:r w:rsidR="00A71F92">
        <w:rPr>
          <w:rStyle w:val="CommentReference"/>
        </w:rPr>
        <w:commentReference w:id="213"/>
      </w:r>
      <w:r w:rsidR="0033707A">
        <w:t>, 2xh)</w:t>
      </w:r>
      <w:r w:rsidR="00916EA9">
        <w:t>, adding up</w:t>
      </w:r>
      <w:ins w:id="214" w:author="Microsoft Office User" w:date="2018-08-16T01:01:00Z">
        <w:r w:rsidR="00D730A7">
          <w:t xml:space="preserve"> </w:t>
        </w:r>
      </w:ins>
      <w:r w:rsidR="00916EA9">
        <w:t xml:space="preserve">to 1.6x the WT amount of </w:t>
      </w:r>
      <w:proofErr w:type="spellStart"/>
      <w:r w:rsidR="00916EA9">
        <w:t>Rvs</w:t>
      </w:r>
      <w:proofErr w:type="spellEnd"/>
      <w:r w:rsidR="00916EA9">
        <w:t xml:space="preserve"> to membrane tubes does not affect the length at which the membrane undergoe</w:t>
      </w:r>
      <w:r w:rsidR="00F006EE">
        <w:t>s scission</w:t>
      </w:r>
      <w:r w:rsidR="007921C8">
        <w:t xml:space="preserve"> (Fig.3.8)</w:t>
      </w:r>
      <w:r w:rsidR="00F006EE">
        <w:t>. The model introduced in Section 3</w:t>
      </w:r>
      <w:r w:rsidR="00343560">
        <w:t>.</w:t>
      </w:r>
      <w:r w:rsidR="005F4B8E">
        <w:t>4</w:t>
      </w:r>
      <w:r w:rsidR="00343560">
        <w:t>.3 predict</w:t>
      </w:r>
      <w:r w:rsidR="00235C57">
        <w:t>s</w:t>
      </w:r>
      <w:r w:rsidR="00916EA9">
        <w:t xml:space="preserve"> that if more BAR domains were added to the membrane tube, frictional force generated as the membrane is pulled under it w</w:t>
      </w:r>
      <w:r w:rsidR="009814D8">
        <w:t>ill</w:t>
      </w:r>
      <w:r w:rsidR="00916EA9">
        <w:t xml:space="preserve"> increase, </w:t>
      </w:r>
      <w:r w:rsidR="00F006EE">
        <w:t>and the membrane would rupture faster</w:t>
      </w:r>
      <w:r w:rsidR="00B918DA">
        <w:t>. T</w:t>
      </w:r>
      <w:r w:rsidR="00916EA9">
        <w:t xml:space="preserve">hat is, </w:t>
      </w:r>
      <w:r w:rsidR="00233919">
        <w:t xml:space="preserve">membrane scission occurs </w:t>
      </w:r>
      <w:r w:rsidR="00916EA9">
        <w:t xml:space="preserve">as soon as WT forces are generated on the tube. </w:t>
      </w:r>
      <w:r w:rsidR="00F006EE">
        <w:t xml:space="preserve">Since BAR domains are added at a faster rate in the </w:t>
      </w:r>
      <w:r w:rsidR="00613180">
        <w:t>2xh</w:t>
      </w:r>
      <w:r w:rsidR="00753DD6">
        <w:t xml:space="preserve"> cells</w:t>
      </w:r>
      <w:r w:rsidR="00F006EE">
        <w:t xml:space="preserve">, these forces would be reached at shorter invagination lengths. </w:t>
      </w:r>
      <w:r w:rsidR="00916EA9">
        <w:t xml:space="preserve">In </w:t>
      </w:r>
      <w:r w:rsidR="00667C7B">
        <w:t>2xh cells</w:t>
      </w:r>
      <w:r w:rsidR="00916EA9">
        <w:t xml:space="preserve">, WT amount of </w:t>
      </w:r>
      <w:proofErr w:type="spellStart"/>
      <w:r w:rsidR="00916EA9">
        <w:t>Rvs</w:t>
      </w:r>
      <w:proofErr w:type="spellEnd"/>
      <w:r w:rsidR="00916EA9">
        <w:t xml:space="preserve"> is recruited at </w:t>
      </w:r>
      <w:del w:id="215" w:author="Microsoft Office User" w:date="2018-08-16T01:01:00Z">
        <w:r w:rsidR="00916EA9" w:rsidDel="00FC4D8C">
          <w:delText xml:space="preserve">nearly </w:delText>
        </w:r>
      </w:del>
      <w:r w:rsidR="003F3508">
        <w:t xml:space="preserve">about </w:t>
      </w:r>
      <w:commentRangeStart w:id="216"/>
      <w:r w:rsidR="00916EA9">
        <w:t>-</w:t>
      </w:r>
      <w:r w:rsidR="003F3508">
        <w:t>1.8</w:t>
      </w:r>
      <w:r w:rsidR="00916EA9">
        <w:t xml:space="preserve"> </w:t>
      </w:r>
      <w:commentRangeEnd w:id="216"/>
      <w:r w:rsidR="00FC4D8C">
        <w:rPr>
          <w:rStyle w:val="CommentReference"/>
        </w:rPr>
        <w:commentReference w:id="216"/>
      </w:r>
      <w:r w:rsidR="00916EA9">
        <w:t xml:space="preserve">seconds, but scission does </w:t>
      </w:r>
      <w:r w:rsidR="00B921A6">
        <w:t>not occur at this time</w:t>
      </w:r>
      <w:r w:rsidR="00916EA9">
        <w:t>.</w:t>
      </w:r>
      <w:r w:rsidR="004621E4">
        <w:t xml:space="preserve"> Instead, </w:t>
      </w:r>
      <w:proofErr w:type="spellStart"/>
      <w:r w:rsidR="004621E4">
        <w:t>Rvs</w:t>
      </w:r>
      <w:proofErr w:type="spellEnd"/>
      <w:r w:rsidR="004621E4">
        <w:t xml:space="preserve"> continues to accumulate, and the invagination continues to grow.</w:t>
      </w:r>
      <w:r w:rsidR="00916EA9">
        <w:t xml:space="preserve"> In</w:t>
      </w:r>
      <w:r w:rsidR="000B1424">
        <w:t xml:space="preserve"> diploid strains,</w:t>
      </w:r>
      <w:r w:rsidR="00916EA9">
        <w:t xml:space="preserve"> adding 1.4x the WT amount of </w:t>
      </w:r>
      <w:proofErr w:type="spellStart"/>
      <w:r w:rsidR="00916EA9">
        <w:t>Rvs</w:t>
      </w:r>
      <w:proofErr w:type="spellEnd"/>
      <w:r w:rsidR="00916EA9">
        <w:t xml:space="preserve"> </w:t>
      </w:r>
      <w:r w:rsidR="00705A66">
        <w:t xml:space="preserve">in the 4x </w:t>
      </w:r>
      <w:proofErr w:type="spellStart"/>
      <w:r w:rsidR="00705A66">
        <w:t>Rvs</w:t>
      </w:r>
      <w:proofErr w:type="spellEnd"/>
      <w:r w:rsidR="00705A66">
        <w:t xml:space="preserve"> case </w:t>
      </w:r>
      <w:r w:rsidR="000B1424">
        <w:t xml:space="preserve">also </w:t>
      </w:r>
      <w:r w:rsidR="00916EA9">
        <w:t xml:space="preserve">does not change length of membrane </w:t>
      </w:r>
      <w:r w:rsidR="005F6391">
        <w:t>that undergoes scission</w:t>
      </w:r>
      <w:r w:rsidR="00916EA9">
        <w:t xml:space="preserve">. </w:t>
      </w:r>
      <w:ins w:id="217" w:author="Microsoft Office User" w:date="2018-08-16T01:03:00Z">
        <w:r w:rsidR="00397535">
          <w:t xml:space="preserve">Therefore, </w:t>
        </w:r>
      </w:ins>
      <w:del w:id="218" w:author="Microsoft Office User" w:date="2018-08-16T01:03:00Z">
        <w:r w:rsidR="00705A66" w:rsidDel="00397535">
          <w:delText xml:space="preserve">Protein </w:delText>
        </w:r>
      </w:del>
      <w:ins w:id="219" w:author="Microsoft Office User" w:date="2018-08-16T01:03:00Z">
        <w:r w:rsidR="00397535">
          <w:t xml:space="preserve">protein </w:t>
        </w:r>
      </w:ins>
      <w:r w:rsidR="00705A66">
        <w:t xml:space="preserve">friction </w:t>
      </w:r>
      <w:commentRangeStart w:id="220"/>
      <w:ins w:id="221" w:author="Microsoft Office User" w:date="2018-08-16T01:05:00Z">
        <w:r w:rsidR="004973F5">
          <w:t xml:space="preserve">due to </w:t>
        </w:r>
        <w:proofErr w:type="spellStart"/>
        <w:r w:rsidR="004973F5">
          <w:t>Rvs</w:t>
        </w:r>
        <w:commentRangeEnd w:id="220"/>
        <w:proofErr w:type="spellEnd"/>
        <w:r w:rsidR="00850395">
          <w:rPr>
            <w:rStyle w:val="CommentReference"/>
          </w:rPr>
          <w:commentReference w:id="220"/>
        </w:r>
        <w:r w:rsidR="004973F5">
          <w:t xml:space="preserve"> </w:t>
        </w:r>
      </w:ins>
      <w:r w:rsidR="00916EA9">
        <w:t>does not appear to contribute significantly to membrane scission</w:t>
      </w:r>
      <w:ins w:id="222" w:author="Microsoft Office User" w:date="2018-08-16T01:04:00Z">
        <w:r w:rsidR="00397535">
          <w:t xml:space="preserve"> </w:t>
        </w:r>
        <w:commentRangeStart w:id="223"/>
        <w:r w:rsidR="00397535">
          <w:t>in yeast endocytosis</w:t>
        </w:r>
        <w:commentRangeEnd w:id="223"/>
        <w:r w:rsidR="00397535">
          <w:rPr>
            <w:rStyle w:val="CommentReference"/>
          </w:rPr>
          <w:commentReference w:id="223"/>
        </w:r>
      </w:ins>
      <w:r w:rsidR="00F63C38">
        <w:t>.</w:t>
      </w:r>
      <w:r w:rsidR="00916EA9">
        <w:t xml:space="preserve">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08FA18AE" w:rsidR="00916EA9" w:rsidRDefault="00227F27" w:rsidP="00142EEA">
      <w:pPr>
        <w:spacing w:line="360" w:lineRule="auto"/>
      </w:pPr>
      <w:r>
        <w:t>Maximum amount of Abp1 measured in all the diploid strains</w:t>
      </w:r>
      <w:r w:rsidR="00A90640">
        <w:t xml:space="preserve"> is about 220 molecules</w:t>
      </w:r>
      <w:r w:rsidR="00E84C6C">
        <w:t xml:space="preserve"> (Fig.3.9D)</w:t>
      </w:r>
      <w:r w:rsidR="00A90640">
        <w:t xml:space="preserve">. In this case, only one allele of Abp1 is </w:t>
      </w:r>
      <w:r w:rsidR="00674ED8">
        <w:t xml:space="preserve">fluorescently </w:t>
      </w:r>
      <w:r w:rsidR="00A90640">
        <w:t xml:space="preserve">tagged, so half the amount of Abp1 recruited is measured. The maximum amount of Abp1 recruited is then double that measured, which is about 440 </w:t>
      </w:r>
      <w:r w:rsidR="00762417">
        <w:t xml:space="preserve">+/- 20 </w:t>
      </w:r>
      <w:r w:rsidR="00A90640">
        <w:t>molecules</w:t>
      </w:r>
      <w:r w:rsidR="002C4662">
        <w:t xml:space="preserve"> (assuming equal </w:t>
      </w:r>
      <w:ins w:id="224" w:author="Microsoft Office User" w:date="2018-08-16T01:08:00Z">
        <w:r w:rsidR="00C40A8A">
          <w:t xml:space="preserve">expression and </w:t>
        </w:r>
      </w:ins>
      <w:r w:rsidR="002C4662">
        <w:t>recruitment of tagged and untagged Abp1)</w:t>
      </w:r>
      <w:r w:rsidR="00A90640">
        <w:t xml:space="preserve">. </w:t>
      </w:r>
      <w:r w:rsidR="004056B9">
        <w:t xml:space="preserve">In WT haploid cells, the maximum number of Abp1 measured is </w:t>
      </w:r>
      <w:r w:rsidR="00762417">
        <w:t xml:space="preserve">460 molecules, +/- 20 molecules. That the same number of molecules of Abp1 </w:t>
      </w:r>
      <w:r w:rsidR="00762417">
        <w:lastRenderedPageBreak/>
        <w:t xml:space="preserve">is recruited in all cases before scission indicates a </w:t>
      </w:r>
      <w:commentRangeStart w:id="225"/>
      <w:r w:rsidR="00762417">
        <w:t xml:space="preserve">dependence </w:t>
      </w:r>
      <w:commentRangeEnd w:id="225"/>
      <w:r w:rsidR="00C830D6">
        <w:rPr>
          <w:rStyle w:val="CommentReference"/>
        </w:rPr>
        <w:commentReference w:id="225"/>
      </w:r>
      <w:r w:rsidR="00762417">
        <w:t xml:space="preserve">on the amount of Abp1, and hence, </w:t>
      </w:r>
      <w:r w:rsidR="007F1456">
        <w:t xml:space="preserve">on </w:t>
      </w:r>
      <w:r w:rsidR="00762417">
        <w:t xml:space="preserve">the amount of actin recruited. </w:t>
      </w:r>
      <w:r w:rsidR="006F6210">
        <w:t>This data is consis</w:t>
      </w:r>
      <w:r w:rsidR="008F62F1">
        <w:t>tent with actin</w:t>
      </w:r>
      <w:r w:rsidR="006F6210">
        <w:t xml:space="preserve"> supplying the forces necessary for membrane scission.</w:t>
      </w:r>
      <w:r w:rsidR="00DB523A">
        <w:t xml:space="preserve"> T</w:t>
      </w:r>
      <w:r w:rsidR="00231F2C">
        <w:t xml:space="preserve">he membrane </w:t>
      </w:r>
      <w:commentRangeStart w:id="226"/>
      <w:del w:id="227" w:author="Microsoft Office User" w:date="2018-08-16T01:10:00Z">
        <w:r w:rsidR="00231F2C" w:rsidDel="00E35485">
          <w:delText xml:space="preserve">ingression </w:delText>
        </w:r>
      </w:del>
      <w:ins w:id="228" w:author="Microsoft Office User" w:date="2018-08-16T01:10:00Z">
        <w:r w:rsidR="00E35485">
          <w:t>invagination</w:t>
        </w:r>
        <w:commentRangeEnd w:id="226"/>
        <w:r w:rsidR="00E35485">
          <w:rPr>
            <w:rStyle w:val="CommentReference"/>
          </w:rPr>
          <w:commentReference w:id="226"/>
        </w:r>
        <w:r w:rsidR="00E35485">
          <w:t xml:space="preserve"> </w:t>
        </w:r>
      </w:ins>
      <w:r w:rsidR="00231F2C">
        <w:t>continues until the “right” amount of actin is recruited. At this amount of actin, enough forces are generated to rupture the membrane</w:t>
      </w:r>
      <w:r w:rsidR="00ED5379">
        <w:t>. T</w:t>
      </w:r>
      <w:r w:rsidR="00156681">
        <w:t>he amount of force necessary is</w:t>
      </w:r>
      <w:r w:rsidR="00ED5379">
        <w:t xml:space="preserve"> though</w:t>
      </w:r>
      <w:r w:rsidR="00EA4890">
        <w:t>t</w:t>
      </w:r>
      <w:ins w:id="229" w:author="Microsoft Office User" w:date="2018-08-16T01:11:00Z">
        <w:r w:rsidR="006270A4">
          <w:t xml:space="preserve"> to be</w:t>
        </w:r>
      </w:ins>
      <w:r w:rsidR="00156681">
        <w:t xml:space="preserve"> determined by the physical properties of the membrane</w:t>
      </w:r>
      <w:r w:rsidR="006704D7">
        <w:t xml:space="preserve"> like membrane rigidity, tension, and proteins </w:t>
      </w:r>
      <w:r w:rsidR="001C3686">
        <w:t>accumulated on</w:t>
      </w:r>
      <w:r w:rsidR="00DB5E28">
        <w:t xml:space="preserve"> the membrane</w:t>
      </w:r>
      <w:r w:rsidR="0057034D">
        <w:t xml:space="preserve"> </w:t>
      </w:r>
      <w:r w:rsidR="0057034D">
        <w:fldChar w:fldCharType="begin" w:fldLock="1"/>
      </w:r>
      <w:r w:rsidR="00003430">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2015)","plainTextFormattedCitation":"(Dmitrieff and Nédélec 2015)","previouslyFormattedCitation":"(Dmitrieff and Nédélec 2015)"},"properties":{"noteIndex":0},"schema":"https://github.com/citation-style-language/schema/raw/master/csl-citation.json"}</w:instrText>
      </w:r>
      <w:r w:rsidR="0057034D">
        <w:fldChar w:fldCharType="separate"/>
      </w:r>
      <w:r w:rsidR="0057034D" w:rsidRPr="0057034D">
        <w:rPr>
          <w:noProof/>
        </w:rPr>
        <w:t>(Dmitrieff and Nédélec 2015)</w:t>
      </w:r>
      <w:r w:rsidR="0057034D">
        <w:fldChar w:fldCharType="end"/>
      </w:r>
      <w:r w:rsidR="00231F2C">
        <w:t>.</w:t>
      </w:r>
      <w:r w:rsidR="00E74723">
        <w:t xml:space="preserve"> Vesicle sciss</w:t>
      </w:r>
      <w:r w:rsidR="001E77C4">
        <w:t>ion</w:t>
      </w:r>
      <w:r w:rsidR="003B01F8">
        <w:t xml:space="preserve"> releases membrane-</w:t>
      </w:r>
      <w:r w:rsidR="00DC136D">
        <w:t xml:space="preserve">bound </w:t>
      </w:r>
      <w:proofErr w:type="spellStart"/>
      <w:r w:rsidR="00DC136D">
        <w:t>Rvs</w:t>
      </w:r>
      <w:proofErr w:type="spellEnd"/>
      <w:r w:rsidR="00575B4E">
        <w:t xml:space="preserve">, and </w:t>
      </w:r>
      <w:commentRangeStart w:id="230"/>
      <w:r w:rsidR="00575B4E">
        <w:t xml:space="preserve">coupling of SH3 domains into the </w:t>
      </w:r>
      <w:proofErr w:type="spellStart"/>
      <w:r w:rsidR="00575B4E">
        <w:t>actin</w:t>
      </w:r>
      <w:proofErr w:type="spellEnd"/>
      <w:r w:rsidR="00575B4E">
        <w:t xml:space="preserve"> network </w:t>
      </w:r>
      <w:r w:rsidR="002C242C">
        <w:t>could trigger</w:t>
      </w:r>
      <w:r w:rsidR="00575B4E">
        <w:t xml:space="preserve"> disassembly of the </w:t>
      </w:r>
      <w:proofErr w:type="spellStart"/>
      <w:r w:rsidR="00575B4E">
        <w:t>acti</w:t>
      </w:r>
      <w:r w:rsidR="00EE2796">
        <w:t>n</w:t>
      </w:r>
      <w:proofErr w:type="spellEnd"/>
      <w:r w:rsidR="00EE2796">
        <w:t xml:space="preserve"> network</w:t>
      </w:r>
      <w:commentRangeEnd w:id="230"/>
      <w:r w:rsidR="004535D4">
        <w:rPr>
          <w:rStyle w:val="CommentReference"/>
        </w:rPr>
        <w:commentReference w:id="230"/>
      </w:r>
      <w:r w:rsidR="00DC136D">
        <w:t xml:space="preserve">. </w:t>
      </w:r>
      <w:r w:rsidR="00392D59">
        <w:t>In the BAR strains,</w:t>
      </w:r>
      <w:r w:rsidR="00846821">
        <w:t xml:space="preserve"> a low</w:t>
      </w:r>
      <w:r w:rsidR="00392D59">
        <w:t xml:space="preserve"> amount of actin is recruited</w:t>
      </w:r>
      <w:r w:rsidR="00D640DC">
        <w:t xml:space="preserve"> (Fig.3.4</w:t>
      </w:r>
      <w:r w:rsidR="007C6EAE">
        <w:t>C</w:t>
      </w:r>
      <w:r w:rsidR="00D640DC">
        <w:t>)</w:t>
      </w:r>
      <w:r w:rsidR="00392D59">
        <w:t>. It is clear that in the absence of the SH3 domain</w:t>
      </w:r>
      <w:r w:rsidR="0018101C">
        <w:t>,</w:t>
      </w:r>
      <w:r w:rsidR="00964049">
        <w:t xml:space="preserve"> </w:t>
      </w:r>
      <w:r w:rsidR="00392D59">
        <w:t xml:space="preserve">the </w:t>
      </w:r>
      <w:proofErr w:type="spellStart"/>
      <w:r w:rsidR="00392D59">
        <w:t>actin</w:t>
      </w:r>
      <w:proofErr w:type="spellEnd"/>
      <w:r w:rsidR="00392D59">
        <w:t xml:space="preserve"> network is </w:t>
      </w:r>
      <w:r w:rsidR="00964049">
        <w:t>severely</w:t>
      </w:r>
      <w:r w:rsidR="00392D59">
        <w:t xml:space="preserve"> perturbed, and the effect of this on scission dynamics is </w:t>
      </w:r>
      <w:r w:rsidR="003A1816">
        <w:t>currently</w:t>
      </w:r>
      <w:r w:rsidR="00392D59">
        <w:t xml:space="preserve"> unclear. </w:t>
      </w:r>
    </w:p>
    <w:p w14:paraId="60C11491" w14:textId="77777777" w:rsidR="00227F27" w:rsidRDefault="00227F27" w:rsidP="00142EEA">
      <w:pPr>
        <w:spacing w:line="360" w:lineRule="auto"/>
      </w:pPr>
    </w:p>
    <w:p w14:paraId="5A9B388D" w14:textId="558A8BDE" w:rsidR="00916EA9" w:rsidRPr="00FF3458"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0FD56499" w14:textId="77777777" w:rsidR="00916EA9" w:rsidRDefault="00916EA9" w:rsidP="00142EEA">
      <w:pPr>
        <w:spacing w:line="360" w:lineRule="auto"/>
      </w:pPr>
    </w:p>
    <w:p w14:paraId="57F25EDA" w14:textId="42B66688" w:rsidR="00916EA9" w:rsidRPr="00B01DC9" w:rsidRDefault="00F23B49" w:rsidP="00142EEA">
      <w:pPr>
        <w:spacing w:line="360" w:lineRule="auto"/>
        <w:rPr>
          <w:b/>
        </w:rPr>
      </w:pPr>
      <w:r>
        <w:rPr>
          <w:b/>
        </w:rPr>
        <w:t>4</w:t>
      </w:r>
      <w:r w:rsidR="00916EA9" w:rsidRPr="00916EA9">
        <w:rPr>
          <w:b/>
        </w:rPr>
        <w:t xml:space="preserve">.3.1 </w:t>
      </w:r>
      <w:proofErr w:type="spellStart"/>
      <w:r w:rsidR="007C3DB5">
        <w:rPr>
          <w:b/>
        </w:rPr>
        <w:t>Rvs</w:t>
      </w:r>
      <w:proofErr w:type="spellEnd"/>
      <w:r w:rsidR="007C3DB5">
        <w:rPr>
          <w:b/>
        </w:rPr>
        <w:t xml:space="preserve"> scaffolds the membrane pore</w:t>
      </w:r>
      <w:r w:rsidR="000028D7">
        <w:rPr>
          <w:b/>
        </w:rPr>
        <w:t>, preventing scission</w:t>
      </w:r>
    </w:p>
    <w:p w14:paraId="082DAA5D" w14:textId="6361B5E8" w:rsidR="00916EA9" w:rsidRDefault="00916EA9" w:rsidP="00142EEA">
      <w:pPr>
        <w:spacing w:line="360" w:lineRule="auto"/>
      </w:pPr>
      <w:commentRangeStart w:id="231"/>
      <w:r>
        <w:t>Sla1</w:t>
      </w:r>
      <w:commentRangeEnd w:id="231"/>
      <w:r w:rsidR="000643FD">
        <w:rPr>
          <w:rStyle w:val="CommentReference"/>
        </w:rPr>
        <w:commentReference w:id="231"/>
      </w:r>
      <w:r>
        <w:t xml:space="preserve"> in </w:t>
      </w:r>
      <w:r w:rsidRPr="009E1D08">
        <w:rPr>
          <w:i/>
        </w:rPr>
        <w:t>rvs167Δ</w:t>
      </w:r>
      <w:r>
        <w:t xml:space="preserve"> cells undergoes scission at short invaginatio</w:t>
      </w:r>
      <w:r w:rsidR="000028D7">
        <w:t>n lengths of about 60nm (Fig.</w:t>
      </w:r>
      <w:r w:rsidR="00081865">
        <w:t>3.2</w:t>
      </w:r>
      <w:r w:rsidR="000028D7">
        <w:t>)</w:t>
      </w:r>
      <w:r>
        <w:t>, compa</w:t>
      </w:r>
      <w:r w:rsidR="00BF5976">
        <w:t>red to the WT lengths of 140nm</w:t>
      </w:r>
      <w:r w:rsidR="00FF30BF">
        <w:t>.</w:t>
      </w:r>
      <w:r>
        <w:t xml:space="preserve"> </w:t>
      </w:r>
      <w:r w:rsidR="00A66759">
        <w:t xml:space="preserve">This shows that first, enough forces are generated at 60nm to cause scission. Then, that </w:t>
      </w:r>
      <w:r w:rsidR="005138FD">
        <w:t xml:space="preserve">Rvs167 is </w:t>
      </w:r>
      <w:r>
        <w:t>required at membrane tubes to prevent premature scission.</w:t>
      </w:r>
      <w:r w:rsidR="00D37DF9">
        <w:t xml:space="preserve"> </w:t>
      </w:r>
      <w:proofErr w:type="spellStart"/>
      <w:r w:rsidR="00685E79">
        <w:t>Rvs</w:t>
      </w:r>
      <w:proofErr w:type="spellEnd"/>
      <w:r w:rsidR="00685E79">
        <w:t xml:space="preserve"> preventing membrane scission</w:t>
      </w:r>
      <w:r w:rsidR="003D10F1">
        <w:t xml:space="preserve"> could</w:t>
      </w:r>
      <w:r w:rsidR="00D37DF9">
        <w:t xml:space="preserve"> be explained</w:t>
      </w:r>
      <w:r>
        <w:t xml:space="preserve"> </w:t>
      </w:r>
      <w:r w:rsidR="00D37DF9">
        <w:t>by</w:t>
      </w:r>
      <w:r>
        <w:t xml:space="preserve"> the SH3 domain mediating actin forces to the inv</w:t>
      </w:r>
      <w:r w:rsidR="00BF5976">
        <w:t>agination neck</w:t>
      </w:r>
      <w:r w:rsidR="00215E02">
        <w:t>: one can imagine that the SH3 domain somehow decou</w:t>
      </w:r>
      <w:r w:rsidR="001B6097">
        <w:t>ples actin forces from the neck</w:t>
      </w:r>
      <w:r w:rsidR="00215E02">
        <w:t>, and this delays scission.</w:t>
      </w:r>
      <w:r w:rsidR="003739A3">
        <w:t xml:space="preserve"> </w:t>
      </w:r>
      <w:commentRangeStart w:id="232"/>
      <w:r w:rsidR="003739A3">
        <w:t xml:space="preserve">Prevention of scission at short invagination lengths </w:t>
      </w:r>
      <w:r w:rsidR="00BF5976">
        <w:t xml:space="preserve">can also be explained by </w:t>
      </w:r>
      <w:proofErr w:type="spellStart"/>
      <w:r w:rsidR="00BF5976">
        <w:t>Rvs</w:t>
      </w:r>
      <w:proofErr w:type="spellEnd"/>
      <w:r>
        <w:t xml:space="preserve"> stabilizing the membrane invagination via membrane interactions of the BAR domain</w:t>
      </w:r>
      <w:r w:rsidR="00A854F9">
        <w:t xml:space="preserve"> </w:t>
      </w:r>
      <w:commentRangeEnd w:id="232"/>
      <w:r w:rsidR="00342B86">
        <w:rPr>
          <w:rStyle w:val="CommentReference"/>
        </w:rPr>
        <w:commentReference w:id="232"/>
      </w:r>
      <w:r w:rsidR="003B351F">
        <w:fldChar w:fldCharType="begin" w:fldLock="1"/>
      </w:r>
      <w:r w:rsidR="0057034D">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Domains","type":"article-journal","volume":"149"},"uris":["http://www.mendeley.com/documents/?uuid=df8a0cb0-1b68-3b75-abc0-82b7230f7890"]}],"mendeley":{"formattedCitation":"(Dmitrieff and Nédélec 2015; Boucrot et al. 2012)","plainTextFormattedCitation":"(Dmitrieff and Nédélec 2015; Boucrot et al. 2012)","previouslyFormattedCitation":"(Dmitrieff and Nédélec 2015; Boucrot et al. 2012)"},"properties":{"noteIndex":0},"schema":"https://github.com/citation-style-language/schema/raw/master/csl-citation.json"}</w:instrText>
      </w:r>
      <w:r w:rsidR="003B351F">
        <w:fldChar w:fldCharType="separate"/>
      </w:r>
      <w:r w:rsidR="00F95C1A" w:rsidRPr="00F95C1A">
        <w:rPr>
          <w:noProof/>
        </w:rPr>
        <w:t>(Dmitrieff and Nédélec 2015; Boucrot et al. 2012)</w:t>
      </w:r>
      <w:r w:rsidR="003B351F">
        <w:fldChar w:fldCharType="end"/>
      </w:r>
      <w:r>
        <w:t xml:space="preserve">. Since invagination depths </w:t>
      </w:r>
      <w:r w:rsidR="00163B73">
        <w:t xml:space="preserve">of </w:t>
      </w:r>
      <w:r w:rsidR="00163B73" w:rsidRPr="009E1D08">
        <w:rPr>
          <w:i/>
        </w:rPr>
        <w:t>rvs167Δ</w:t>
      </w:r>
      <w:r w:rsidR="00163B73">
        <w:t xml:space="preserve"> cells </w:t>
      </w:r>
      <w:r>
        <w:t xml:space="preserve">are </w:t>
      </w:r>
      <w:r w:rsidR="00F61EB2">
        <w:t>increased towards WT lengths</w:t>
      </w:r>
      <w:r>
        <w:t xml:space="preserve"> by overexpres</w:t>
      </w:r>
      <w:r w:rsidR="005C6BB0">
        <w:t>sion of the BAR domain alone</w:t>
      </w:r>
      <w:r w:rsidR="00BB3572">
        <w:t xml:space="preserve"> (Fig.3.10</w:t>
      </w:r>
      <w:r w:rsidR="00DC520D">
        <w:t>A</w:t>
      </w:r>
      <w:r w:rsidR="00BB3572">
        <w:t>)</w:t>
      </w:r>
      <w:r w:rsidR="005C6BB0">
        <w:t>, I</w:t>
      </w:r>
      <w:r>
        <w:t xml:space="preserve"> propose that localization of </w:t>
      </w:r>
      <w:proofErr w:type="spellStart"/>
      <w:r>
        <w:t>Rvs</w:t>
      </w:r>
      <w:proofErr w:type="spellEnd"/>
      <w:r w:rsidR="0032593D">
        <w:t xml:space="preserve"> BAR domains</w:t>
      </w:r>
      <w:r>
        <w:t xml:space="preserve"> to the membrane t</w:t>
      </w:r>
      <w:r w:rsidR="00F51A7D">
        <w:t>ube stabilizes the membrane</w:t>
      </w:r>
      <w:r w:rsidR="009777E9">
        <w:t>. This</w:t>
      </w:r>
      <w:r>
        <w:t xml:space="preserve"> allows deep invaginations to grow until actin polymerization produces enough f</w:t>
      </w:r>
      <w:r w:rsidR="0080548A">
        <w:t xml:space="preserve">orces to </w:t>
      </w:r>
      <w:r w:rsidR="00965A6C">
        <w:t>overcome this stabilization</w:t>
      </w:r>
      <w:r w:rsidR="00F9641A">
        <w:t xml:space="preserve"> and sever the membrane</w:t>
      </w:r>
      <w:r>
        <w:t xml:space="preserve">. </w:t>
      </w:r>
      <w:r w:rsidR="000341DA">
        <w:t>Stabilization</w:t>
      </w:r>
      <w:r w:rsidR="00027902">
        <w:t xml:space="preserve"> of the membrane</w:t>
      </w:r>
      <w:r w:rsidR="00316BBC">
        <w:t xml:space="preserve"> tube</w:t>
      </w:r>
      <w:r w:rsidR="000341DA">
        <w:t xml:space="preserve"> increases </w:t>
      </w:r>
      <w:r w:rsidR="00F800A9">
        <w:t>with</w:t>
      </w:r>
      <w:r w:rsidR="000341DA">
        <w:t xml:space="preserve"> in</w:t>
      </w:r>
      <w:r w:rsidR="00BE2C5A">
        <w:t xml:space="preserve">creasing amounts of BAR domains </w:t>
      </w:r>
      <w:r w:rsidR="000341DA">
        <w:t>recruited to the membrane tube (Fig.3.10).</w:t>
      </w:r>
      <w:r w:rsidR="000D2F96">
        <w:t xml:space="preserve"> </w:t>
      </w:r>
      <w:r w:rsidR="00AE4E72">
        <w:t xml:space="preserve">The </w:t>
      </w:r>
      <w:r w:rsidR="00B31CF7">
        <w:t>requirement</w:t>
      </w:r>
      <w:r w:rsidR="00AE4E72">
        <w:t xml:space="preserve"> for </w:t>
      </w:r>
      <w:proofErr w:type="spellStart"/>
      <w:r w:rsidR="00AE4E72">
        <w:t>Rvs</w:t>
      </w:r>
      <w:proofErr w:type="spellEnd"/>
      <w:r w:rsidR="00AE4E72">
        <w:t xml:space="preserve"> </w:t>
      </w:r>
      <w:r w:rsidR="00B31CF7">
        <w:t xml:space="preserve">scaffolding </w:t>
      </w:r>
      <w:r w:rsidR="00AE4E72">
        <w:t xml:space="preserve">cannot be removed by reducing </w:t>
      </w:r>
      <w:r w:rsidR="00EC4A85">
        <w:t xml:space="preserve">turgor pressure </w:t>
      </w:r>
      <w:r w:rsidR="000D2F96">
        <w:t>(Fig.3.11</w:t>
      </w:r>
      <w:r w:rsidR="001A6D00">
        <w:t>), suggesting that the function of the scaffold is not to co</w:t>
      </w:r>
      <w:r w:rsidR="00FC637D">
        <w:t>unter turgor pressure</w:t>
      </w:r>
      <w:r w:rsidR="001A6D00">
        <w:t xml:space="preserve">. </w:t>
      </w:r>
    </w:p>
    <w:p w14:paraId="5AED6B1B" w14:textId="77777777" w:rsidR="00916EA9" w:rsidRDefault="00916EA9" w:rsidP="00142EEA">
      <w:pPr>
        <w:spacing w:line="360" w:lineRule="auto"/>
      </w:pPr>
    </w:p>
    <w:p w14:paraId="6132C2EC" w14:textId="06F6BCD2" w:rsidR="00916EA9" w:rsidRPr="000028D7" w:rsidRDefault="00F23B49" w:rsidP="00142EEA">
      <w:pPr>
        <w:spacing w:line="360" w:lineRule="auto"/>
        <w:rPr>
          <w:b/>
        </w:rPr>
      </w:pPr>
      <w:r w:rsidRPr="000028D7">
        <w:rPr>
          <w:b/>
        </w:rPr>
        <w:t xml:space="preserve">4.3.2 </w:t>
      </w:r>
      <w:r w:rsidR="000028D7" w:rsidRPr="000028D7">
        <w:rPr>
          <w:b/>
        </w:rPr>
        <w:t xml:space="preserve">A critical amount of </w:t>
      </w:r>
      <w:proofErr w:type="spellStart"/>
      <w:r w:rsidR="000028D7" w:rsidRPr="000028D7">
        <w:rPr>
          <w:b/>
        </w:rPr>
        <w:t>Rvs</w:t>
      </w:r>
      <w:proofErr w:type="spellEnd"/>
      <w:r w:rsidR="000028D7" w:rsidRPr="000028D7">
        <w:rPr>
          <w:b/>
        </w:rPr>
        <w:t xml:space="preserve"> is required to stabilize the membrane </w:t>
      </w:r>
    </w:p>
    <w:p w14:paraId="2E6389C8" w14:textId="59B8AA9B" w:rsidR="00DE2D22" w:rsidRDefault="00AC273A" w:rsidP="00142EEA">
      <w:pPr>
        <w:spacing w:line="360" w:lineRule="auto"/>
      </w:pPr>
      <w:r>
        <w:t>S</w:t>
      </w:r>
      <w:r w:rsidR="00403EA3">
        <w:t>cission efficiency</w:t>
      </w:r>
      <w:r w:rsidR="00B87F59">
        <w:t xml:space="preserve"> decreases with decreased</w:t>
      </w:r>
      <w:r w:rsidR="00403EA3">
        <w:t xml:space="preserve"> amounts of </w:t>
      </w:r>
      <w:proofErr w:type="spellStart"/>
      <w:r w:rsidR="00403EA3">
        <w:t>Rvs</w:t>
      </w:r>
      <w:proofErr w:type="spellEnd"/>
      <w:r>
        <w:t>: in diploids</w:t>
      </w:r>
      <w:r w:rsidR="000A4F17">
        <w:t xml:space="preserve">, lowering the amount of </w:t>
      </w:r>
      <w:proofErr w:type="spellStart"/>
      <w:r w:rsidR="000A4F17">
        <w:t>Rvs</w:t>
      </w:r>
      <w:proofErr w:type="spellEnd"/>
      <w:r w:rsidR="000A4F17">
        <w:t xml:space="preserve"> by 20 molecules decrea</w:t>
      </w:r>
      <w:r w:rsidR="009553D0">
        <w:t>ses</w:t>
      </w:r>
      <w:r w:rsidR="00FB1276">
        <w:t xml:space="preserve"> scission efficienc</w:t>
      </w:r>
      <w:r w:rsidR="009E1F0D">
        <w:t>y to about 90</w:t>
      </w:r>
      <w:r w:rsidR="00060411">
        <w:t>%</w:t>
      </w:r>
      <w:r w:rsidR="00B83EF1">
        <w:t xml:space="preserve"> from </w:t>
      </w:r>
      <w:r w:rsidR="009E1F0D">
        <w:t>97%</w:t>
      </w:r>
      <w:r w:rsidR="00E4627F">
        <w:t xml:space="preserve"> (supplemental</w:t>
      </w:r>
      <w:r w:rsidR="00A96DBC">
        <w:t xml:space="preserve"> material</w:t>
      </w:r>
      <w:r w:rsidR="00E4627F">
        <w:t>)</w:t>
      </w:r>
      <w:r w:rsidR="000A4F17">
        <w:t>. This</w:t>
      </w:r>
      <w:r w:rsidR="00403EA3">
        <w:t xml:space="preserve"> indicates that </w:t>
      </w:r>
      <w:r w:rsidR="00B87F59">
        <w:t xml:space="preserve">a particular coverage of the membrane tube is required for effective scaffolding by BAR domains. </w:t>
      </w:r>
      <w:r w:rsidR="009455CC">
        <w:t xml:space="preserve">In support of this, in BAR strains, fewer numbers of </w:t>
      </w:r>
      <w:proofErr w:type="spellStart"/>
      <w:r w:rsidR="009455CC">
        <w:t>Rvs</w:t>
      </w:r>
      <w:proofErr w:type="spellEnd"/>
      <w:r w:rsidR="009455CC">
        <w:t xml:space="preserve"> are recruited, and scission efficiency is similarly reduced. </w:t>
      </w:r>
      <w:r w:rsidR="00726DEA">
        <w:t xml:space="preserve">At low concentrations of </w:t>
      </w:r>
      <w:proofErr w:type="spellStart"/>
      <w:r w:rsidR="00726DEA">
        <w:t>Rv</w:t>
      </w:r>
      <w:r w:rsidR="009F71CB">
        <w:t>s</w:t>
      </w:r>
      <w:proofErr w:type="spellEnd"/>
      <w:r w:rsidR="009F71CB">
        <w:t>, some membrane tubes</w:t>
      </w:r>
      <w:r w:rsidR="00EB7E2D">
        <w:t xml:space="preserve"> recruit the critic</w:t>
      </w:r>
      <w:r w:rsidR="00AB76F5">
        <w:t xml:space="preserve">al number of </w:t>
      </w:r>
      <w:proofErr w:type="spellStart"/>
      <w:r w:rsidR="00AB76F5">
        <w:t>Rvs</w:t>
      </w:r>
      <w:proofErr w:type="spellEnd"/>
      <w:r w:rsidR="00AB76F5">
        <w:t>, in which case the membrane grows to near WT le</w:t>
      </w:r>
      <w:r w:rsidR="00DE2D22">
        <w:t>ng</w:t>
      </w:r>
      <w:r w:rsidR="00AB76F5">
        <w:t>ths.</w:t>
      </w:r>
      <w:r w:rsidR="00B83717">
        <w:t xml:space="preserve"> </w:t>
      </w:r>
      <w:r w:rsidR="00D25395">
        <w:t>Over</w:t>
      </w:r>
      <w:r w:rsidR="00B83717">
        <w:t xml:space="preserve"> a certain amount of </w:t>
      </w:r>
      <w:proofErr w:type="spellStart"/>
      <w:r w:rsidR="00B83717">
        <w:t>Rvs</w:t>
      </w:r>
      <w:proofErr w:type="spellEnd"/>
      <w:r w:rsidR="00B83717">
        <w:t>, adding more BAR domains does not increase the stability of the tube</w:t>
      </w:r>
      <w:r w:rsidR="00BC496A">
        <w:t>:</w:t>
      </w:r>
      <w:r w:rsidR="008E57E4">
        <w:t xml:space="preserve"> in</w:t>
      </w:r>
      <w:r w:rsidR="00BC496A">
        <w:t xml:space="preserve"> 4x</w:t>
      </w:r>
      <w:r w:rsidR="00B83717">
        <w:t>d, the same amount of actin is recruited before scission</w:t>
      </w:r>
      <w:r w:rsidR="00BC496A">
        <w:t xml:space="preserve"> as in the 2x</w:t>
      </w:r>
      <w:r w:rsidR="00181DF1">
        <w:t>d and 1x</w:t>
      </w:r>
      <w:r w:rsidR="00BC496A">
        <w:t>d</w:t>
      </w:r>
      <w:r w:rsidR="00181DF1">
        <w:t xml:space="preserve"> strains</w:t>
      </w:r>
      <w:r w:rsidR="00B83717">
        <w:t xml:space="preserve">. </w:t>
      </w:r>
    </w:p>
    <w:p w14:paraId="733FBF27" w14:textId="77777777" w:rsidR="00DE2D22" w:rsidRDefault="00DE2D22" w:rsidP="00142EEA">
      <w:pPr>
        <w:spacing w:line="360" w:lineRule="auto"/>
      </w:pPr>
    </w:p>
    <w:p w14:paraId="68EAFCA1" w14:textId="11E0D2A8" w:rsidR="00806A40" w:rsidDel="002A1262" w:rsidRDefault="00DE2D22" w:rsidP="00142EEA">
      <w:pPr>
        <w:spacing w:line="360" w:lineRule="auto"/>
        <w:rPr>
          <w:del w:id="233" w:author="Marko" w:date="2018-08-16T17:42:00Z"/>
        </w:rPr>
      </w:pPr>
      <w:r>
        <w:t xml:space="preserve">If enough forces are generated at 60nm, why is </w:t>
      </w:r>
      <w:r w:rsidR="00E53038">
        <w:t xml:space="preserve">scission efficiency </w:t>
      </w:r>
      <w:r w:rsidR="00C24F5B">
        <w:t>decreased</w:t>
      </w:r>
      <w:r w:rsidR="00E53038">
        <w:t xml:space="preserve"> in </w:t>
      </w:r>
      <w:r w:rsidR="00E53038" w:rsidRPr="00E53038">
        <w:rPr>
          <w:i/>
        </w:rPr>
        <w:t>rvs167</w:t>
      </w:r>
      <w:r w:rsidR="00E53038" w:rsidRPr="00E535C5">
        <w:rPr>
          <w:i/>
        </w:rPr>
        <w:t>Δ</w:t>
      </w:r>
      <w:r w:rsidR="00F018C7">
        <w:rPr>
          <w:i/>
        </w:rPr>
        <w:t xml:space="preserve"> </w:t>
      </w:r>
      <w:r w:rsidR="00F018C7">
        <w:t>compared to WT</w:t>
      </w:r>
      <w:r>
        <w:t xml:space="preserve">? </w:t>
      </w:r>
    </w:p>
    <w:p w14:paraId="2F65FDBA" w14:textId="18C81C85" w:rsidR="00916EA9" w:rsidRDefault="00806A40" w:rsidP="00142EEA">
      <w:pPr>
        <w:spacing w:line="360" w:lineRule="auto"/>
      </w:pPr>
      <w:r>
        <w:t>F</w:t>
      </w:r>
      <w:r w:rsidR="008F1EB5">
        <w:t>orces from actin</w:t>
      </w:r>
      <w:r>
        <w:t xml:space="preserve"> may</w:t>
      </w:r>
      <w:r w:rsidR="00553516">
        <w:t xml:space="preserve"> </w:t>
      </w:r>
      <w:r w:rsidR="00FB7557">
        <w:t>be at a threshold</w:t>
      </w:r>
      <w:r w:rsidR="00A27C80">
        <w:t xml:space="preserve"> at </w:t>
      </w:r>
      <w:commentRangeStart w:id="234"/>
      <w:r w:rsidR="00A27C80">
        <w:t>this time</w:t>
      </w:r>
      <w:commentRangeEnd w:id="234"/>
      <w:r w:rsidR="001C577C">
        <w:rPr>
          <w:rStyle w:val="CommentReference"/>
        </w:rPr>
        <w:commentReference w:id="234"/>
      </w:r>
      <w:r w:rsidR="00A27C80">
        <w:t xml:space="preserve"> in the endocytic timeline</w:t>
      </w:r>
      <w:r w:rsidR="00FB7557">
        <w:t>. There could be</w:t>
      </w:r>
      <w:r>
        <w:t xml:space="preserve"> </w:t>
      </w:r>
      <w:commentRangeStart w:id="235"/>
      <w:r>
        <w:t>enough</w:t>
      </w:r>
      <w:commentRangeEnd w:id="235"/>
      <w:r w:rsidR="001C577C">
        <w:rPr>
          <w:rStyle w:val="CommentReference"/>
        </w:rPr>
        <w:commentReference w:id="235"/>
      </w:r>
      <w:r>
        <w:t xml:space="preserve"> to sever</w:t>
      </w:r>
      <w:r w:rsidR="001927CC">
        <w:t xml:space="preserve"> the membrane</w:t>
      </w:r>
      <w:r>
        <w:t xml:space="preserve">, but not to sever reliably. </w:t>
      </w:r>
      <w:r w:rsidR="00C874F5">
        <w:t xml:space="preserve">The </w:t>
      </w:r>
      <w:proofErr w:type="spellStart"/>
      <w:r w:rsidR="00C874F5">
        <w:t>Rvs</w:t>
      </w:r>
      <w:proofErr w:type="spellEnd"/>
      <w:r w:rsidR="00C874F5">
        <w:t xml:space="preserve"> scaffold </w:t>
      </w:r>
      <w:r w:rsidR="00A52120">
        <w:t xml:space="preserve">then </w:t>
      </w:r>
      <w:r w:rsidR="00C874F5">
        <w:t>keeps the network growing to accum</w:t>
      </w:r>
      <w:r w:rsidR="00242DA0">
        <w:t>ulate enough actin</w:t>
      </w:r>
      <w:r w:rsidR="001D670D">
        <w:t xml:space="preserve"> to reliably cause scission</w:t>
      </w:r>
      <w:r w:rsidR="00C874F5">
        <w:t xml:space="preserve">. </w:t>
      </w:r>
      <w:r w:rsidR="00B078AB">
        <w:t xml:space="preserve">Controlling membrane tube length could also be a way for the cell to control the </w:t>
      </w:r>
      <w:commentRangeStart w:id="236"/>
      <w:r w:rsidR="00B078AB">
        <w:t xml:space="preserve">amount of cargo </w:t>
      </w:r>
      <w:r w:rsidR="009147A0">
        <w:t>packed into the vesicle</w:t>
      </w:r>
      <w:r w:rsidR="00B078AB">
        <w:t xml:space="preserve">. </w:t>
      </w:r>
      <w:commentRangeEnd w:id="236"/>
      <w:r w:rsidR="00DB1538">
        <w:rPr>
          <w:rStyle w:val="CommentReference"/>
        </w:rPr>
        <w:commentReference w:id="236"/>
      </w: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Inp52 is likely involved in un</w:t>
      </w:r>
      <w:r w:rsidRPr="00F23B49">
        <w:rPr>
          <w:b/>
        </w:rPr>
        <w:t>coating vesicles after scission</w:t>
      </w:r>
    </w:p>
    <w:p w14:paraId="122F8250" w14:textId="1082F369" w:rsidR="00916EA9" w:rsidRDefault="00916EA9" w:rsidP="00142EEA">
      <w:pPr>
        <w:spacing w:line="360" w:lineRule="auto"/>
      </w:pPr>
      <w:r>
        <w:t xml:space="preserve">Deletion of </w:t>
      </w:r>
      <w:proofErr w:type="spellStart"/>
      <w:r>
        <w:t>Synaptojanin</w:t>
      </w:r>
      <w:proofErr w:type="spellEnd"/>
      <w:r>
        <w:t>-like Inp52 does not affect the invagination depths of Sla1</w:t>
      </w:r>
      <w:r w:rsidR="00715C4D">
        <w:t>. In spite of this,</w:t>
      </w:r>
      <w:r>
        <w:t xml:space="preserve"> Sla1 patches persist for longer after scission in the </w:t>
      </w:r>
      <w:r w:rsidRPr="00E535C5">
        <w:rPr>
          <w:i/>
        </w:rPr>
        <w:t>inp52Δ</w:t>
      </w:r>
      <w:r>
        <w:t xml:space="preserve"> than in WT cells, as do</w:t>
      </w:r>
      <w:r w:rsidR="003D1C97">
        <w:t xml:space="preserve">es </w:t>
      </w:r>
      <w:r>
        <w:t>Rvs167</w:t>
      </w:r>
      <w:r w:rsidR="003D1C97">
        <w:t xml:space="preserve"> centroid</w:t>
      </w:r>
      <w:r>
        <w:t>, indicated by the arrows in Fig.</w:t>
      </w:r>
      <w:r w:rsidR="00D66C9C">
        <w:t>3.7 A, D</w:t>
      </w:r>
      <w:r w:rsidR="00C73956">
        <w:t>. Persist</w:t>
      </w:r>
      <w:r w:rsidR="005C0395">
        <w:t>e</w:t>
      </w:r>
      <w:r w:rsidR="00C73956">
        <w:t>nce in both</w:t>
      </w:r>
      <w:r>
        <w:t xml:space="preserve"> suggest</w:t>
      </w:r>
      <w:r w:rsidR="00CE6913">
        <w:t>s</w:t>
      </w:r>
      <w:r>
        <w:t xml:space="preserve"> that rather than the scission time-point, post- scission disassembly of proteins from the vesicle is inhibited by </w:t>
      </w:r>
      <w:r w:rsidR="00224010" w:rsidRPr="00E535C5">
        <w:rPr>
          <w:i/>
        </w:rPr>
        <w:t>inp52Δ</w:t>
      </w:r>
      <w:r>
        <w:t xml:space="preserve">, and that Inp52 plays a role in recycling endocytic proteins </w:t>
      </w:r>
      <w:commentRangeStart w:id="237"/>
      <w:r>
        <w:t>to</w:t>
      </w:r>
      <w:commentRangeEnd w:id="237"/>
      <w:r w:rsidR="00A57E6D">
        <w:rPr>
          <w:rStyle w:val="CommentReference"/>
        </w:rPr>
        <w:commentReference w:id="237"/>
      </w:r>
      <w:r>
        <w:t xml:space="preserve"> the plasma membrane.</w:t>
      </w:r>
      <w:r w:rsidR="0040400F">
        <w:t xml:space="preserve"> The slower assembly of </w:t>
      </w:r>
      <w:proofErr w:type="spellStart"/>
      <w:r w:rsidR="0040400F">
        <w:t>Rvs</w:t>
      </w:r>
      <w:proofErr w:type="spellEnd"/>
      <w:r w:rsidR="0040400F">
        <w:t xml:space="preserve"> in </w:t>
      </w:r>
      <w:r w:rsidR="00921CA5">
        <w:rPr>
          <w:i/>
        </w:rPr>
        <w:t>inp51</w:t>
      </w:r>
      <w:r w:rsidR="00921CA5" w:rsidRPr="00E535C5">
        <w:rPr>
          <w:i/>
        </w:rPr>
        <w:t>Δ</w:t>
      </w:r>
      <w:r w:rsidR="0040400F">
        <w:t xml:space="preserve"> and the </w:t>
      </w:r>
      <w:r w:rsidR="007F6BB7">
        <w:t>decrease</w:t>
      </w:r>
      <w:r w:rsidR="0040400F">
        <w:t xml:space="preserve"> in scission efficiency </w:t>
      </w:r>
      <w:r w:rsidR="007F6BB7">
        <w:t xml:space="preserve">of </w:t>
      </w:r>
      <w:r w:rsidR="007F6BB7" w:rsidRPr="00E535C5">
        <w:rPr>
          <w:i/>
        </w:rPr>
        <w:t>inp52Δ</w:t>
      </w:r>
      <w:r w:rsidR="007F6BB7">
        <w:t xml:space="preserve"> </w:t>
      </w:r>
      <w:r w:rsidR="0040400F">
        <w:t xml:space="preserve">could indicate that there is a slight effect on </w:t>
      </w:r>
      <w:proofErr w:type="spellStart"/>
      <w:r w:rsidR="0040400F">
        <w:t>Rvs</w:t>
      </w:r>
      <w:proofErr w:type="spellEnd"/>
      <w:r w:rsidR="0040400F">
        <w:t xml:space="preserve"> recruitment, and that lipid hydrolysis could play a small role in scission. </w:t>
      </w:r>
    </w:p>
    <w:p w14:paraId="43A701B1" w14:textId="77777777" w:rsidR="00916EA9" w:rsidRDefault="00916EA9" w:rsidP="00142EEA">
      <w:pPr>
        <w:spacing w:line="360" w:lineRule="auto"/>
      </w:pPr>
    </w:p>
    <w:p w14:paraId="78F8B9D7" w14:textId="60083837" w:rsidR="00916EA9" w:rsidRDefault="00263DDC" w:rsidP="00142EEA">
      <w:pPr>
        <w:spacing w:line="360" w:lineRule="auto"/>
        <w:rPr>
          <w:b/>
          <w:sz w:val="32"/>
          <w:szCs w:val="32"/>
        </w:rPr>
      </w:pPr>
      <w:r>
        <w:rPr>
          <w:b/>
          <w:sz w:val="32"/>
          <w:szCs w:val="32"/>
        </w:rPr>
        <w:t>4.5 Model for membrane scis</w:t>
      </w:r>
      <w:r w:rsidR="00F23B49" w:rsidRPr="00F23B49">
        <w:rPr>
          <w:b/>
          <w:sz w:val="32"/>
          <w:szCs w:val="32"/>
        </w:rPr>
        <w:t>s</w:t>
      </w:r>
      <w:r>
        <w:rPr>
          <w:b/>
          <w:sz w:val="32"/>
          <w:szCs w:val="32"/>
        </w:rPr>
        <w:t>i</w:t>
      </w:r>
      <w:r w:rsidR="00F23B49" w:rsidRPr="00F23B49">
        <w:rPr>
          <w:b/>
          <w:sz w:val="32"/>
          <w:szCs w:val="32"/>
        </w:rPr>
        <w:t>on</w:t>
      </w:r>
    </w:p>
    <w:p w14:paraId="70E71065" w14:textId="77777777" w:rsidR="00A913C0" w:rsidRDefault="00A913C0" w:rsidP="00142EEA">
      <w:pPr>
        <w:spacing w:line="360" w:lineRule="auto"/>
        <w:rPr>
          <w:b/>
          <w:sz w:val="32"/>
          <w:szCs w:val="32"/>
        </w:rPr>
      </w:pPr>
    </w:p>
    <w:p w14:paraId="6B6CF464" w14:textId="2722C103" w:rsidR="00A913C0" w:rsidRDefault="00A913C0" w:rsidP="00142EEA">
      <w:pPr>
        <w:spacing w:line="360" w:lineRule="auto"/>
      </w:pPr>
      <w:r>
        <w:t xml:space="preserve">I propose that </w:t>
      </w:r>
      <w:proofErr w:type="spellStart"/>
      <w:r>
        <w:t>Rvs</w:t>
      </w:r>
      <w:proofErr w:type="spellEnd"/>
      <w:r>
        <w:t xml:space="preserve"> is recruited to </w:t>
      </w:r>
      <w:ins w:id="238" w:author="Marko" w:date="2018-08-16T17:46:00Z">
        <w:r w:rsidR="00EF0AD1">
          <w:t xml:space="preserve">endocytic </w:t>
        </w:r>
      </w:ins>
      <w:r>
        <w:t>sites by two disti</w:t>
      </w:r>
      <w:r w:rsidR="003F6581">
        <w:t>nct mec</w:t>
      </w:r>
      <w:r w:rsidR="00B36777">
        <w:t xml:space="preserve">hanisms. </w:t>
      </w:r>
      <w:r w:rsidR="002907CC">
        <w:t>SH3 domain</w:t>
      </w:r>
      <w:r w:rsidR="00B36777">
        <w:t>s</w:t>
      </w:r>
      <w:r w:rsidR="002907CC">
        <w:t xml:space="preserve"> cluster</w:t>
      </w:r>
      <w:r>
        <w:t xml:space="preserve"> </w:t>
      </w:r>
      <w:proofErr w:type="spellStart"/>
      <w:r>
        <w:t>Rvs</w:t>
      </w:r>
      <w:proofErr w:type="spellEnd"/>
      <w:r>
        <w:t xml:space="preserve"> </w:t>
      </w:r>
      <w:r w:rsidR="005E7F91">
        <w:t>at</w:t>
      </w:r>
      <w:r>
        <w:t xml:space="preserve"> </w:t>
      </w:r>
      <w:r w:rsidR="00901688">
        <w:t xml:space="preserve">endocytic </w:t>
      </w:r>
      <w:r>
        <w:t>sites</w:t>
      </w:r>
      <w:r w:rsidR="0017096C">
        <w:t xml:space="preserve">. </w:t>
      </w:r>
      <w:r w:rsidR="00B47754">
        <w:t>This</w:t>
      </w:r>
      <w:ins w:id="239" w:author="Marko" w:date="2018-08-16T17:45:00Z">
        <w:r w:rsidR="005041D0">
          <w:t xml:space="preserve"> SH3 domain interaction</w:t>
        </w:r>
      </w:ins>
      <w:r w:rsidR="00B47754">
        <w:t xml:space="preserve"> increases the efficiency with which the BAR domain senses membrane curvature</w:t>
      </w:r>
      <w:r w:rsidR="008A5294">
        <w:t>. T</w:t>
      </w:r>
      <w:r w:rsidR="000F3FDD">
        <w:t>he BAR domain</w:t>
      </w:r>
      <w:r w:rsidR="00EA489F">
        <w:t xml:space="preserve"> binds</w:t>
      </w:r>
      <w:r w:rsidR="00716DE0">
        <w:t xml:space="preserve"> to endocytic sites by sensing</w:t>
      </w:r>
      <w:r w:rsidR="00EA489F">
        <w:t xml:space="preserve"> </w:t>
      </w:r>
      <w:ins w:id="240" w:author="Marko" w:date="2018-08-16T17:46:00Z">
        <w:r w:rsidR="005041D0">
          <w:t xml:space="preserve">curvature on </w:t>
        </w:r>
      </w:ins>
      <w:r w:rsidR="00EA489F">
        <w:t>tubular membrane</w:t>
      </w:r>
      <w:r w:rsidR="00DD0455">
        <w:t>s</w:t>
      </w:r>
      <w:r w:rsidR="00B47754">
        <w:t xml:space="preserve">. </w:t>
      </w:r>
      <w:r w:rsidR="0095703C">
        <w:t xml:space="preserve">BAR domains interact with the entire membrane tube, </w:t>
      </w:r>
      <w:r w:rsidR="008729E5">
        <w:t xml:space="preserve">but </w:t>
      </w:r>
      <w:r w:rsidR="0095703C">
        <w:t xml:space="preserve">without </w:t>
      </w:r>
      <w:r w:rsidR="0050675E">
        <w:t xml:space="preserve">forming a </w:t>
      </w:r>
      <w:r w:rsidR="003C3C1B">
        <w:t xml:space="preserve">tight </w:t>
      </w:r>
      <w:r w:rsidR="0095703C">
        <w:t xml:space="preserve">helical </w:t>
      </w:r>
      <w:r w:rsidR="0050675E">
        <w:t>scaffold</w:t>
      </w:r>
      <w:r w:rsidR="00B02039">
        <w:t xml:space="preserve">. </w:t>
      </w:r>
      <w:commentRangeStart w:id="241"/>
      <w:r w:rsidR="00B02039">
        <w:t>BAR-membrane interactions prevent actin forces from causing membrane scission,</w:t>
      </w:r>
      <w:commentRangeEnd w:id="241"/>
      <w:r w:rsidR="007F7E4D">
        <w:rPr>
          <w:rStyle w:val="CommentReference"/>
        </w:rPr>
        <w:commentReference w:id="241"/>
      </w:r>
      <w:r w:rsidR="00B02039">
        <w:t xml:space="preserve"> and the invaginations</w:t>
      </w:r>
      <w:r w:rsidR="00B36777">
        <w:t xml:space="preserve"> continue to grow in length, as</w:t>
      </w:r>
      <w:r w:rsidR="00B02039">
        <w:t xml:space="preserve"> actin continues to polymerize and e</w:t>
      </w:r>
      <w:r w:rsidR="0001644F">
        <w:t>xert forces on the membrane. BAR</w:t>
      </w:r>
      <w:r w:rsidR="00B02039">
        <w:t xml:space="preserve"> recruitment to </w:t>
      </w:r>
      <w:r w:rsidR="00CE4948">
        <w:t>membrane tubes</w:t>
      </w:r>
      <w:r w:rsidR="00B02039">
        <w:t xml:space="preserve"> is restricted by the surface area of the </w:t>
      </w:r>
      <w:r w:rsidR="008C1D18">
        <w:t xml:space="preserve">tube: after a certain amount of </w:t>
      </w:r>
      <w:proofErr w:type="spellStart"/>
      <w:r w:rsidR="008C1D18">
        <w:t>Rvs</w:t>
      </w:r>
      <w:proofErr w:type="spellEnd"/>
      <w:r w:rsidR="008C1D18">
        <w:t xml:space="preserve">, the excess interacts with endocytic sites via the SH3 domain. </w:t>
      </w:r>
      <w:r w:rsidR="00A5053C">
        <w:t xml:space="preserve">Adding over a certain amount of </w:t>
      </w:r>
      <w:proofErr w:type="spellStart"/>
      <w:r w:rsidR="00A5053C">
        <w:t>Rvs</w:t>
      </w:r>
      <w:proofErr w:type="spellEnd"/>
      <w:r w:rsidR="00A5053C">
        <w:t xml:space="preserve"> also does not increase the stabilization </w:t>
      </w:r>
      <w:r w:rsidR="00745796">
        <w:t>effect on</w:t>
      </w:r>
      <w:r w:rsidR="00A5053C">
        <w:t xml:space="preserve"> the tube. </w:t>
      </w:r>
      <w:r w:rsidR="005822B6">
        <w:t>As actin continues to polymerize, at a certain amount of actin, enough forces are generated to overcome the resistance to membrane scission provided by the BAR scaffold</w:t>
      </w:r>
      <w:r w:rsidR="002659CE">
        <w:t>.</w:t>
      </w:r>
      <w:r w:rsidR="005822B6">
        <w:t xml:space="preserve"> </w:t>
      </w:r>
      <w:r w:rsidR="002659CE">
        <w:t>T</w:t>
      </w:r>
      <w:r w:rsidR="00DF3B3E">
        <w:t xml:space="preserve">he membrane ruptures, </w:t>
      </w:r>
      <w:r w:rsidR="005822B6">
        <w:t xml:space="preserve">and vesicles are formed. </w:t>
      </w:r>
      <w:proofErr w:type="spellStart"/>
      <w:r w:rsidR="00AD5737">
        <w:t>Synaptojanins</w:t>
      </w:r>
      <w:proofErr w:type="spellEnd"/>
      <w:r w:rsidR="00AD5737">
        <w:t xml:space="preserve"> </w:t>
      </w:r>
      <w:del w:id="242" w:author="Marko" w:date="2018-08-16T17:49:00Z">
        <w:r w:rsidR="00AD5737" w:rsidDel="00204683">
          <w:delText xml:space="preserve">might </w:delText>
        </w:r>
      </w:del>
      <w:ins w:id="243" w:author="Marko" w:date="2018-08-16T17:49:00Z">
        <w:r w:rsidR="00204683">
          <w:t>may</w:t>
        </w:r>
        <w:r w:rsidR="00204683">
          <w:t xml:space="preserve"> </w:t>
        </w:r>
      </w:ins>
      <w:r w:rsidR="00AD5737">
        <w:t xml:space="preserve">help the recruitment of </w:t>
      </w:r>
      <w:proofErr w:type="spellStart"/>
      <w:r w:rsidR="00AD5737">
        <w:t>Rvs</w:t>
      </w:r>
      <w:proofErr w:type="spellEnd"/>
      <w:r w:rsidR="00AD5737">
        <w:t xml:space="preserve"> at endocytic sites: Inp51 and Inp52 have proline rich regions that could act as binding sites for SH3 domains. </w:t>
      </w:r>
      <w:r w:rsidR="00014C9C">
        <w:t xml:space="preserve">They are </w:t>
      </w:r>
      <w:ins w:id="244" w:author="Marko" w:date="2018-08-16T17:49:00Z">
        <w:r w:rsidR="00204683">
          <w:t xml:space="preserve">also </w:t>
        </w:r>
      </w:ins>
      <w:r w:rsidR="00014C9C">
        <w:t>involved in vesicle unc</w:t>
      </w:r>
      <w:r w:rsidR="00493AEB">
        <w:t>oating post-scission, likely by</w:t>
      </w:r>
      <w:r w:rsidR="00014C9C">
        <w:t xml:space="preserve"> </w:t>
      </w:r>
      <w:commentRangeStart w:id="245"/>
      <w:r w:rsidR="00014C9C">
        <w:t>phosphorylation regulation</w:t>
      </w:r>
      <w:r w:rsidR="00493AEB">
        <w:t xml:space="preserve"> of endocytic proteins </w:t>
      </w:r>
      <w:commentRangeEnd w:id="245"/>
      <w:r w:rsidR="00204683">
        <w:rPr>
          <w:rStyle w:val="CommentReference"/>
        </w:rPr>
        <w:commentReference w:id="245"/>
      </w:r>
      <w:r w:rsidR="00493AEB">
        <w:t>remaining on the vesicle</w:t>
      </w:r>
      <w:r w:rsidR="00014C9C">
        <w:t xml:space="preserve">. </w:t>
      </w:r>
    </w:p>
    <w:p w14:paraId="42363867" w14:textId="6F7C13E4" w:rsidR="00B83194" w:rsidRDefault="00D572DE" w:rsidP="00142EEA">
      <w:pPr>
        <w:spacing w:line="360" w:lineRule="auto"/>
      </w:pPr>
      <w:r>
        <w:rPr>
          <w:noProof/>
          <w:lang w:eastAsia="en-GB"/>
        </w:rPr>
        <w:drawing>
          <wp:inline distT="0" distB="0" distL="0" distR="0" wp14:anchorId="68E9CE69" wp14:editId="51CAE33A">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299BC74B" w14:textId="77777777" w:rsidR="000D0D05" w:rsidRDefault="000D0D05" w:rsidP="00142EEA">
      <w:pPr>
        <w:spacing w:line="360" w:lineRule="auto"/>
      </w:pPr>
    </w:p>
    <w:p w14:paraId="58395AF7" w14:textId="77777777" w:rsidR="000D0D05" w:rsidRDefault="000D0D05" w:rsidP="00142EEA">
      <w:pPr>
        <w:spacing w:line="360" w:lineRule="auto"/>
      </w:pPr>
    </w:p>
    <w:p w14:paraId="5B3557A7" w14:textId="77777777" w:rsidR="002A26AC" w:rsidRDefault="002A26AC" w:rsidP="00142EEA">
      <w:pPr>
        <w:spacing w:line="360" w:lineRule="auto"/>
      </w:pPr>
    </w:p>
    <w:p w14:paraId="287084F3" w14:textId="77777777" w:rsidR="002A26AC" w:rsidRDefault="002A26AC" w:rsidP="00142EEA">
      <w:pPr>
        <w:spacing w:line="360" w:lineRule="auto"/>
      </w:pPr>
    </w:p>
    <w:p w14:paraId="7FA92B9A" w14:textId="77777777" w:rsidR="002A26AC" w:rsidRDefault="002A26AC" w:rsidP="00142EEA">
      <w:pPr>
        <w:spacing w:line="360" w:lineRule="auto"/>
      </w:pPr>
    </w:p>
    <w:p w14:paraId="17FA9E2C" w14:textId="77777777" w:rsidR="002A26AC" w:rsidRDefault="002A26AC" w:rsidP="00142EEA">
      <w:pPr>
        <w:spacing w:line="360" w:lineRule="auto"/>
      </w:pPr>
    </w:p>
    <w:p w14:paraId="0492AEC4" w14:textId="77777777" w:rsidR="002A26AC" w:rsidRDefault="002A26AC" w:rsidP="00142EEA">
      <w:pPr>
        <w:spacing w:line="360" w:lineRule="auto"/>
      </w:pPr>
    </w:p>
    <w:p w14:paraId="0A475233" w14:textId="77777777" w:rsidR="002A26AC" w:rsidRDefault="002A26AC" w:rsidP="00142EEA">
      <w:pPr>
        <w:spacing w:line="360" w:lineRule="auto"/>
      </w:pPr>
    </w:p>
    <w:p w14:paraId="6D291C75" w14:textId="77777777" w:rsidR="002A26AC" w:rsidRDefault="002A26AC" w:rsidP="00142EEA">
      <w:pPr>
        <w:spacing w:line="360" w:lineRule="auto"/>
      </w:pPr>
    </w:p>
    <w:p w14:paraId="3478DC64" w14:textId="77777777" w:rsidR="00586D83" w:rsidRDefault="00586D83" w:rsidP="00142EEA">
      <w:pPr>
        <w:spacing w:line="360" w:lineRule="auto"/>
      </w:pPr>
    </w:p>
    <w:p w14:paraId="7B36CC53" w14:textId="1B17D453" w:rsidR="000D0D05" w:rsidRDefault="000D0D05" w:rsidP="00142EEA">
      <w:pPr>
        <w:spacing w:line="360" w:lineRule="auto"/>
      </w:pPr>
      <w:r>
        <w:t>Bibliogr</w:t>
      </w:r>
      <w:ins w:id="246" w:author="Marko" w:date="2018-08-15T19:55:00Z">
        <w:r w:rsidR="003C02FC">
          <w:t>a</w:t>
        </w:r>
      </w:ins>
      <w:r>
        <w:t>p</w:t>
      </w:r>
      <w:del w:id="247" w:author="Marko" w:date="2018-08-15T19:55:00Z">
        <w:r w:rsidDel="003C02FC">
          <w:delText>a</w:delText>
        </w:r>
      </w:del>
      <w:r>
        <w:t>hy:</w:t>
      </w:r>
    </w:p>
    <w:p w14:paraId="00499739" w14:textId="77777777" w:rsidR="000D0D05" w:rsidRDefault="000D0D05" w:rsidP="00142EEA">
      <w:pPr>
        <w:spacing w:line="360" w:lineRule="auto"/>
      </w:pPr>
    </w:p>
    <w:p w14:paraId="2A995D37" w14:textId="40A2502F" w:rsidR="00003430" w:rsidRPr="00003430" w:rsidRDefault="000D0D05" w:rsidP="00003430">
      <w:pPr>
        <w:widowControl w:val="0"/>
        <w:autoSpaceDE w:val="0"/>
        <w:autoSpaceDN w:val="0"/>
        <w:adjustRightInd w:val="0"/>
        <w:spacing w:line="360" w:lineRule="auto"/>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03430" w:rsidRPr="00003430">
        <w:rPr>
          <w:rFonts w:ascii="Calibri" w:eastAsia="Times New Roman" w:hAnsi="Calibri" w:cs="Times New Roman"/>
          <w:noProof/>
        </w:rPr>
        <w:t xml:space="preserve">Boeke, D., S. Trautmann, M. Meurer, M. Wachsmuth, C. Godlee, M. Knop, and M. Kaksonen. 2014. “Quantification of Cytosolic Interactions Identifies Ede1 Oligomers as Key Organizers of Endocytosis.” </w:t>
      </w:r>
      <w:r w:rsidR="00003430" w:rsidRPr="00003430">
        <w:rPr>
          <w:rFonts w:ascii="Calibri" w:eastAsia="Times New Roman" w:hAnsi="Calibri" w:cs="Times New Roman"/>
          <w:i/>
          <w:iCs/>
          <w:noProof/>
        </w:rPr>
        <w:t>Molecular Systems Biology</w:t>
      </w:r>
      <w:r w:rsidR="00003430" w:rsidRPr="00003430">
        <w:rPr>
          <w:rFonts w:ascii="Calibri" w:eastAsia="Times New Roman" w:hAnsi="Calibri" w:cs="Times New Roman"/>
          <w:noProof/>
        </w:rPr>
        <w:t xml:space="preserve"> 10 (11): 756–756. doi:10.15252/msb.20145422.</w:t>
      </w:r>
    </w:p>
    <w:p w14:paraId="5899BE34"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Boucrot, Emmanuel, Adi Pick, Gamze Çamdere, Nicole Liska, Emma Evergren, Harvey T. McMahon, and Michael M. Kozlov. 2012. “Membrane Fission Is Promoted by Insertion of Amphipathic Helices and Is Restricted by Crescent BAR Domains.”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149 (1): 124–36. doi:10.1016/j.cell.2012.01.047.</w:t>
      </w:r>
    </w:p>
    <w:p w14:paraId="1D22A5B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Colwill, Karen, Deborah Field, Lynda Moore, James Friesen, and Brenda Andrews. 1999. “In Vivo Analysis of the Domains of Yeast Rvs167p Suggests Rvs167p Function Is Mediated Through Multiple Protein Interactions.” </w:t>
      </w:r>
      <w:r w:rsidRPr="00003430">
        <w:rPr>
          <w:rFonts w:ascii="Calibri" w:eastAsia="Times New Roman" w:hAnsi="Calibri" w:cs="Times New Roman"/>
          <w:i/>
          <w:iCs/>
          <w:noProof/>
        </w:rPr>
        <w:t>Genetics</w:t>
      </w:r>
      <w:r w:rsidRPr="00003430">
        <w:rPr>
          <w:rFonts w:ascii="Calibri" w:eastAsia="Times New Roman" w:hAnsi="Calibri" w:cs="Times New Roman"/>
          <w:noProof/>
        </w:rPr>
        <w:t xml:space="preserve"> 152 (3).</w:t>
      </w:r>
    </w:p>
    <w:p w14:paraId="553C024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Dmitrieff, Serge, and François Nédélec. 2015. “Membrane Mechanics of Endocytosis in Cells with Turgor.” </w:t>
      </w:r>
      <w:r w:rsidRPr="00003430">
        <w:rPr>
          <w:rFonts w:ascii="Calibri" w:eastAsia="Times New Roman" w:hAnsi="Calibri" w:cs="Times New Roman"/>
          <w:i/>
          <w:iCs/>
          <w:noProof/>
        </w:rPr>
        <w:t>PLoS Comput Biol</w:t>
      </w:r>
      <w:r w:rsidRPr="00003430">
        <w:rPr>
          <w:rFonts w:ascii="Calibri" w:eastAsia="Times New Roman" w:hAnsi="Calibri" w:cs="Times New Roman"/>
          <w:noProof/>
        </w:rPr>
        <w:t xml:space="preserve"> 11 (10): e1004538. doi:10.1371/journal.pcbi.1004538.</w:t>
      </w:r>
    </w:p>
    <w:p w14:paraId="7A2FF20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Geli, M.I., R Lombardi, B Schmelzl, and H Riezman. 2000. “An Intact SH3 Domain Is Required for Myosin I-Induced Actin Polymerization.” </w:t>
      </w:r>
      <w:r w:rsidRPr="00003430">
        <w:rPr>
          <w:rFonts w:ascii="Calibri" w:eastAsia="Times New Roman" w:hAnsi="Calibri" w:cs="Times New Roman"/>
          <w:i/>
          <w:iCs/>
          <w:noProof/>
        </w:rPr>
        <w:t>The EMBO Journal</w:t>
      </w:r>
      <w:r w:rsidRPr="00003430">
        <w:rPr>
          <w:rFonts w:ascii="Calibri" w:eastAsia="Times New Roman" w:hAnsi="Calibri" w:cs="Times New Roman"/>
          <w:noProof/>
        </w:rPr>
        <w:t xml:space="preserve"> 19 (16): 4281–91. doi:10.1093/emboj/19.16.4281.</w:t>
      </w:r>
    </w:p>
    <w:p w14:paraId="1C64ABA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96 (2). Urban &amp; Fischer: 182–97. doi:10.1016/J.EJCB.2017.02.004.</w:t>
      </w:r>
    </w:p>
    <w:p w14:paraId="5D1A90B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Kaksonen, Marko, Christopher P. Toret, and David G. Drubin. 2005. “A Modular Design for the Clathrin- and Actin-Mediated Endocytosis Machinery.”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123 (2): 305–20. doi:10.1016/j.cell.2005.09.024.</w:t>
      </w:r>
    </w:p>
    <w:p w14:paraId="5F2EB543"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Kishimoto, Takuma, Yidi Sun, Christopher Buser, Jian Liu, Alphee Michelot, and David G. Drubin. 2011. “Determinants of Endocytic Membrane Geometry, Stability, and Scission.” </w:t>
      </w:r>
      <w:r w:rsidRPr="00003430">
        <w:rPr>
          <w:rFonts w:ascii="Calibri" w:eastAsia="Times New Roman" w:hAnsi="Calibri" w:cs="Times New Roman"/>
          <w:i/>
          <w:iCs/>
          <w:noProof/>
        </w:rPr>
        <w:t xml:space="preserve">Proceedings of the National Academy of Sciences of the United States of </w:t>
      </w:r>
      <w:r w:rsidRPr="00003430">
        <w:rPr>
          <w:rFonts w:ascii="Calibri" w:eastAsia="Times New Roman" w:hAnsi="Calibri" w:cs="Times New Roman"/>
          <w:i/>
          <w:iCs/>
          <w:noProof/>
        </w:rPr>
        <w:lastRenderedPageBreak/>
        <w:t>America</w:t>
      </w:r>
      <w:r w:rsidRPr="00003430">
        <w:rPr>
          <w:rFonts w:ascii="Calibri" w:eastAsia="Times New Roman" w:hAnsi="Calibri" w:cs="Times New Roman"/>
          <w:noProof/>
        </w:rPr>
        <w:t xml:space="preserve"> 108 (44): E979–88. doi:10.1073/pnas.1113413108.</w:t>
      </w:r>
    </w:p>
    <w:p w14:paraId="1DECC40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Kukulski, Wanda, Martin Schorb, Marko Kaksonen, and John A. G. Briggs. 2012. “Plasma Membrane Reshaping during Endocytosis Is Revealed by Time-Resolved Electron Tomography.”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150 (3): 508–20. doi:10.1016/j.cell.2012.05.046.</w:t>
      </w:r>
    </w:p>
    <w:p w14:paraId="1F29F21A"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Lila, T., and D. G. Drubin. 1997. “Evidence for Physical and Functional Interactions among Two Saccharomyces Cerevisiae SH3 Domain Proteins, an Adenylyl Cyclase-Associated Protein and the Actin Cytoskeleton.”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8 (2): 367–85. doi:10.1091/mbc.8.2.367.</w:t>
      </w:r>
    </w:p>
    <w:p w14:paraId="27399EF2"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Marko Kaksonen, David G Drubin, and George Oster. 2006. “Endocytic Vesicle Scission by Lipid Phase Boundary Forces.”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103 (27). National Academy of Sciences: 10277–82. doi:10.1073/pnas.0601045103.</w:t>
      </w:r>
    </w:p>
    <w:p w14:paraId="68937909"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Yidi Sun, David G. Drubin, and George F. Oster. 2009. “The Mechanochemistry of Endocytosis.” Edited by Fred Hughson. </w:t>
      </w:r>
      <w:r w:rsidRPr="00003430">
        <w:rPr>
          <w:rFonts w:ascii="Calibri" w:eastAsia="Times New Roman" w:hAnsi="Calibri" w:cs="Times New Roman"/>
          <w:i/>
          <w:iCs/>
          <w:noProof/>
        </w:rPr>
        <w:t>PLoS Biology</w:t>
      </w:r>
      <w:r w:rsidRPr="00003430">
        <w:rPr>
          <w:rFonts w:ascii="Calibri" w:eastAsia="Times New Roman" w:hAnsi="Calibri" w:cs="Times New Roman"/>
          <w:noProof/>
        </w:rPr>
        <w:t xml:space="preserve"> 7 (9). Public Library of Science: e1000204. doi:10.1371/journal.pbio.1000204.</w:t>
      </w:r>
    </w:p>
    <w:p w14:paraId="7C97474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Madania, A, P Dumoulin, S Grava, H Kitamoto, C Schärer-Brodbeck, A Soulard, V Moreau, and B Winsor. 1999. “The Saccharomyces Cerevisiae Homologue of Human Wiskott-Aldrich Syndrome Protein Las17p Interacts with the Arp2/3 Complex.”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10 (10). American Society for Cell Biology: 3521–38. doi:10.1091/MBC.10.10.3521.</w:t>
      </w:r>
    </w:p>
    <w:p w14:paraId="5296560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Myers, Margaret D., Sergey Ryazantsev, Linda Hicke, and Gregory S. Payne. 2016. </w:t>
      </w:r>
      <w:bookmarkStart w:id="248" w:name="_GoBack"/>
      <w:bookmarkEnd w:id="248"/>
      <w:r w:rsidRPr="00003430">
        <w:rPr>
          <w:rFonts w:ascii="Calibri" w:eastAsia="Times New Roman" w:hAnsi="Calibri" w:cs="Times New Roman"/>
          <w:noProof/>
        </w:rPr>
        <w:t xml:space="preserve">“Calmodulin Promotes N-BAR Domain-Mediated Membrane Constriction and Endocytosis.”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37 (2): 162–73. doi:10.1016/j.devcel.2016.03.012.</w:t>
      </w:r>
    </w:p>
    <w:p w14:paraId="6C6FC98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89 (7). Urban &amp; Fischer: 499–508. doi:10.1016/J.EJCB.2010.02.002.</w:t>
      </w:r>
    </w:p>
    <w:p w14:paraId="1792F83E"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Picco, Andrea, Markus Mund, Jonas Ries, François Nédélec, and Marko Kaksonen. 2015. “Visualizing the Functional Architecture of the Endocytic Machinery.” </w:t>
      </w:r>
      <w:r w:rsidRPr="00003430">
        <w:rPr>
          <w:rFonts w:ascii="Calibri" w:eastAsia="Times New Roman" w:hAnsi="Calibri" w:cs="Times New Roman"/>
          <w:i/>
          <w:iCs/>
          <w:noProof/>
        </w:rPr>
        <w:t>ELife</w:t>
      </w:r>
      <w:r w:rsidRPr="00003430">
        <w:rPr>
          <w:rFonts w:ascii="Calibri" w:eastAsia="Times New Roman" w:hAnsi="Calibri" w:cs="Times New Roman"/>
          <w:noProof/>
        </w:rPr>
        <w:t>, February, e04535. doi:10.7554/eLife.04535.</w:t>
      </w:r>
    </w:p>
    <w:p w14:paraId="7C4A1EF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Rooij, Iwona I. Smaczynska-de, Ellen G. Allwood, Soheil Aghamohammadzadeh, Ewald H. </w:t>
      </w:r>
      <w:r w:rsidRPr="00003430">
        <w:rPr>
          <w:rFonts w:ascii="Calibri" w:eastAsia="Times New Roman" w:hAnsi="Calibri" w:cs="Times New Roman"/>
          <w:noProof/>
        </w:rPr>
        <w:lastRenderedPageBreak/>
        <w:t xml:space="preserve">Hettema, Martin W. Goldberg, and Kathryn R. Ayscough. 2010. “A Role for the Dynamin-like Protein Vps1 during Endocytosis in Yeast.” </w:t>
      </w:r>
      <w:r w:rsidRPr="00003430">
        <w:rPr>
          <w:rFonts w:ascii="Calibri" w:eastAsia="Times New Roman" w:hAnsi="Calibri" w:cs="Times New Roman"/>
          <w:i/>
          <w:iCs/>
          <w:noProof/>
        </w:rPr>
        <w:t>Journal of Cell Science</w:t>
      </w:r>
      <w:r w:rsidRPr="00003430">
        <w:rPr>
          <w:rFonts w:ascii="Calibri" w:eastAsia="Times New Roman" w:hAnsi="Calibri" w:cs="Times New Roman"/>
          <w:noProof/>
        </w:rPr>
        <w:t>, September, jcs.070508. doi:10.1242/jcs.070508.</w:t>
      </w:r>
    </w:p>
    <w:p w14:paraId="4293C02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Srinivasan, S, M Seaman, Y Nemoto, L Daniell, S F Suchy, S Emr, P De Camilli, and R Nussbaum. 1997. “Disruption of Three Phosphatidylinositol-Polyphosphate 5-Phosphatase Genes from Saccharomyces Cerevisiae Results in Pleiotropic Abnormalities of Vacuole Morphology, Cell Shape, and Osmohomeostasis.”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74 (4): 350–60. http://www.ncbi.nlm.nih.gov/pubmed/9438131.</w:t>
      </w:r>
    </w:p>
    <w:p w14:paraId="393F75E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Sun, Yidi, Susheela Carroll, Marko Kaksonen, Junko Y Toshima, and David G Drubin. 2007. “PtdIns(4,5)P2 Turnover Is Required for Multiple Stages during Clathrin- and Actin-Dependent Endocytic Internalization.” </w:t>
      </w:r>
      <w:r w:rsidRPr="00003430">
        <w:rPr>
          <w:rFonts w:ascii="Calibri" w:eastAsia="Times New Roman" w:hAnsi="Calibri" w:cs="Times New Roman"/>
          <w:i/>
          <w:iCs/>
          <w:noProof/>
        </w:rPr>
        <w:t>The Journal of Cell Biology</w:t>
      </w:r>
      <w:r w:rsidRPr="00003430">
        <w:rPr>
          <w:rFonts w:ascii="Calibri" w:eastAsia="Times New Roman" w:hAnsi="Calibri" w:cs="Times New Roman"/>
          <w:noProof/>
        </w:rPr>
        <w:t xml:space="preserve"> 177 (2): 355–67. doi:10.1083/jcb.200611011.</w:t>
      </w:r>
    </w:p>
    <w:p w14:paraId="529B01AC"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Weiss, R. L., J. R. Kukora, and J. Adams. 1975. “The Relationship between Enzyme Activity, Cell Geometry, and Fitness in Saccharomyces Cerevisiae.” </w:t>
      </w:r>
      <w:r w:rsidRPr="00003430">
        <w:rPr>
          <w:rFonts w:ascii="Calibri" w:eastAsia="Times New Roman" w:hAnsi="Calibri" w:cs="Times New Roman"/>
          <w:i/>
          <w:iCs/>
          <w:noProof/>
        </w:rPr>
        <w:t>Proceedings of the National Academy of Sciences</w:t>
      </w:r>
      <w:r w:rsidRPr="00003430">
        <w:rPr>
          <w:rFonts w:ascii="Calibri" w:eastAsia="Times New Roman" w:hAnsi="Calibri" w:cs="Times New Roman"/>
          <w:noProof/>
        </w:rPr>
        <w:t xml:space="preserve"> 72 (3): 794–98. doi:10.1073/pnas.72.3.794.</w:t>
      </w:r>
    </w:p>
    <w:p w14:paraId="1F9C0CC3" w14:textId="77777777" w:rsidR="00003430" w:rsidRPr="00003430" w:rsidRDefault="00003430" w:rsidP="00003430">
      <w:pPr>
        <w:widowControl w:val="0"/>
        <w:autoSpaceDE w:val="0"/>
        <w:autoSpaceDN w:val="0"/>
        <w:adjustRightInd w:val="0"/>
        <w:spacing w:line="360" w:lineRule="auto"/>
        <w:ind w:left="480" w:hanging="480"/>
        <w:rPr>
          <w:rFonts w:ascii="Calibri" w:hAnsi="Calibri"/>
          <w:noProof/>
        </w:rPr>
      </w:pPr>
      <w:r w:rsidRPr="00003430">
        <w:rPr>
          <w:rFonts w:ascii="Calibri" w:eastAsia="Times New Roman" w:hAnsi="Calibri" w:cs="Times New Roman"/>
          <w:noProof/>
        </w:rPr>
        <w:t xml:space="preserve">Yidi Sun, Adam C. Martin. 2006. “Endocytic Internalization in Budding Yeast Requires Coordinated Actin Nucleation and Myosin Motor Activity.”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11 (1): 33–46. doi:10.1016/j.devcel.2006.05.008.</w:t>
      </w:r>
    </w:p>
    <w:p w14:paraId="28958289" w14:textId="1D6481A7" w:rsidR="000D0D05" w:rsidRDefault="000D0D05" w:rsidP="00003430">
      <w:pPr>
        <w:widowControl w:val="0"/>
        <w:autoSpaceDE w:val="0"/>
        <w:autoSpaceDN w:val="0"/>
        <w:adjustRightInd w:val="0"/>
        <w:spacing w:line="360" w:lineRule="auto"/>
        <w:ind w:left="480" w:hanging="480"/>
      </w:pPr>
      <w:r>
        <w:fldChar w:fldCharType="end"/>
      </w:r>
    </w:p>
    <w:sectPr w:rsidR="000D0D05" w:rsidSect="0031037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arko" w:date="2018-08-15T18:18:00Z" w:initials="MK">
    <w:p w14:paraId="7ABF76E0" w14:textId="29B4AA8D" w:rsidR="000643FD" w:rsidRDefault="000643FD">
      <w:pPr>
        <w:pStyle w:val="CommentText"/>
      </w:pPr>
      <w:r>
        <w:rPr>
          <w:rStyle w:val="CommentReference"/>
        </w:rPr>
        <w:annotationRef/>
      </w:r>
      <w:r>
        <w:t>Was this abbreviation explained before?</w:t>
      </w:r>
    </w:p>
  </w:comment>
  <w:comment w:id="22" w:author="Marko" w:date="2018-08-15T18:21:00Z" w:initials="MK">
    <w:p w14:paraId="2F39FDD3" w14:textId="42AB755E" w:rsidR="000643FD" w:rsidRDefault="000643FD">
      <w:pPr>
        <w:pStyle w:val="CommentText"/>
      </w:pPr>
      <w:r>
        <w:rPr>
          <w:rStyle w:val="CommentReference"/>
        </w:rPr>
        <w:annotationRef/>
      </w:r>
      <w:r>
        <w:t xml:space="preserve">I don’t understand what this means. Of course also the affinity of </w:t>
      </w:r>
      <w:proofErr w:type="spellStart"/>
      <w:r>
        <w:t>Rvs</w:t>
      </w:r>
      <w:proofErr w:type="spellEnd"/>
      <w:r>
        <w:t xml:space="preserve"> to the endocytic sites matters, not only its concentration. </w:t>
      </w:r>
    </w:p>
  </w:comment>
  <w:comment w:id="23" w:author="Marko" w:date="2018-08-15T18:23:00Z" w:initials="MK">
    <w:p w14:paraId="0DD413CA" w14:textId="77777777" w:rsidR="000643FD" w:rsidRDefault="000643FD">
      <w:pPr>
        <w:pStyle w:val="CommentText"/>
      </w:pPr>
      <w:r>
        <w:rPr>
          <w:rStyle w:val="CommentReference"/>
        </w:rPr>
        <w:annotationRef/>
      </w:r>
      <w:r>
        <w:t xml:space="preserve">Concentration alone would determine the protein content in the patch only if the protein would just passively diffuse to the patch. But obviously there are specific binding interactions with the membrane and other patch proteins that then concentrate the proteins to patches over the cytosolic concentration. Therefore the recruitment must be a function of both cytosolic concentration and the binding affinity due to specific interactions. </w:t>
      </w:r>
    </w:p>
    <w:p w14:paraId="49074A5F" w14:textId="469F790A" w:rsidR="000643FD" w:rsidRDefault="000643FD">
      <w:pPr>
        <w:pStyle w:val="CommentText"/>
      </w:pPr>
      <w:r>
        <w:t xml:space="preserve">Though, it is still interesting that there is low correlation between cytosolic concentration and molecular numbers at the patches. For </w:t>
      </w:r>
      <w:proofErr w:type="spellStart"/>
      <w:r>
        <w:t>Rvs</w:t>
      </w:r>
      <w:proofErr w:type="spellEnd"/>
      <w:r>
        <w:t xml:space="preserve"> this would mean that it has a relatively low affinity with the endocytic sites… </w:t>
      </w:r>
    </w:p>
  </w:comment>
  <w:comment w:id="24" w:author="Marko" w:date="2018-08-15T18:29:00Z" w:initials="MK">
    <w:p w14:paraId="53585C50" w14:textId="26E7E2AA" w:rsidR="000643FD" w:rsidRDefault="000643FD">
      <w:pPr>
        <w:pStyle w:val="CommentText"/>
      </w:pPr>
      <w:r>
        <w:rPr>
          <w:rStyle w:val="CommentReference"/>
        </w:rPr>
        <w:annotationRef/>
      </w:r>
      <w:r>
        <w:t>Cite something for the structure.</w:t>
      </w:r>
    </w:p>
  </w:comment>
  <w:comment w:id="25" w:author="Marko" w:date="2018-08-15T18:31:00Z" w:initials="MK">
    <w:p w14:paraId="620CFAA8" w14:textId="482D3858" w:rsidR="000643FD" w:rsidRDefault="000643FD">
      <w:pPr>
        <w:pStyle w:val="CommentText"/>
      </w:pPr>
      <w:r>
        <w:rPr>
          <w:rStyle w:val="CommentReference"/>
        </w:rPr>
        <w:annotationRef/>
      </w:r>
      <w:r>
        <w:t xml:space="preserve">Actually, the point you hinted at earlier about </w:t>
      </w:r>
      <w:proofErr w:type="spellStart"/>
      <w:r>
        <w:t>Rvs</w:t>
      </w:r>
      <w:proofErr w:type="spellEnd"/>
      <w:r>
        <w:t xml:space="preserve"> having low affinity to  endocytic site fits with the sensor idea: The curvature sensor cannot have too high affinity for curved membrane because otherwise it would start bending the membrane and not be a good sensor…</w:t>
      </w:r>
    </w:p>
  </w:comment>
  <w:comment w:id="26" w:author="Marko" w:date="2018-08-15T18:34:00Z" w:initials="MK">
    <w:p w14:paraId="41B82E91" w14:textId="7BC21813" w:rsidR="000643FD" w:rsidRDefault="000643FD">
      <w:pPr>
        <w:pStyle w:val="CommentText"/>
      </w:pPr>
      <w:r>
        <w:rPr>
          <w:rStyle w:val="CommentReference"/>
        </w:rPr>
        <w:annotationRef/>
      </w:r>
      <w:r>
        <w:t>Citation? Maybe a review.</w:t>
      </w:r>
    </w:p>
  </w:comment>
  <w:comment w:id="27" w:author="Marko" w:date="2018-08-15T18:35:00Z" w:initials="MK">
    <w:p w14:paraId="64684285" w14:textId="03134840" w:rsidR="000643FD" w:rsidRDefault="000643FD">
      <w:pPr>
        <w:pStyle w:val="CommentText"/>
      </w:pPr>
      <w:r>
        <w:rPr>
          <w:rStyle w:val="CommentReference"/>
        </w:rPr>
        <w:annotationRef/>
      </w:r>
      <w:r>
        <w:t>This is a confusing way to describe the BAR mutant protein. Don’t you use “Rvs167” to mean the full length protein. Is this then the full length protein in cells that also express the SH3 deletion mutant…??</w:t>
      </w:r>
    </w:p>
  </w:comment>
  <w:comment w:id="36" w:author="Marko" w:date="2018-08-15T19:26:00Z" w:initials="MK">
    <w:p w14:paraId="71978D13" w14:textId="5074E0ED" w:rsidR="000643FD" w:rsidRDefault="000643FD">
      <w:pPr>
        <w:pStyle w:val="CommentText"/>
      </w:pPr>
      <w:r>
        <w:rPr>
          <w:rStyle w:val="CommentReference"/>
        </w:rPr>
        <w:annotationRef/>
      </w:r>
      <w:r>
        <w:t>It’s not an absence of that length is it?</w:t>
      </w:r>
    </w:p>
  </w:comment>
  <w:comment w:id="38" w:author="Marko" w:date="2018-08-15T19:27:00Z" w:initials="MK">
    <w:p w14:paraId="08A90C32" w14:textId="6F133540" w:rsidR="000643FD" w:rsidRDefault="000643FD">
      <w:pPr>
        <w:pStyle w:val="CommentText"/>
      </w:pPr>
      <w:r>
        <w:rPr>
          <w:rStyle w:val="CommentReference"/>
        </w:rPr>
        <w:annotationRef/>
      </w:r>
      <w:r>
        <w:t xml:space="preserve">Confusing? What are BAR cells? I thought BAR refers to your mutated protein, not to cells expressing it. </w:t>
      </w:r>
    </w:p>
  </w:comment>
  <w:comment w:id="39" w:author="Marko" w:date="2018-08-15T19:48:00Z" w:initials="MK">
    <w:p w14:paraId="047BA07C" w14:textId="13234D83" w:rsidR="000643FD" w:rsidRDefault="000643FD">
      <w:pPr>
        <w:pStyle w:val="CommentText"/>
      </w:pPr>
      <w:r>
        <w:rPr>
          <w:rStyle w:val="CommentReference"/>
        </w:rPr>
        <w:annotationRef/>
      </w:r>
      <w:r>
        <w:t xml:space="preserve">What’s the meaning of Sla2’s localization here? Isn’t it more important here where the tip of the membrane invagination has been estimated to be from Sla1’s centroid. Don’t assume that the reader knows that Sla2 centroid assumed to be a good marker for the membrane. </w:t>
      </w:r>
    </w:p>
  </w:comment>
  <w:comment w:id="40" w:author="Marko" w:date="2018-08-15T19:51:00Z" w:initials="MK">
    <w:p w14:paraId="120CD376" w14:textId="384118FD" w:rsidR="000643FD" w:rsidRDefault="000643FD">
      <w:pPr>
        <w:pStyle w:val="CommentText"/>
      </w:pPr>
      <w:r>
        <w:rPr>
          <w:rStyle w:val="CommentReference"/>
        </w:rPr>
        <w:annotationRef/>
      </w:r>
      <w:r>
        <w:t>…and therefore to a specific membrane curvature? How could the BAR domain sense the invagination length?</w:t>
      </w:r>
    </w:p>
  </w:comment>
  <w:comment w:id="41" w:author="Marko" w:date="2018-08-15T19:53:00Z" w:initials="MK">
    <w:p w14:paraId="1E58D79B" w14:textId="1FA85B48" w:rsidR="000643FD" w:rsidRDefault="000643FD">
      <w:pPr>
        <w:pStyle w:val="CommentText"/>
      </w:pPr>
      <w:r>
        <w:rPr>
          <w:rStyle w:val="CommentReference"/>
        </w:rPr>
        <w:annotationRef/>
      </w:r>
      <w:r>
        <w:t>Again: what is Rvs167 and what are BAR cells?</w:t>
      </w:r>
    </w:p>
  </w:comment>
  <w:comment w:id="42" w:author="Marko" w:date="2018-08-15T19:57:00Z" w:initials="MK">
    <w:p w14:paraId="26509576" w14:textId="12F71219" w:rsidR="000643FD" w:rsidRDefault="000643FD">
      <w:pPr>
        <w:pStyle w:val="CommentText"/>
      </w:pPr>
      <w:r>
        <w:rPr>
          <w:rStyle w:val="CommentReference"/>
        </w:rPr>
        <w:annotationRef/>
      </w:r>
      <w:r>
        <w:t>Why do you refer to the methods in the discussion?</w:t>
      </w:r>
    </w:p>
  </w:comment>
  <w:comment w:id="45" w:author="Marko" w:date="2018-08-15T20:00:00Z" w:initials="MK">
    <w:p w14:paraId="22D1DAD4" w14:textId="227A61EB" w:rsidR="000643FD" w:rsidRDefault="000643FD">
      <w:pPr>
        <w:pStyle w:val="CommentText"/>
      </w:pPr>
      <w:r>
        <w:rPr>
          <w:rStyle w:val="CommentReference"/>
        </w:rPr>
        <w:annotationRef/>
      </w:r>
      <w:r>
        <w:t xml:space="preserve">What do you mean by dimer of </w:t>
      </w:r>
      <w:proofErr w:type="spellStart"/>
      <w:r>
        <w:t>Rvs</w:t>
      </w:r>
      <w:proofErr w:type="spellEnd"/>
      <w:r>
        <w:t xml:space="preserve"> complex? Is that a tetramer of two Rvs161/167 dimers?</w:t>
      </w:r>
    </w:p>
  </w:comment>
  <w:comment w:id="48" w:author="Marko" w:date="2018-08-15T20:02:00Z" w:initials="MK">
    <w:p w14:paraId="4C0B4225" w14:textId="265D6727" w:rsidR="000643FD" w:rsidRDefault="000643FD">
      <w:pPr>
        <w:pStyle w:val="CommentText"/>
      </w:pPr>
      <w:r>
        <w:rPr>
          <w:rStyle w:val="CommentReference"/>
        </w:rPr>
        <w:annotationRef/>
      </w:r>
      <w:r>
        <w:t>I don’t understand the reasoning here? How could you deduce the dimerization from concentration? Anyhow it seems very unlikely based on the BAR domain literature that the SH3 domains would be needed for stabilizing the BAR dimers.</w:t>
      </w:r>
    </w:p>
  </w:comment>
  <w:comment w:id="49" w:author="Marko" w:date="2018-08-15T20:04:00Z" w:initials="MK">
    <w:p w14:paraId="1AE1F419" w14:textId="3FEB9D42" w:rsidR="000643FD" w:rsidRDefault="000643FD">
      <w:pPr>
        <w:pStyle w:val="CommentText"/>
      </w:pPr>
      <w:r>
        <w:rPr>
          <w:rStyle w:val="CommentReference"/>
        </w:rPr>
        <w:annotationRef/>
      </w:r>
      <w:r>
        <w:t xml:space="preserve">How do you know that there is no weak interaction between the BAR domain and flat membrane? This sounds like a very strong conclusion. </w:t>
      </w:r>
    </w:p>
  </w:comment>
  <w:comment w:id="59" w:author="Marko" w:date="2018-08-15T20:12:00Z" w:initials="MK">
    <w:p w14:paraId="1BDF2F0B" w14:textId="4A9C8291" w:rsidR="000643FD" w:rsidRDefault="000643FD">
      <w:pPr>
        <w:pStyle w:val="CommentText"/>
      </w:pPr>
      <w:r>
        <w:rPr>
          <w:rStyle w:val="CommentReference"/>
        </w:rPr>
        <w:annotationRef/>
      </w:r>
      <w:r>
        <w:t>This sentence just repeats what the previous sentence already said.</w:t>
      </w:r>
    </w:p>
  </w:comment>
  <w:comment w:id="68" w:author="Marko" w:date="2018-08-15T20:16:00Z" w:initials="MK">
    <w:p w14:paraId="0E266037" w14:textId="7416FCC3" w:rsidR="000643FD" w:rsidRDefault="000643FD">
      <w:pPr>
        <w:pStyle w:val="CommentText"/>
      </w:pPr>
      <w:r>
        <w:rPr>
          <w:rStyle w:val="CommentReference"/>
        </w:rPr>
        <w:annotationRef/>
      </w:r>
      <w:r>
        <w:t>I wouldn’t say that membrane curvature is removed from the plasma membrane.</w:t>
      </w:r>
    </w:p>
  </w:comment>
  <w:comment w:id="75" w:author="Marko" w:date="2018-08-15T20:16:00Z" w:initials="MK">
    <w:p w14:paraId="67608BC9" w14:textId="36406F6E" w:rsidR="000643FD" w:rsidRDefault="000643FD">
      <w:pPr>
        <w:pStyle w:val="CommentText"/>
      </w:pPr>
      <w:r>
        <w:rPr>
          <w:rStyle w:val="CommentReference"/>
        </w:rPr>
        <w:annotationRef/>
      </w:r>
      <w:r>
        <w:t xml:space="preserve">Also actin, not just actin-binding proteins are removed from the plasma membrane with </w:t>
      </w:r>
      <w:proofErr w:type="spellStart"/>
      <w:r>
        <w:t>LatA</w:t>
      </w:r>
      <w:proofErr w:type="spellEnd"/>
      <w:r>
        <w:t>.</w:t>
      </w:r>
    </w:p>
  </w:comment>
  <w:comment w:id="95" w:author="Marko" w:date="2018-08-15T20:20:00Z" w:initials="MK">
    <w:p w14:paraId="0D876F28" w14:textId="2157EC4A" w:rsidR="000643FD" w:rsidRDefault="000643FD">
      <w:pPr>
        <w:pStyle w:val="CommentText"/>
      </w:pPr>
      <w:r>
        <w:rPr>
          <w:rStyle w:val="CommentReference"/>
        </w:rPr>
        <w:annotationRef/>
      </w:r>
      <w:r>
        <w:t>I don’t understand the title… What are “SH3 domain times”?</w:t>
      </w:r>
    </w:p>
  </w:comment>
  <w:comment w:id="98" w:author="Marko" w:date="2018-08-15T20:24:00Z" w:initials="MK">
    <w:p w14:paraId="2DA40349" w14:textId="28B7F185" w:rsidR="000643FD" w:rsidRDefault="000643FD">
      <w:pPr>
        <w:pStyle w:val="CommentText"/>
      </w:pPr>
      <w:r>
        <w:rPr>
          <w:rStyle w:val="CommentReference"/>
        </w:rPr>
        <w:annotationRef/>
      </w:r>
      <w:proofErr w:type="spellStart"/>
      <w:r>
        <w:t>Rvs</w:t>
      </w:r>
      <w:proofErr w:type="spellEnd"/>
      <w:r>
        <w:t xml:space="preserve"> refers here to the “BAR” protein?</w:t>
      </w:r>
    </w:p>
  </w:comment>
  <w:comment w:id="100" w:author="Marko" w:date="2018-08-15T20:27:00Z" w:initials="MK">
    <w:p w14:paraId="1777E3FA" w14:textId="59D088F1" w:rsidR="000643FD" w:rsidRDefault="000643FD">
      <w:pPr>
        <w:pStyle w:val="CommentText"/>
      </w:pPr>
      <w:r>
        <w:rPr>
          <w:rStyle w:val="CommentReference"/>
        </w:rPr>
        <w:annotationRef/>
      </w:r>
      <w:r>
        <w:t xml:space="preserve">Reference? </w:t>
      </w:r>
    </w:p>
  </w:comment>
  <w:comment w:id="107" w:author="Microsoft Office User" w:date="2018-08-15T23:19:00Z" w:initials="Office">
    <w:p w14:paraId="69A82B7B" w14:textId="521B91CE" w:rsidR="000643FD" w:rsidRDefault="000643FD">
      <w:pPr>
        <w:pStyle w:val="CommentText"/>
      </w:pPr>
      <w:r>
        <w:rPr>
          <w:rStyle w:val="CommentReference"/>
        </w:rPr>
        <w:annotationRef/>
      </w:r>
      <w:r>
        <w:rPr>
          <w:rStyle w:val="CommentReference"/>
        </w:rPr>
        <w:t xml:space="preserve">I think it is a bit useless to give data and then say that the data is not good… </w:t>
      </w:r>
    </w:p>
  </w:comment>
  <w:comment w:id="115" w:author="Microsoft Office User" w:date="2018-08-15T23:27:00Z" w:initials="Office">
    <w:p w14:paraId="73901B19" w14:textId="14503ADF" w:rsidR="000643FD" w:rsidRDefault="000643FD">
      <w:pPr>
        <w:pStyle w:val="CommentText"/>
      </w:pPr>
      <w:r>
        <w:rPr>
          <w:rStyle w:val="CommentReference"/>
        </w:rPr>
        <w:annotationRef/>
      </w:r>
      <w:r>
        <w:t xml:space="preserve">This sounds like you are saying that diploids normally have four copies of </w:t>
      </w:r>
      <w:proofErr w:type="spellStart"/>
      <w:r>
        <w:t>Rvs</w:t>
      </w:r>
      <w:proofErr w:type="spellEnd"/>
      <w:r>
        <w:t xml:space="preserve"> genes. You should probably mention the duplication here. (Actually one could think that you mean 2xRVS167 + 2xRVS161 = 4 copies).</w:t>
      </w:r>
    </w:p>
  </w:comment>
  <w:comment w:id="116" w:author="Microsoft Office User" w:date="2018-08-15T23:32:00Z" w:initials="Office">
    <w:p w14:paraId="663917F4" w14:textId="1E4BC5C9" w:rsidR="000643FD" w:rsidRDefault="000643FD">
      <w:pPr>
        <w:pStyle w:val="CommentText"/>
      </w:pPr>
      <w:r>
        <w:rPr>
          <w:rStyle w:val="CommentReference"/>
        </w:rPr>
        <w:annotationRef/>
      </w:r>
      <w:r>
        <w:t>Say which line is haploid and which diploid. (it can be deduced, but still…)</w:t>
      </w:r>
    </w:p>
  </w:comment>
  <w:comment w:id="117" w:author="Microsoft Office User" w:date="2018-08-15T23:34:00Z" w:initials="Office">
    <w:p w14:paraId="6924ED72" w14:textId="76C048BD" w:rsidR="000643FD" w:rsidRDefault="000643FD">
      <w:pPr>
        <w:pStyle w:val="CommentText"/>
      </w:pPr>
      <w:r>
        <w:rPr>
          <w:rStyle w:val="CommentReference"/>
        </w:rPr>
        <w:annotationRef/>
      </w:r>
      <w:r>
        <w:t xml:space="preserve">How could the fact that the expression is the same give rise to difference in recruitment? This sentence doesn’t make any sense. </w:t>
      </w:r>
    </w:p>
  </w:comment>
  <w:comment w:id="119" w:author="Microsoft Office User" w:date="2018-08-15T23:30:00Z" w:initials="Office">
    <w:p w14:paraId="49B37C70" w14:textId="77777777" w:rsidR="000643FD" w:rsidRDefault="000643FD">
      <w:pPr>
        <w:pStyle w:val="CommentText"/>
      </w:pPr>
      <w:r>
        <w:rPr>
          <w:rStyle w:val="CommentReference"/>
        </w:rPr>
        <w:annotationRef/>
      </w:r>
      <w:r>
        <w:t>I don’t understand what you mean by “local concentration” here. Why would more sites reduce the local concentration?</w:t>
      </w:r>
    </w:p>
    <w:p w14:paraId="073B993D" w14:textId="6414DE2C" w:rsidR="000643FD" w:rsidRDefault="000643FD">
      <w:pPr>
        <w:pStyle w:val="CommentText"/>
      </w:pPr>
      <w:r>
        <w:t xml:space="preserve">You explanation here sounds nonsensical to me. Either explain better or remove. </w:t>
      </w:r>
    </w:p>
  </w:comment>
  <w:comment w:id="130" w:author="Microsoft Office User" w:date="2018-08-15T23:38:00Z" w:initials="Office">
    <w:p w14:paraId="6C1DBBDC" w14:textId="411A0C79" w:rsidR="000643FD" w:rsidRDefault="000643FD">
      <w:pPr>
        <w:pStyle w:val="CommentText"/>
      </w:pPr>
      <w:r>
        <w:rPr>
          <w:rStyle w:val="CommentReference"/>
        </w:rPr>
        <w:annotationRef/>
      </w:r>
      <w:r>
        <w:t>Quantitative western blot would be interesting but it cannot “confirm” your data on cytoplasmic concentration. It measures the total pool, not just the cytosolic pool. Again, I don’t think you need to downplay your data here. (If you feel your data is not solid enough, you shouldn’t show it.)</w:t>
      </w:r>
    </w:p>
  </w:comment>
  <w:comment w:id="131" w:author="Microsoft Office User" w:date="2018-08-15T23:41:00Z" w:initials="Office">
    <w:p w14:paraId="64631E70" w14:textId="77777777" w:rsidR="000643FD" w:rsidRDefault="000643FD">
      <w:pPr>
        <w:pStyle w:val="CommentText"/>
      </w:pPr>
      <w:r>
        <w:rPr>
          <w:rStyle w:val="CommentReference"/>
        </w:rPr>
        <w:annotationRef/>
      </w:r>
      <w:r>
        <w:rPr>
          <w:rStyle w:val="CommentReference"/>
        </w:rPr>
        <w:t>By</w:t>
      </w:r>
      <w:r>
        <w:t xml:space="preserve"> “arrangement” do you mean the protein structure or the oligomeric arrangement of BAR dimers on the membrane. Not clear from this minimal title what you mean by arrangement. Clarify. </w:t>
      </w:r>
    </w:p>
    <w:p w14:paraId="23F5EA39" w14:textId="28A1EDEB" w:rsidR="000643FD" w:rsidRDefault="000643FD">
      <w:pPr>
        <w:pStyle w:val="CommentText"/>
      </w:pPr>
      <w:r>
        <w:t xml:space="preserve">Also, I would write this paragraph with a bit more positive tone. There is a homology model that is probably quite good, at least in overall shape. The known BAR domain structures are all pretty similar in their overall organization. Something like:  “Although now crystal structure for the </w:t>
      </w:r>
      <w:proofErr w:type="spellStart"/>
      <w:r>
        <w:t>Rvs</w:t>
      </w:r>
      <w:proofErr w:type="spellEnd"/>
      <w:r>
        <w:t xml:space="preserve"> complex exits there is a homology model that suggests… </w:t>
      </w:r>
    </w:p>
  </w:comment>
  <w:comment w:id="132" w:author="Microsoft Office User" w:date="2018-08-15T23:46:00Z" w:initials="Office">
    <w:p w14:paraId="09BCBA2F" w14:textId="475DA5C3" w:rsidR="000643FD" w:rsidRDefault="000643FD">
      <w:pPr>
        <w:pStyle w:val="CommentText"/>
      </w:pPr>
      <w:r>
        <w:t xml:space="preserve">What does </w:t>
      </w:r>
      <w:r>
        <w:rPr>
          <w:rStyle w:val="CommentReference"/>
        </w:rPr>
        <w:annotationRef/>
      </w:r>
      <w:r>
        <w:t>“this work” mean?? Add some references here!</w:t>
      </w:r>
    </w:p>
  </w:comment>
  <w:comment w:id="133" w:author="Microsoft Office User" w:date="2018-08-15T23:51:00Z" w:initials="Office">
    <w:p w14:paraId="124EA8F2" w14:textId="0F9C7045" w:rsidR="000643FD" w:rsidRDefault="000643FD">
      <w:pPr>
        <w:pStyle w:val="CommentText"/>
      </w:pPr>
      <w:r>
        <w:rPr>
          <w:rStyle w:val="CommentReference"/>
        </w:rPr>
        <w:annotationRef/>
      </w:r>
      <w:r>
        <w:t xml:space="preserve">In the previous paragraph you said that we don’t know how </w:t>
      </w:r>
      <w:proofErr w:type="spellStart"/>
      <w:r>
        <w:t>Rvs</w:t>
      </w:r>
      <w:proofErr w:type="spellEnd"/>
      <w:r>
        <w:t xml:space="preserve"> is arranged, so why you now suddenly think that you can suggest how it might be arranged on tubes? This is not a problem if you make the previous paragraph a bit more optimistic. </w:t>
      </w:r>
    </w:p>
  </w:comment>
  <w:comment w:id="134" w:author="Microsoft Office User" w:date="2018-08-15T23:56:00Z" w:initials="Office">
    <w:p w14:paraId="01601F7F" w14:textId="3319D354" w:rsidR="000643FD" w:rsidRDefault="000643FD">
      <w:pPr>
        <w:pStyle w:val="CommentText"/>
      </w:pPr>
      <w:r>
        <w:rPr>
          <w:rStyle w:val="CommentReference"/>
        </w:rPr>
        <w:annotationRef/>
      </w:r>
      <w:r>
        <w:t xml:space="preserve">Nobody will understand what “Correlating CLEM and centroid movements” means. Besides should be molecular numbers, not the centroid movement. (Again, this estimate from Andrea’s paper is meaningless if I would believe your previous paragraph, which said that the </w:t>
      </w:r>
      <w:proofErr w:type="spellStart"/>
      <w:r>
        <w:t>Rvs</w:t>
      </w:r>
      <w:proofErr w:type="spellEnd"/>
      <w:r>
        <w:t xml:space="preserve"> arrangement remains unclear.) </w:t>
      </w:r>
    </w:p>
  </w:comment>
  <w:comment w:id="135" w:author="Microsoft Office User" w:date="2018-08-16T00:01:00Z" w:initials="Office">
    <w:p w14:paraId="28190E88" w14:textId="7CA895B3" w:rsidR="000643FD" w:rsidRDefault="000643FD">
      <w:pPr>
        <w:pStyle w:val="CommentText"/>
      </w:pPr>
      <w:r>
        <w:rPr>
          <w:rStyle w:val="CommentReference"/>
        </w:rPr>
        <w:annotationRef/>
      </w:r>
      <w:r>
        <w:t>Diploid cells are also WT! What do you mean here?</w:t>
      </w:r>
    </w:p>
  </w:comment>
  <w:comment w:id="136" w:author="Microsoft Office User" w:date="2018-08-16T00:03:00Z" w:initials="Office">
    <w:p w14:paraId="6476D580" w14:textId="04382660" w:rsidR="000643FD" w:rsidRDefault="000643FD">
      <w:pPr>
        <w:pStyle w:val="CommentText"/>
      </w:pPr>
      <w:r>
        <w:rPr>
          <w:rStyle w:val="CommentReference"/>
        </w:rPr>
        <w:annotationRef/>
      </w:r>
      <w:r>
        <w:t xml:space="preserve">I don’t know what you mean by WT </w:t>
      </w:r>
      <w:proofErr w:type="spellStart"/>
      <w:r>
        <w:t>Rvs</w:t>
      </w:r>
      <w:proofErr w:type="spellEnd"/>
      <w:r>
        <w:t xml:space="preserve"> here… The full length </w:t>
      </w:r>
      <w:proofErr w:type="spellStart"/>
      <w:r>
        <w:t>Rvs</w:t>
      </w:r>
      <w:proofErr w:type="spellEnd"/>
      <w:r>
        <w:t>?</w:t>
      </w:r>
    </w:p>
  </w:comment>
  <w:comment w:id="137" w:author="Microsoft Office User" w:date="2018-08-16T00:05:00Z" w:initials="Office">
    <w:p w14:paraId="69179D99" w14:textId="71A4C27C" w:rsidR="000643FD" w:rsidRDefault="000643FD">
      <w:pPr>
        <w:pStyle w:val="CommentText"/>
      </w:pPr>
      <w:r>
        <w:rPr>
          <w:rStyle w:val="CommentReference"/>
        </w:rPr>
        <w:annotationRef/>
      </w:r>
      <w:r>
        <w:t xml:space="preserve">Explain why this suggests that it is membrane bound. </w:t>
      </w:r>
    </w:p>
  </w:comment>
  <w:comment w:id="138" w:author="Microsoft Office User" w:date="2018-08-16T00:05:00Z" w:initials="Office">
    <w:p w14:paraId="4DDC85BF" w14:textId="4CFDA022" w:rsidR="000643FD" w:rsidRDefault="000643FD">
      <w:pPr>
        <w:pStyle w:val="CommentText"/>
      </w:pPr>
      <w:r>
        <w:rPr>
          <w:rStyle w:val="CommentReference"/>
        </w:rPr>
        <w:annotationRef/>
      </w:r>
      <w:r>
        <w:rPr>
          <w:rStyle w:val="CommentReference"/>
        </w:rPr>
        <w:t xml:space="preserve"> I’m not sure what BAR protein and WT means here… The SH3delta and …?</w:t>
      </w:r>
    </w:p>
  </w:comment>
  <w:comment w:id="139" w:author="Microsoft Office User" w:date="2018-08-16T00:09:00Z" w:initials="Office">
    <w:p w14:paraId="085C02A2" w14:textId="6D86881A" w:rsidR="000643FD" w:rsidRDefault="000643FD">
      <w:pPr>
        <w:pStyle w:val="CommentText"/>
      </w:pPr>
      <w:r>
        <w:rPr>
          <w:rStyle w:val="CommentReference"/>
        </w:rPr>
        <w:annotationRef/>
      </w:r>
      <w:r>
        <w:rPr>
          <w:rStyle w:val="CommentReference"/>
        </w:rPr>
        <w:t>Not clear</w:t>
      </w:r>
      <w:r>
        <w:t xml:space="preserve"> what you mean by “such a tube”. </w:t>
      </w:r>
    </w:p>
  </w:comment>
  <w:comment w:id="140" w:author="Microsoft Office User" w:date="2018-08-16T00:11:00Z" w:initials="Office">
    <w:p w14:paraId="3F54CB36" w14:textId="546B5BC3" w:rsidR="000643FD" w:rsidRDefault="000643FD">
      <w:pPr>
        <w:pStyle w:val="CommentText"/>
      </w:pPr>
      <w:r>
        <w:rPr>
          <w:rStyle w:val="CommentReference"/>
        </w:rPr>
        <w:annotationRef/>
      </w:r>
      <w:r>
        <w:t>There is no sharp transition, so the plasma membrane is not really flat at the base.</w:t>
      </w:r>
    </w:p>
  </w:comment>
  <w:comment w:id="141" w:author="Microsoft Office User" w:date="2018-08-16T00:12:00Z" w:initials="Office">
    <w:p w14:paraId="12F2E477" w14:textId="05946E96" w:rsidR="000643FD" w:rsidRDefault="000643FD">
      <w:pPr>
        <w:pStyle w:val="CommentText"/>
      </w:pPr>
      <w:r>
        <w:rPr>
          <w:rStyle w:val="CommentReference"/>
        </w:rPr>
        <w:annotationRef/>
      </w:r>
      <w:r>
        <w:t>Not clear.</w:t>
      </w:r>
    </w:p>
  </w:comment>
  <w:comment w:id="142" w:author="Microsoft Office User" w:date="2018-08-16T00:13:00Z" w:initials="Office">
    <w:p w14:paraId="1ED58D71" w14:textId="78B68F60" w:rsidR="000643FD" w:rsidRDefault="000643FD">
      <w:pPr>
        <w:pStyle w:val="CommentText"/>
      </w:pPr>
      <w:r>
        <w:rPr>
          <w:rStyle w:val="CommentReference"/>
        </w:rPr>
        <w:annotationRef/>
      </w:r>
      <w:r>
        <w:t xml:space="preserve">Again, this contradicts your starting paragraph 4.2. where you implied that </w:t>
      </w:r>
      <w:proofErr w:type="spellStart"/>
      <w:r>
        <w:t>Rvs</w:t>
      </w:r>
      <w:proofErr w:type="spellEnd"/>
      <w:r>
        <w:t xml:space="preserve"> structure is totally unknown. </w:t>
      </w:r>
    </w:p>
  </w:comment>
  <w:comment w:id="144" w:author="Microsoft Office User" w:date="2018-08-16T00:14:00Z" w:initials="Office">
    <w:p w14:paraId="2943C7DD" w14:textId="1BA1881B" w:rsidR="000643FD" w:rsidRDefault="000643FD">
      <w:pPr>
        <w:pStyle w:val="CommentText"/>
      </w:pPr>
      <w:r>
        <w:rPr>
          <w:rStyle w:val="CommentReference"/>
        </w:rPr>
        <w:annotationRef/>
      </w:r>
      <w:r>
        <w:t>Not good to start sentences with “that”. (Maybe it is OK in German ;)</w:t>
      </w:r>
    </w:p>
  </w:comment>
  <w:comment w:id="147" w:author="Microsoft Office User" w:date="2018-08-16T00:17:00Z" w:initials="Office">
    <w:p w14:paraId="4F5A4F5B" w14:textId="507C592E" w:rsidR="000643FD" w:rsidRDefault="000643FD">
      <w:pPr>
        <w:pStyle w:val="CommentText"/>
      </w:pPr>
      <w:r>
        <w:rPr>
          <w:rStyle w:val="CommentReference"/>
        </w:rPr>
        <w:annotationRef/>
      </w:r>
      <w:r>
        <w:t>?</w:t>
      </w:r>
    </w:p>
  </w:comment>
  <w:comment w:id="149" w:author="Microsoft Office User" w:date="2018-08-16T00:17:00Z" w:initials="Office">
    <w:p w14:paraId="2D5B32BA" w14:textId="77777777" w:rsidR="000643FD" w:rsidRDefault="000643FD" w:rsidP="00EB5D3E">
      <w:pPr>
        <w:pStyle w:val="CommentText"/>
      </w:pPr>
      <w:r>
        <w:rPr>
          <w:rStyle w:val="CommentReference"/>
        </w:rPr>
        <w:annotationRef/>
      </w:r>
      <w:r>
        <w:t>?</w:t>
      </w:r>
    </w:p>
  </w:comment>
  <w:comment w:id="151" w:author="Microsoft Office User" w:date="2018-08-16T00:18:00Z" w:initials="Office">
    <w:p w14:paraId="0FB32371" w14:textId="0ABF351E" w:rsidR="000643FD" w:rsidRDefault="000643FD">
      <w:pPr>
        <w:pStyle w:val="CommentText"/>
      </w:pPr>
      <w:r>
        <w:rPr>
          <w:rStyle w:val="CommentReference"/>
        </w:rPr>
        <w:annotationRef/>
      </w:r>
      <w:r>
        <w:t>Nearly 1.6x is recruited in which strain?</w:t>
      </w:r>
    </w:p>
  </w:comment>
  <w:comment w:id="158" w:author="Microsoft Office User" w:date="2018-08-16T00:21:00Z" w:initials="Office">
    <w:p w14:paraId="7293EFFE" w14:textId="0F29F68E" w:rsidR="000643FD" w:rsidRDefault="000643FD">
      <w:pPr>
        <w:pStyle w:val="CommentText"/>
      </w:pPr>
      <w:r>
        <w:rPr>
          <w:rStyle w:val="CommentReference"/>
        </w:rPr>
        <w:annotationRef/>
      </w:r>
      <w:r>
        <w:t>Not sure how you conclude that it is not on the membrane?</w:t>
      </w:r>
    </w:p>
  </w:comment>
  <w:comment w:id="165" w:author="Microsoft Office User" w:date="2018-08-16T00:23:00Z" w:initials="Office">
    <w:p w14:paraId="5796831A" w14:textId="0C798B0F" w:rsidR="000643FD" w:rsidRDefault="000643FD">
      <w:pPr>
        <w:pStyle w:val="CommentText"/>
      </w:pPr>
      <w:r>
        <w:rPr>
          <w:rStyle w:val="CommentReference"/>
        </w:rPr>
        <w:annotationRef/>
      </w:r>
      <w:r>
        <w:t>plural</w:t>
      </w:r>
    </w:p>
  </w:comment>
  <w:comment w:id="170" w:author="Microsoft Office User" w:date="2018-08-16T00:23:00Z" w:initials="Office">
    <w:p w14:paraId="2C52179A" w14:textId="5B624960" w:rsidR="000643FD" w:rsidRDefault="000643FD">
      <w:pPr>
        <w:pStyle w:val="CommentText"/>
      </w:pPr>
      <w:r>
        <w:rPr>
          <w:rStyle w:val="CommentReference"/>
        </w:rPr>
        <w:annotationRef/>
      </w:r>
      <w:r>
        <w:t>in the cell or in the cytosol?</w:t>
      </w:r>
    </w:p>
  </w:comment>
  <w:comment w:id="172" w:author="Microsoft Office User" w:date="2018-08-16T00:25:00Z" w:initials="Office">
    <w:p w14:paraId="6F931FBC" w14:textId="08B7BC77" w:rsidR="000643FD" w:rsidRDefault="000643FD">
      <w:pPr>
        <w:pStyle w:val="CommentText"/>
      </w:pPr>
      <w:r>
        <w:rPr>
          <w:rStyle w:val="CommentReference"/>
        </w:rPr>
        <w:annotationRef/>
      </w:r>
      <w:r>
        <w:t xml:space="preserve">“actin </w:t>
      </w:r>
      <w:proofErr w:type="spellStart"/>
      <w:r>
        <w:t>interation</w:t>
      </w:r>
      <w:proofErr w:type="spellEnd"/>
      <w:r>
        <w:t>” sounds like direct actin binding.</w:t>
      </w:r>
    </w:p>
  </w:comment>
  <w:comment w:id="180" w:author="Microsoft Office User" w:date="2018-08-16T00:27:00Z" w:initials="Office">
    <w:p w14:paraId="23971D8F" w14:textId="4FE9F4F7" w:rsidR="000643FD" w:rsidRDefault="000643FD">
      <w:pPr>
        <w:pStyle w:val="CommentText"/>
      </w:pPr>
      <w:r>
        <w:rPr>
          <w:rStyle w:val="CommentReference"/>
        </w:rPr>
        <w:annotationRef/>
      </w:r>
      <w:r>
        <w:t>Endocytosis is also “vesicular trafficking”.</w:t>
      </w:r>
    </w:p>
  </w:comment>
  <w:comment w:id="187" w:author="Microsoft Office User" w:date="2018-08-16T00:30:00Z" w:initials="Office">
    <w:p w14:paraId="79E48871" w14:textId="31A3AB5B" w:rsidR="000643FD" w:rsidRDefault="000643FD">
      <w:pPr>
        <w:pStyle w:val="CommentText"/>
      </w:pPr>
      <w:r>
        <w:t xml:space="preserve">Your conclusion that Vps1 doesn’t do anything for endocytosis is not dependent on it localizing to endocytic sites. Maybe I’m being a bit pedantic here, but logically your sentence could have been interpreted so that if Vps1 does not localize to </w:t>
      </w:r>
      <w:proofErr w:type="spellStart"/>
      <w:r>
        <w:t>endocytis</w:t>
      </w:r>
      <w:proofErr w:type="spellEnd"/>
      <w:r>
        <w:t xml:space="preserve"> sites it actually might have a function in scission. </w:t>
      </w:r>
    </w:p>
  </w:comment>
  <w:comment w:id="192" w:author="Microsoft Office User" w:date="2018-08-16T00:46:00Z" w:initials="Office">
    <w:p w14:paraId="43954641" w14:textId="1F821411" w:rsidR="000643FD" w:rsidRDefault="000643FD">
      <w:pPr>
        <w:pStyle w:val="CommentText"/>
      </w:pPr>
      <w:r>
        <w:rPr>
          <w:rStyle w:val="CommentReference"/>
        </w:rPr>
        <w:annotationRef/>
      </w:r>
      <w:r>
        <w:t xml:space="preserve">You should probably explain briefly what the </w:t>
      </w:r>
      <w:proofErr w:type="spellStart"/>
      <w:r>
        <w:t>synaptojanin</w:t>
      </w:r>
      <w:proofErr w:type="spellEnd"/>
      <w:r>
        <w:t xml:space="preserve"> is supposed to do in the lipid-phase boundary model.</w:t>
      </w:r>
    </w:p>
  </w:comment>
  <w:comment w:id="195" w:author="Microsoft Office User" w:date="2018-08-16T00:47:00Z" w:initials="Office">
    <w:p w14:paraId="238C4063" w14:textId="22E16D39" w:rsidR="000643FD" w:rsidRDefault="000643FD">
      <w:pPr>
        <w:pStyle w:val="CommentText"/>
      </w:pPr>
      <w:r>
        <w:rPr>
          <w:rStyle w:val="CommentReference"/>
        </w:rPr>
        <w:annotationRef/>
      </w:r>
      <w:r>
        <w:t>It is usually better to start with the positive: In this case saying that Inp52 localizes to patches, and then the negative:  Inp51 does not localize.</w:t>
      </w:r>
    </w:p>
  </w:comment>
  <w:comment w:id="198" w:author="Microsoft Office User" w:date="2018-08-16T00:41:00Z" w:initials="Office">
    <w:p w14:paraId="548D32EA" w14:textId="47E48097" w:rsidR="000643FD" w:rsidRDefault="000643FD">
      <w:pPr>
        <w:pStyle w:val="CommentText"/>
      </w:pPr>
      <w:r>
        <w:rPr>
          <w:rStyle w:val="CommentReference"/>
        </w:rPr>
        <w:annotationRef/>
      </w:r>
      <w:r>
        <w:t xml:space="preserve">This doesn’t make sense to me. Low cytoplasmic levels are just good for patch imaging. It is the number of molecules at the patch that sets the limit. You said somewhere earlier that based on Dominik’s data there’s no clear correlation between the cytosolic concentration and the numbers at the patch. Therefore you shouldn’t be able to deduce from low expression level that there is little protein at the patch. I would delete this speculation. Anyway, it is an enzyme that doesn’t’ necessarily need to be highly concentrated at patch to be able to still function there. </w:t>
      </w:r>
    </w:p>
  </w:comment>
  <w:comment w:id="202" w:author="Microsoft Office User" w:date="2018-08-16T00:55:00Z" w:initials="Office">
    <w:p w14:paraId="5290225B" w14:textId="344C8C64" w:rsidR="000643FD" w:rsidRDefault="000643FD">
      <w:pPr>
        <w:pStyle w:val="CommentText"/>
      </w:pPr>
      <w:r>
        <w:rPr>
          <w:rStyle w:val="CommentReference"/>
        </w:rPr>
        <w:annotationRef/>
      </w:r>
      <w:r>
        <w:t>Or? You don’t mean the double mutant here?</w:t>
      </w:r>
    </w:p>
  </w:comment>
  <w:comment w:id="205" w:author="Microsoft Office User" w:date="2018-08-16T00:52:00Z" w:initials="Office">
    <w:p w14:paraId="681275D4" w14:textId="411F67E5" w:rsidR="000643FD" w:rsidRDefault="000643FD">
      <w:pPr>
        <w:pStyle w:val="CommentText"/>
      </w:pPr>
      <w:r>
        <w:rPr>
          <w:rStyle w:val="CommentReference"/>
        </w:rPr>
        <w:annotationRef/>
      </w:r>
      <w:r>
        <w:t>?</w:t>
      </w:r>
    </w:p>
  </w:comment>
  <w:comment w:id="206" w:author="Microsoft Office User" w:date="2018-08-16T00:52:00Z" w:initials="Office">
    <w:p w14:paraId="67945474" w14:textId="57F01A11" w:rsidR="000643FD" w:rsidRDefault="000643FD">
      <w:pPr>
        <w:pStyle w:val="CommentText"/>
      </w:pPr>
      <w:r>
        <w:rPr>
          <w:rStyle w:val="CommentReference"/>
        </w:rPr>
        <w:annotationRef/>
      </w:r>
      <w:r>
        <w:t xml:space="preserve">Sla1 tracks do not undergo scission, the membrane invagination does. The tracks can retract, which suggests failure in scission.  </w:t>
      </w:r>
    </w:p>
  </w:comment>
  <w:comment w:id="208" w:author="Microsoft Office User" w:date="2018-08-16T00:56:00Z" w:initials="Office">
    <w:p w14:paraId="4583C8F1" w14:textId="770DF94D" w:rsidR="000643FD" w:rsidRDefault="000643FD">
      <w:pPr>
        <w:pStyle w:val="CommentText"/>
      </w:pPr>
      <w:r>
        <w:rPr>
          <w:rStyle w:val="CommentReference"/>
        </w:rPr>
        <w:annotationRef/>
      </w:r>
      <w:r>
        <w:t>How does the EM show assembly and disassembly?</w:t>
      </w:r>
    </w:p>
  </w:comment>
  <w:comment w:id="213" w:author="Microsoft Office User" w:date="2018-08-16T01:00:00Z" w:initials="Office">
    <w:p w14:paraId="4A723B88" w14:textId="22A21B4E" w:rsidR="000643FD" w:rsidRDefault="000643FD">
      <w:pPr>
        <w:pStyle w:val="CommentText"/>
      </w:pPr>
      <w:r>
        <w:rPr>
          <w:rStyle w:val="CommentReference"/>
        </w:rPr>
        <w:annotationRef/>
      </w:r>
      <w:r>
        <w:t xml:space="preserve">This is not a </w:t>
      </w:r>
      <w:proofErr w:type="spellStart"/>
      <w:r>
        <w:t>Rvs</w:t>
      </w:r>
      <w:proofErr w:type="spellEnd"/>
      <w:r>
        <w:t xml:space="preserve"> duplicate strain, is it?</w:t>
      </w:r>
    </w:p>
  </w:comment>
  <w:comment w:id="216" w:author="Microsoft Office User" w:date="2018-08-16T01:02:00Z" w:initials="Office">
    <w:p w14:paraId="6C1A5A7B" w14:textId="384196F0" w:rsidR="000643FD" w:rsidRDefault="000643FD">
      <w:pPr>
        <w:pStyle w:val="CommentText"/>
      </w:pPr>
      <w:r>
        <w:rPr>
          <w:rStyle w:val="CommentReference"/>
        </w:rPr>
        <w:annotationRef/>
      </w:r>
      <w:r>
        <w:t xml:space="preserve">What is -1.8 seconds? How can something be recruited in negative seconds? </w:t>
      </w:r>
    </w:p>
  </w:comment>
  <w:comment w:id="220" w:author="Microsoft Office User" w:date="2018-08-16T01:05:00Z" w:initials="Office">
    <w:p w14:paraId="09314FB7" w14:textId="78AFA7A8" w:rsidR="000643FD" w:rsidRDefault="000643FD">
      <w:pPr>
        <w:pStyle w:val="CommentText"/>
      </w:pPr>
      <w:r>
        <w:rPr>
          <w:rStyle w:val="CommentReference"/>
        </w:rPr>
        <w:annotationRef/>
      </w:r>
      <w:r>
        <w:t xml:space="preserve">You didn’t consider any other proteins that could cause friction. </w:t>
      </w:r>
    </w:p>
  </w:comment>
  <w:comment w:id="223" w:author="Microsoft Office User" w:date="2018-08-16T01:04:00Z" w:initials="Office">
    <w:p w14:paraId="75009009" w14:textId="6440C1F5" w:rsidR="000643FD" w:rsidRDefault="000643FD">
      <w:pPr>
        <w:pStyle w:val="CommentText"/>
      </w:pPr>
      <w:r>
        <w:rPr>
          <w:rStyle w:val="CommentReference"/>
        </w:rPr>
        <w:annotationRef/>
      </w:r>
      <w:r>
        <w:rPr>
          <w:rStyle w:val="CommentReference"/>
        </w:rPr>
        <w:t xml:space="preserve">I think it is a too strong conclusion based on your data to say that protein friction does not contribute to any membrane scission process. </w:t>
      </w:r>
    </w:p>
  </w:comment>
  <w:comment w:id="225" w:author="Microsoft Office User" w:date="2018-08-16T01:09:00Z" w:initials="Office">
    <w:p w14:paraId="312F6778" w14:textId="05403745" w:rsidR="000643FD" w:rsidRDefault="000643FD">
      <w:pPr>
        <w:pStyle w:val="CommentText"/>
      </w:pPr>
      <w:r>
        <w:rPr>
          <w:rStyle w:val="CommentReference"/>
        </w:rPr>
        <w:annotationRef/>
      </w:r>
      <w:r>
        <w:t>Dependence? What is dependent on the amount of Abp1?</w:t>
      </w:r>
    </w:p>
  </w:comment>
  <w:comment w:id="226" w:author="Microsoft Office User" w:date="2018-08-16T01:10:00Z" w:initials="Office">
    <w:p w14:paraId="62DAC085" w14:textId="5C4F7539" w:rsidR="000643FD" w:rsidRDefault="000643FD">
      <w:pPr>
        <w:pStyle w:val="CommentText"/>
      </w:pPr>
      <w:r>
        <w:rPr>
          <w:rStyle w:val="CommentReference"/>
        </w:rPr>
        <w:annotationRef/>
      </w:r>
      <w:r>
        <w:t xml:space="preserve">Use consistent terminology. (unless you mean something else by “ingression”. If so you should explain what’s the difference. </w:t>
      </w:r>
    </w:p>
  </w:comment>
  <w:comment w:id="230" w:author="Microsoft Office User" w:date="2018-08-16T01:12:00Z" w:initials="Office">
    <w:p w14:paraId="3CFF8683" w14:textId="4EBF9B5B" w:rsidR="000643FD" w:rsidRDefault="000643FD">
      <w:pPr>
        <w:pStyle w:val="CommentText"/>
      </w:pPr>
      <w:r>
        <w:rPr>
          <w:rStyle w:val="CommentReference"/>
        </w:rPr>
        <w:annotationRef/>
      </w:r>
      <w:r>
        <w:t xml:space="preserve">Why do you think that SH3 could trigger disassembly? Not clear from what you wrote here. </w:t>
      </w:r>
    </w:p>
  </w:comment>
  <w:comment w:id="231" w:author="Microsoft Office User" w:date="2018-08-16T01:13:00Z" w:initials="Office">
    <w:p w14:paraId="47001523" w14:textId="5D19F32E" w:rsidR="000643FD" w:rsidRDefault="000643FD">
      <w:pPr>
        <w:pStyle w:val="CommentText"/>
      </w:pPr>
      <w:r>
        <w:rPr>
          <w:rStyle w:val="CommentReference"/>
        </w:rPr>
        <w:annotationRef/>
      </w:r>
      <w:r w:rsidR="00245F5D">
        <w:t>Sla1 doesn’t undergo scission!!</w:t>
      </w:r>
    </w:p>
  </w:comment>
  <w:comment w:id="232" w:author="Microsoft Office User" w:date="2018-08-16T01:17:00Z" w:initials="Office">
    <w:p w14:paraId="638146BC" w14:textId="2AA86F2C" w:rsidR="00342B86" w:rsidRDefault="00342B86">
      <w:pPr>
        <w:pStyle w:val="CommentText"/>
      </w:pPr>
      <w:r>
        <w:rPr>
          <w:rStyle w:val="CommentReference"/>
        </w:rPr>
        <w:annotationRef/>
      </w:r>
      <w:r>
        <w:t xml:space="preserve">I think the BAR scaffold stabilizing the membrane tube is the more obvious explanation. (There is lots of data that supports the idea that BAR domains can stabilize membrane tubes.) I would start by proposing the BAR stabilization and then follow with your more speculative SH3 domain model. </w:t>
      </w:r>
      <w:r w:rsidR="00510A8B">
        <w:t xml:space="preserve">The two models are not mutually exclusive, of course. </w:t>
      </w:r>
    </w:p>
  </w:comment>
  <w:comment w:id="234" w:author="Marko" w:date="2018-08-16T17:42:00Z" w:initials="MK">
    <w:p w14:paraId="76F8CE84" w14:textId="70B29730" w:rsidR="001C577C" w:rsidRDefault="001C577C">
      <w:pPr>
        <w:pStyle w:val="CommentText"/>
      </w:pPr>
      <w:r>
        <w:rPr>
          <w:rStyle w:val="CommentReference"/>
        </w:rPr>
        <w:annotationRef/>
      </w:r>
      <w:r>
        <w:t>“this time” refers to what?</w:t>
      </w:r>
    </w:p>
  </w:comment>
  <w:comment w:id="235" w:author="Marko" w:date="2018-08-16T17:42:00Z" w:initials="MK">
    <w:p w14:paraId="0E5F1256" w14:textId="15A4A0E0" w:rsidR="001C577C" w:rsidRDefault="001C577C">
      <w:pPr>
        <w:pStyle w:val="CommentText"/>
      </w:pPr>
      <w:r>
        <w:rPr>
          <w:rStyle w:val="CommentReference"/>
        </w:rPr>
        <w:annotationRef/>
      </w:r>
      <w:r>
        <w:t>Enough what?</w:t>
      </w:r>
    </w:p>
  </w:comment>
  <w:comment w:id="236" w:author="Marko" w:date="2018-08-16T17:43:00Z" w:initials="MK">
    <w:p w14:paraId="3C19F2C6" w14:textId="546BECB6" w:rsidR="00DB1538" w:rsidRDefault="00DB1538">
      <w:pPr>
        <w:pStyle w:val="CommentText"/>
      </w:pPr>
      <w:r>
        <w:rPr>
          <w:rStyle w:val="CommentReference"/>
        </w:rPr>
        <w:annotationRef/>
      </w:r>
      <w:r>
        <w:t>And vesicle size?</w:t>
      </w:r>
    </w:p>
  </w:comment>
  <w:comment w:id="237" w:author="Marko" w:date="2018-08-16T17:44:00Z" w:initials="MK">
    <w:p w14:paraId="6D930170" w14:textId="1AD1DD5E" w:rsidR="00A57E6D" w:rsidRDefault="00A57E6D">
      <w:pPr>
        <w:pStyle w:val="CommentText"/>
      </w:pPr>
      <w:r>
        <w:rPr>
          <w:rStyle w:val="CommentReference"/>
        </w:rPr>
        <w:annotationRef/>
      </w:r>
      <w:r>
        <w:t xml:space="preserve">“To“ or “from” </w:t>
      </w:r>
    </w:p>
  </w:comment>
  <w:comment w:id="241" w:author="Marko" w:date="2018-08-16T17:52:00Z" w:initials="MK">
    <w:p w14:paraId="1B13D144" w14:textId="271556B0" w:rsidR="007F7E4D" w:rsidRDefault="007F7E4D">
      <w:pPr>
        <w:pStyle w:val="CommentText"/>
      </w:pPr>
      <w:r>
        <w:rPr>
          <w:rStyle w:val="CommentReference"/>
        </w:rPr>
        <w:annotationRef/>
      </w:r>
      <w:r>
        <w:t xml:space="preserve">You should explain here how the BAR domain can </w:t>
      </w:r>
      <w:r w:rsidR="00FB5C67">
        <w:t>stabilize the tube and prevent scission. You are not saying anything here, but it is a key point and should be here in the summary.</w:t>
      </w:r>
    </w:p>
  </w:comment>
  <w:comment w:id="245" w:author="Marko" w:date="2018-08-16T17:49:00Z" w:initials="MK">
    <w:p w14:paraId="7B535326" w14:textId="71C0378D" w:rsidR="00204683" w:rsidRDefault="00204683">
      <w:pPr>
        <w:pStyle w:val="CommentText"/>
      </w:pPr>
      <w:r>
        <w:rPr>
          <w:rStyle w:val="CommentReference"/>
        </w:rPr>
        <w:annotationRef/>
      </w:r>
      <w:r>
        <w:t xml:space="preserve">Why would you suggest </w:t>
      </w:r>
      <w:proofErr w:type="spellStart"/>
      <w:r>
        <w:t>Inps</w:t>
      </w:r>
      <w:proofErr w:type="spellEnd"/>
      <w:r>
        <w:t xml:space="preserve"> regulate protein phosphorylation?? They are thought to be lipid phosphatases. Isn’t that the more likely mode of function?</w:t>
      </w:r>
      <w:r w:rsidR="00CB6420">
        <w:t xml:space="preserve"> I.e. they remove PIP2 and thereby release PIP2 binding endocytic proteins from the vesicle.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F76E0" w15:done="0"/>
  <w15:commentEx w15:paraId="2F39FDD3" w15:done="0"/>
  <w15:commentEx w15:paraId="49074A5F" w15:done="0"/>
  <w15:commentEx w15:paraId="53585C50" w15:done="0"/>
  <w15:commentEx w15:paraId="620CFAA8" w15:done="0"/>
  <w15:commentEx w15:paraId="41B82E91" w15:done="0"/>
  <w15:commentEx w15:paraId="64684285" w15:done="0"/>
  <w15:commentEx w15:paraId="71978D13" w15:done="0"/>
  <w15:commentEx w15:paraId="08A90C32" w15:done="0"/>
  <w15:commentEx w15:paraId="047BA07C" w15:done="0"/>
  <w15:commentEx w15:paraId="120CD376" w15:done="0"/>
  <w15:commentEx w15:paraId="1E58D79B" w15:done="0"/>
  <w15:commentEx w15:paraId="26509576" w15:done="0"/>
  <w15:commentEx w15:paraId="22D1DAD4" w15:done="0"/>
  <w15:commentEx w15:paraId="4C0B4225" w15:done="0"/>
  <w15:commentEx w15:paraId="1AE1F419" w15:done="0"/>
  <w15:commentEx w15:paraId="1BDF2F0B" w15:done="0"/>
  <w15:commentEx w15:paraId="0E266037" w15:done="0"/>
  <w15:commentEx w15:paraId="67608BC9" w15:done="0"/>
  <w15:commentEx w15:paraId="0D876F28" w15:done="0"/>
  <w15:commentEx w15:paraId="2DA40349" w15:done="0"/>
  <w15:commentEx w15:paraId="1777E3FA" w15:done="0"/>
  <w15:commentEx w15:paraId="69A82B7B" w15:done="0"/>
  <w15:commentEx w15:paraId="73901B19" w15:done="0"/>
  <w15:commentEx w15:paraId="663917F4" w15:done="0"/>
  <w15:commentEx w15:paraId="6924ED72" w15:done="0"/>
  <w15:commentEx w15:paraId="073B993D" w15:done="0"/>
  <w15:commentEx w15:paraId="6C1DBBDC" w15:done="0"/>
  <w15:commentEx w15:paraId="23F5EA39" w15:done="0"/>
  <w15:commentEx w15:paraId="09BCBA2F" w15:done="0"/>
  <w15:commentEx w15:paraId="124EA8F2" w15:done="0"/>
  <w15:commentEx w15:paraId="01601F7F" w15:done="0"/>
  <w15:commentEx w15:paraId="28190E88" w15:done="0"/>
  <w15:commentEx w15:paraId="6476D580" w15:done="0"/>
  <w15:commentEx w15:paraId="69179D99" w15:done="0"/>
  <w15:commentEx w15:paraId="4DDC85BF" w15:done="0"/>
  <w15:commentEx w15:paraId="085C02A2" w15:done="0"/>
  <w15:commentEx w15:paraId="3F54CB36" w15:done="0"/>
  <w15:commentEx w15:paraId="12F2E477" w15:done="0"/>
  <w15:commentEx w15:paraId="1ED58D71" w15:done="0"/>
  <w15:commentEx w15:paraId="2943C7DD" w15:done="0"/>
  <w15:commentEx w15:paraId="4F5A4F5B" w15:done="0"/>
  <w15:commentEx w15:paraId="2D5B32BA" w15:done="0"/>
  <w15:commentEx w15:paraId="0FB32371" w15:done="0"/>
  <w15:commentEx w15:paraId="7293EFFE" w15:done="0"/>
  <w15:commentEx w15:paraId="5796831A" w15:done="0"/>
  <w15:commentEx w15:paraId="2C52179A" w15:done="0"/>
  <w15:commentEx w15:paraId="6F931FBC" w15:done="0"/>
  <w15:commentEx w15:paraId="23971D8F" w15:done="0"/>
  <w15:commentEx w15:paraId="79E48871" w15:done="0"/>
  <w15:commentEx w15:paraId="43954641" w15:done="0"/>
  <w15:commentEx w15:paraId="238C4063" w15:done="0"/>
  <w15:commentEx w15:paraId="548D32EA" w15:done="0"/>
  <w15:commentEx w15:paraId="5290225B" w15:done="0"/>
  <w15:commentEx w15:paraId="681275D4" w15:done="0"/>
  <w15:commentEx w15:paraId="67945474" w15:done="0"/>
  <w15:commentEx w15:paraId="4583C8F1" w15:done="0"/>
  <w15:commentEx w15:paraId="4A723B88" w15:done="0"/>
  <w15:commentEx w15:paraId="6C1A5A7B" w15:done="0"/>
  <w15:commentEx w15:paraId="09314FB7" w15:done="0"/>
  <w15:commentEx w15:paraId="75009009" w15:done="0"/>
  <w15:commentEx w15:paraId="312F6778" w15:done="0"/>
  <w15:commentEx w15:paraId="62DAC085" w15:done="0"/>
  <w15:commentEx w15:paraId="3CFF8683" w15:done="0"/>
  <w15:commentEx w15:paraId="47001523" w15:done="0"/>
  <w15:commentEx w15:paraId="638146BC" w15:done="0"/>
  <w15:commentEx w15:paraId="76F8CE84" w15:done="0"/>
  <w15:commentEx w15:paraId="0E5F1256" w15:done="0"/>
  <w15:commentEx w15:paraId="3C19F2C6" w15:done="0"/>
  <w15:commentEx w15:paraId="6D930170" w15:done="0"/>
  <w15:commentEx w15:paraId="1B13D144" w15:done="0"/>
  <w15:commentEx w15:paraId="7B535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F76E0" w16cid:durableId="1F1EED06"/>
  <w16cid:commentId w16cid:paraId="2F39FDD3" w16cid:durableId="1F1EED9E"/>
  <w16cid:commentId w16cid:paraId="49074A5F" w16cid:durableId="1F1EEE14"/>
  <w16cid:commentId w16cid:paraId="53585C50" w16cid:durableId="1F1EEF8E"/>
  <w16cid:commentId w16cid:paraId="620CFAA8" w16cid:durableId="1F1EEFF1"/>
  <w16cid:commentId w16cid:paraId="41B82E91" w16cid:durableId="1F1EF09E"/>
  <w16cid:commentId w16cid:paraId="64684285" w16cid:durableId="1F1EF0EE"/>
  <w16cid:commentId w16cid:paraId="71978D13" w16cid:durableId="1F1EFCF2"/>
  <w16cid:commentId w16cid:paraId="08A90C32" w16cid:durableId="1F1EFD24"/>
  <w16cid:commentId w16cid:paraId="047BA07C" w16cid:durableId="1F1F0217"/>
  <w16cid:commentId w16cid:paraId="120CD376" w16cid:durableId="1F1F02B2"/>
  <w16cid:commentId w16cid:paraId="1E58D79B" w16cid:durableId="1F1F032B"/>
  <w16cid:commentId w16cid:paraId="26509576" w16cid:durableId="1F1F043F"/>
  <w16cid:commentId w16cid:paraId="22D1DAD4" w16cid:durableId="1F1F04F8"/>
  <w16cid:commentId w16cid:paraId="4C0B4225" w16cid:durableId="1F1F0556"/>
  <w16cid:commentId w16cid:paraId="1AE1F419" w16cid:durableId="1F1F05C2"/>
  <w16cid:commentId w16cid:paraId="1BDF2F0B" w16cid:durableId="1F1F07BE"/>
  <w16cid:commentId w16cid:paraId="0E266037" w16cid:durableId="1F1F0880"/>
  <w16cid:commentId w16cid:paraId="67608BC9" w16cid:durableId="1F1F08B6"/>
  <w16cid:commentId w16cid:paraId="0D876F28" w16cid:durableId="1F1F098C"/>
  <w16cid:commentId w16cid:paraId="2DA40349" w16cid:durableId="1F1F0A7B"/>
  <w16cid:commentId w16cid:paraId="1777E3FA" w16cid:durableId="1F1F0B19"/>
  <w16cid:commentId w16cid:paraId="69A82B7B" w16cid:durableId="1F20090A"/>
  <w16cid:commentId w16cid:paraId="73901B19" w16cid:durableId="1F20090B"/>
  <w16cid:commentId w16cid:paraId="663917F4" w16cid:durableId="1F20090C"/>
  <w16cid:commentId w16cid:paraId="6924ED72" w16cid:durableId="1F20090D"/>
  <w16cid:commentId w16cid:paraId="073B993D" w16cid:durableId="1F20090E"/>
  <w16cid:commentId w16cid:paraId="6C1DBBDC" w16cid:durableId="1F20090F"/>
  <w16cid:commentId w16cid:paraId="23F5EA39" w16cid:durableId="1F200910"/>
  <w16cid:commentId w16cid:paraId="09BCBA2F" w16cid:durableId="1F200911"/>
  <w16cid:commentId w16cid:paraId="124EA8F2" w16cid:durableId="1F200912"/>
  <w16cid:commentId w16cid:paraId="01601F7F" w16cid:durableId="1F200913"/>
  <w16cid:commentId w16cid:paraId="28190E88" w16cid:durableId="1F200914"/>
  <w16cid:commentId w16cid:paraId="6476D580" w16cid:durableId="1F200915"/>
  <w16cid:commentId w16cid:paraId="69179D99" w16cid:durableId="1F200916"/>
  <w16cid:commentId w16cid:paraId="4DDC85BF" w16cid:durableId="1F200917"/>
  <w16cid:commentId w16cid:paraId="085C02A2" w16cid:durableId="1F200918"/>
  <w16cid:commentId w16cid:paraId="3F54CB36" w16cid:durableId="1F200919"/>
  <w16cid:commentId w16cid:paraId="12F2E477" w16cid:durableId="1F20091A"/>
  <w16cid:commentId w16cid:paraId="1ED58D71" w16cid:durableId="1F20091B"/>
  <w16cid:commentId w16cid:paraId="2943C7DD" w16cid:durableId="1F20091C"/>
  <w16cid:commentId w16cid:paraId="4F5A4F5B" w16cid:durableId="1F20091D"/>
  <w16cid:commentId w16cid:paraId="2D5B32BA" w16cid:durableId="1F20091E"/>
  <w16cid:commentId w16cid:paraId="0FB32371" w16cid:durableId="1F20091F"/>
  <w16cid:commentId w16cid:paraId="7293EFFE" w16cid:durableId="1F200920"/>
  <w16cid:commentId w16cid:paraId="5796831A" w16cid:durableId="1F200921"/>
  <w16cid:commentId w16cid:paraId="2C52179A" w16cid:durableId="1F200922"/>
  <w16cid:commentId w16cid:paraId="6F931FBC" w16cid:durableId="1F200923"/>
  <w16cid:commentId w16cid:paraId="23971D8F" w16cid:durableId="1F200924"/>
  <w16cid:commentId w16cid:paraId="79E48871" w16cid:durableId="1F200925"/>
  <w16cid:commentId w16cid:paraId="43954641" w16cid:durableId="1F200926"/>
  <w16cid:commentId w16cid:paraId="238C4063" w16cid:durableId="1F200927"/>
  <w16cid:commentId w16cid:paraId="548D32EA" w16cid:durableId="1F200928"/>
  <w16cid:commentId w16cid:paraId="5290225B" w16cid:durableId="1F200929"/>
  <w16cid:commentId w16cid:paraId="681275D4" w16cid:durableId="1F20092A"/>
  <w16cid:commentId w16cid:paraId="67945474" w16cid:durableId="1F20092B"/>
  <w16cid:commentId w16cid:paraId="4583C8F1" w16cid:durableId="1F20092C"/>
  <w16cid:commentId w16cid:paraId="4A723B88" w16cid:durableId="1F20092D"/>
  <w16cid:commentId w16cid:paraId="6C1A5A7B" w16cid:durableId="1F20092E"/>
  <w16cid:commentId w16cid:paraId="09314FB7" w16cid:durableId="1F20092F"/>
  <w16cid:commentId w16cid:paraId="75009009" w16cid:durableId="1F200930"/>
  <w16cid:commentId w16cid:paraId="312F6778" w16cid:durableId="1F200931"/>
  <w16cid:commentId w16cid:paraId="62DAC085" w16cid:durableId="1F200932"/>
  <w16cid:commentId w16cid:paraId="3CFF8683" w16cid:durableId="1F200933"/>
  <w16cid:commentId w16cid:paraId="47001523" w16cid:durableId="1F200934"/>
  <w16cid:commentId w16cid:paraId="638146BC" w16cid:durableId="1F200935"/>
  <w16cid:commentId w16cid:paraId="76F8CE84" w16cid:durableId="1F2035FE"/>
  <w16cid:commentId w16cid:paraId="0E5F1256" w16cid:durableId="1F203614"/>
  <w16cid:commentId w16cid:paraId="3C19F2C6" w16cid:durableId="1F203636"/>
  <w16cid:commentId w16cid:paraId="6D930170" w16cid:durableId="1F203665"/>
  <w16cid:commentId w16cid:paraId="1B13D144" w16cid:durableId="1F203842"/>
  <w16cid:commentId w16cid:paraId="7B535326" w16cid:durableId="1F2037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o">
    <w15:presenceInfo w15:providerId="None" w15:userId="Mark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EA9"/>
    <w:rsid w:val="000028D7"/>
    <w:rsid w:val="00003430"/>
    <w:rsid w:val="000049E7"/>
    <w:rsid w:val="000054BF"/>
    <w:rsid w:val="00006BF4"/>
    <w:rsid w:val="00014C9C"/>
    <w:rsid w:val="0001644F"/>
    <w:rsid w:val="00017379"/>
    <w:rsid w:val="000225B7"/>
    <w:rsid w:val="00024570"/>
    <w:rsid w:val="00025A0B"/>
    <w:rsid w:val="00027902"/>
    <w:rsid w:val="0002794F"/>
    <w:rsid w:val="000311A4"/>
    <w:rsid w:val="00031827"/>
    <w:rsid w:val="00031BA4"/>
    <w:rsid w:val="00031F29"/>
    <w:rsid w:val="00032DD4"/>
    <w:rsid w:val="00032E5F"/>
    <w:rsid w:val="000341DA"/>
    <w:rsid w:val="00034CDE"/>
    <w:rsid w:val="00036817"/>
    <w:rsid w:val="000436F9"/>
    <w:rsid w:val="0004421C"/>
    <w:rsid w:val="000506DA"/>
    <w:rsid w:val="00055602"/>
    <w:rsid w:val="00055FCF"/>
    <w:rsid w:val="0005783A"/>
    <w:rsid w:val="00060411"/>
    <w:rsid w:val="0006045B"/>
    <w:rsid w:val="00061960"/>
    <w:rsid w:val="000643FD"/>
    <w:rsid w:val="000645F7"/>
    <w:rsid w:val="00066411"/>
    <w:rsid w:val="00066905"/>
    <w:rsid w:val="000713DD"/>
    <w:rsid w:val="0007451A"/>
    <w:rsid w:val="00075C2E"/>
    <w:rsid w:val="0007766E"/>
    <w:rsid w:val="00077E89"/>
    <w:rsid w:val="000806B3"/>
    <w:rsid w:val="00081865"/>
    <w:rsid w:val="000856B3"/>
    <w:rsid w:val="00087F69"/>
    <w:rsid w:val="00092AC0"/>
    <w:rsid w:val="00092B31"/>
    <w:rsid w:val="00092B55"/>
    <w:rsid w:val="00093290"/>
    <w:rsid w:val="0009376B"/>
    <w:rsid w:val="000944E7"/>
    <w:rsid w:val="00094618"/>
    <w:rsid w:val="000946A4"/>
    <w:rsid w:val="00095F3C"/>
    <w:rsid w:val="00096D5F"/>
    <w:rsid w:val="00096F69"/>
    <w:rsid w:val="000A23C6"/>
    <w:rsid w:val="000A4F17"/>
    <w:rsid w:val="000B1424"/>
    <w:rsid w:val="000B1947"/>
    <w:rsid w:val="000B24CC"/>
    <w:rsid w:val="000B2E63"/>
    <w:rsid w:val="000B450F"/>
    <w:rsid w:val="000B4A79"/>
    <w:rsid w:val="000B613E"/>
    <w:rsid w:val="000B664A"/>
    <w:rsid w:val="000B733B"/>
    <w:rsid w:val="000C14BF"/>
    <w:rsid w:val="000C37E6"/>
    <w:rsid w:val="000C5B09"/>
    <w:rsid w:val="000C7C77"/>
    <w:rsid w:val="000D0D05"/>
    <w:rsid w:val="000D1F86"/>
    <w:rsid w:val="000D2D5B"/>
    <w:rsid w:val="000D2F96"/>
    <w:rsid w:val="000D53B5"/>
    <w:rsid w:val="000D6AC7"/>
    <w:rsid w:val="000D7188"/>
    <w:rsid w:val="000E139E"/>
    <w:rsid w:val="000E3062"/>
    <w:rsid w:val="000E70A3"/>
    <w:rsid w:val="000F0BBD"/>
    <w:rsid w:val="000F3FDD"/>
    <w:rsid w:val="000F60D3"/>
    <w:rsid w:val="000F65F1"/>
    <w:rsid w:val="00100D40"/>
    <w:rsid w:val="00101A00"/>
    <w:rsid w:val="00103225"/>
    <w:rsid w:val="001056C0"/>
    <w:rsid w:val="00107F8B"/>
    <w:rsid w:val="00112CF4"/>
    <w:rsid w:val="0011580E"/>
    <w:rsid w:val="00115EEC"/>
    <w:rsid w:val="00121481"/>
    <w:rsid w:val="0012404D"/>
    <w:rsid w:val="0012413F"/>
    <w:rsid w:val="00124439"/>
    <w:rsid w:val="0012470F"/>
    <w:rsid w:val="001315C5"/>
    <w:rsid w:val="001325FD"/>
    <w:rsid w:val="00135499"/>
    <w:rsid w:val="001366A0"/>
    <w:rsid w:val="001369A3"/>
    <w:rsid w:val="00140707"/>
    <w:rsid w:val="00142EEA"/>
    <w:rsid w:val="001431B8"/>
    <w:rsid w:val="0014389C"/>
    <w:rsid w:val="00152520"/>
    <w:rsid w:val="001526CB"/>
    <w:rsid w:val="00152BF5"/>
    <w:rsid w:val="001535FF"/>
    <w:rsid w:val="00153984"/>
    <w:rsid w:val="00156681"/>
    <w:rsid w:val="001579B6"/>
    <w:rsid w:val="001637CE"/>
    <w:rsid w:val="00163B73"/>
    <w:rsid w:val="00165184"/>
    <w:rsid w:val="00167F75"/>
    <w:rsid w:val="0017096C"/>
    <w:rsid w:val="00172C9D"/>
    <w:rsid w:val="00174D6B"/>
    <w:rsid w:val="0018101C"/>
    <w:rsid w:val="00181DF1"/>
    <w:rsid w:val="00184D07"/>
    <w:rsid w:val="00185C7B"/>
    <w:rsid w:val="00185F48"/>
    <w:rsid w:val="00190B3F"/>
    <w:rsid w:val="00191EAF"/>
    <w:rsid w:val="001927CC"/>
    <w:rsid w:val="00194A5B"/>
    <w:rsid w:val="00197042"/>
    <w:rsid w:val="001A1C77"/>
    <w:rsid w:val="001A2414"/>
    <w:rsid w:val="001A6D00"/>
    <w:rsid w:val="001B278D"/>
    <w:rsid w:val="001B2987"/>
    <w:rsid w:val="001B3F6B"/>
    <w:rsid w:val="001B6097"/>
    <w:rsid w:val="001B72EF"/>
    <w:rsid w:val="001B7EB4"/>
    <w:rsid w:val="001C3686"/>
    <w:rsid w:val="001C577C"/>
    <w:rsid w:val="001C78FB"/>
    <w:rsid w:val="001D2769"/>
    <w:rsid w:val="001D32BD"/>
    <w:rsid w:val="001D3C40"/>
    <w:rsid w:val="001D670D"/>
    <w:rsid w:val="001E0026"/>
    <w:rsid w:val="001E1549"/>
    <w:rsid w:val="001E4D60"/>
    <w:rsid w:val="001E51D6"/>
    <w:rsid w:val="001E5221"/>
    <w:rsid w:val="001E77C4"/>
    <w:rsid w:val="001F0AB3"/>
    <w:rsid w:val="001F1DBF"/>
    <w:rsid w:val="001F5D97"/>
    <w:rsid w:val="00202166"/>
    <w:rsid w:val="00202F2A"/>
    <w:rsid w:val="002039DF"/>
    <w:rsid w:val="00204683"/>
    <w:rsid w:val="002072D7"/>
    <w:rsid w:val="002140B9"/>
    <w:rsid w:val="00215E02"/>
    <w:rsid w:val="00216B8A"/>
    <w:rsid w:val="00217352"/>
    <w:rsid w:val="0021782D"/>
    <w:rsid w:val="0022133F"/>
    <w:rsid w:val="00221893"/>
    <w:rsid w:val="00224010"/>
    <w:rsid w:val="002276F3"/>
    <w:rsid w:val="00227F27"/>
    <w:rsid w:val="00231F2C"/>
    <w:rsid w:val="002323A1"/>
    <w:rsid w:val="00233919"/>
    <w:rsid w:val="00235C57"/>
    <w:rsid w:val="00236912"/>
    <w:rsid w:val="00236FA3"/>
    <w:rsid w:val="00241233"/>
    <w:rsid w:val="00241A97"/>
    <w:rsid w:val="00242DA0"/>
    <w:rsid w:val="00245F5D"/>
    <w:rsid w:val="002466C5"/>
    <w:rsid w:val="002476BD"/>
    <w:rsid w:val="0024794E"/>
    <w:rsid w:val="00247AB3"/>
    <w:rsid w:val="00251DC1"/>
    <w:rsid w:val="0025256E"/>
    <w:rsid w:val="00254144"/>
    <w:rsid w:val="002543DE"/>
    <w:rsid w:val="00254EE9"/>
    <w:rsid w:val="00257886"/>
    <w:rsid w:val="00257BAF"/>
    <w:rsid w:val="0026075F"/>
    <w:rsid w:val="00262871"/>
    <w:rsid w:val="00263DDC"/>
    <w:rsid w:val="002640F5"/>
    <w:rsid w:val="002659CE"/>
    <w:rsid w:val="00270B29"/>
    <w:rsid w:val="0027324A"/>
    <w:rsid w:val="00280254"/>
    <w:rsid w:val="00280FA1"/>
    <w:rsid w:val="0028343F"/>
    <w:rsid w:val="0028501D"/>
    <w:rsid w:val="00286D6F"/>
    <w:rsid w:val="002907CC"/>
    <w:rsid w:val="002912F3"/>
    <w:rsid w:val="002967AB"/>
    <w:rsid w:val="002975DF"/>
    <w:rsid w:val="002977E5"/>
    <w:rsid w:val="002A1262"/>
    <w:rsid w:val="002A1C67"/>
    <w:rsid w:val="002A2019"/>
    <w:rsid w:val="002A263B"/>
    <w:rsid w:val="002A26AC"/>
    <w:rsid w:val="002A32A9"/>
    <w:rsid w:val="002A3609"/>
    <w:rsid w:val="002B0230"/>
    <w:rsid w:val="002B74F4"/>
    <w:rsid w:val="002C0170"/>
    <w:rsid w:val="002C242C"/>
    <w:rsid w:val="002C3877"/>
    <w:rsid w:val="002C4662"/>
    <w:rsid w:val="002C5342"/>
    <w:rsid w:val="002C57AA"/>
    <w:rsid w:val="002C6EEB"/>
    <w:rsid w:val="002C7671"/>
    <w:rsid w:val="002D231B"/>
    <w:rsid w:val="002D4091"/>
    <w:rsid w:val="002D44F8"/>
    <w:rsid w:val="002D4E0E"/>
    <w:rsid w:val="002D6E58"/>
    <w:rsid w:val="002D7516"/>
    <w:rsid w:val="002D777F"/>
    <w:rsid w:val="002E07D5"/>
    <w:rsid w:val="002E0B64"/>
    <w:rsid w:val="002E2A30"/>
    <w:rsid w:val="002F35DD"/>
    <w:rsid w:val="002F60AD"/>
    <w:rsid w:val="003020A6"/>
    <w:rsid w:val="00302B09"/>
    <w:rsid w:val="00302B80"/>
    <w:rsid w:val="0030371D"/>
    <w:rsid w:val="003102EC"/>
    <w:rsid w:val="00310373"/>
    <w:rsid w:val="00310DF0"/>
    <w:rsid w:val="003116AD"/>
    <w:rsid w:val="00311873"/>
    <w:rsid w:val="00311E04"/>
    <w:rsid w:val="00312E22"/>
    <w:rsid w:val="003163C1"/>
    <w:rsid w:val="00316BBC"/>
    <w:rsid w:val="00316E75"/>
    <w:rsid w:val="0032593D"/>
    <w:rsid w:val="00326C01"/>
    <w:rsid w:val="00326D5F"/>
    <w:rsid w:val="003309D2"/>
    <w:rsid w:val="00330C12"/>
    <w:rsid w:val="00332C5F"/>
    <w:rsid w:val="00336889"/>
    <w:rsid w:val="0033707A"/>
    <w:rsid w:val="0034104B"/>
    <w:rsid w:val="00341114"/>
    <w:rsid w:val="00342B86"/>
    <w:rsid w:val="00343058"/>
    <w:rsid w:val="00343560"/>
    <w:rsid w:val="0034360B"/>
    <w:rsid w:val="003454AC"/>
    <w:rsid w:val="00346B87"/>
    <w:rsid w:val="00347A4B"/>
    <w:rsid w:val="00353901"/>
    <w:rsid w:val="00355818"/>
    <w:rsid w:val="003574B9"/>
    <w:rsid w:val="0036021B"/>
    <w:rsid w:val="003610B6"/>
    <w:rsid w:val="00361C44"/>
    <w:rsid w:val="003622C6"/>
    <w:rsid w:val="003652E4"/>
    <w:rsid w:val="00365330"/>
    <w:rsid w:val="00367129"/>
    <w:rsid w:val="00367957"/>
    <w:rsid w:val="00370872"/>
    <w:rsid w:val="00372315"/>
    <w:rsid w:val="00372608"/>
    <w:rsid w:val="003739A3"/>
    <w:rsid w:val="00373C2A"/>
    <w:rsid w:val="00373F1C"/>
    <w:rsid w:val="0037430F"/>
    <w:rsid w:val="00375045"/>
    <w:rsid w:val="00376A04"/>
    <w:rsid w:val="00376FFD"/>
    <w:rsid w:val="003801DE"/>
    <w:rsid w:val="00380ADA"/>
    <w:rsid w:val="00382909"/>
    <w:rsid w:val="00384A8A"/>
    <w:rsid w:val="00385714"/>
    <w:rsid w:val="00390FB1"/>
    <w:rsid w:val="00392D54"/>
    <w:rsid w:val="00392D59"/>
    <w:rsid w:val="00393FF0"/>
    <w:rsid w:val="00397535"/>
    <w:rsid w:val="003A0099"/>
    <w:rsid w:val="003A1816"/>
    <w:rsid w:val="003A33BD"/>
    <w:rsid w:val="003A51DB"/>
    <w:rsid w:val="003A648B"/>
    <w:rsid w:val="003A7B33"/>
    <w:rsid w:val="003A7D13"/>
    <w:rsid w:val="003B01F8"/>
    <w:rsid w:val="003B0EDA"/>
    <w:rsid w:val="003B2D10"/>
    <w:rsid w:val="003B351F"/>
    <w:rsid w:val="003C014A"/>
    <w:rsid w:val="003C02FC"/>
    <w:rsid w:val="003C1677"/>
    <w:rsid w:val="003C218D"/>
    <w:rsid w:val="003C3C1B"/>
    <w:rsid w:val="003C5C35"/>
    <w:rsid w:val="003C61FC"/>
    <w:rsid w:val="003C69E6"/>
    <w:rsid w:val="003D0491"/>
    <w:rsid w:val="003D10F1"/>
    <w:rsid w:val="003D1C97"/>
    <w:rsid w:val="003D530D"/>
    <w:rsid w:val="003E2249"/>
    <w:rsid w:val="003E24D9"/>
    <w:rsid w:val="003E3641"/>
    <w:rsid w:val="003E530B"/>
    <w:rsid w:val="003F3508"/>
    <w:rsid w:val="003F5A37"/>
    <w:rsid w:val="003F6581"/>
    <w:rsid w:val="0040075A"/>
    <w:rsid w:val="004027AF"/>
    <w:rsid w:val="00403725"/>
    <w:rsid w:val="00403EA3"/>
    <w:rsid w:val="0040400F"/>
    <w:rsid w:val="0040542C"/>
    <w:rsid w:val="004056B9"/>
    <w:rsid w:val="004072F6"/>
    <w:rsid w:val="004102D6"/>
    <w:rsid w:val="00412AC1"/>
    <w:rsid w:val="004135C2"/>
    <w:rsid w:val="00415286"/>
    <w:rsid w:val="00415B9F"/>
    <w:rsid w:val="004167E5"/>
    <w:rsid w:val="00416B7A"/>
    <w:rsid w:val="004216C3"/>
    <w:rsid w:val="00422257"/>
    <w:rsid w:val="00422369"/>
    <w:rsid w:val="0042298E"/>
    <w:rsid w:val="004243C9"/>
    <w:rsid w:val="0042454D"/>
    <w:rsid w:val="004245F3"/>
    <w:rsid w:val="00424C7A"/>
    <w:rsid w:val="00425310"/>
    <w:rsid w:val="00425AA3"/>
    <w:rsid w:val="0043223A"/>
    <w:rsid w:val="004372E7"/>
    <w:rsid w:val="0044504D"/>
    <w:rsid w:val="00445BCF"/>
    <w:rsid w:val="00453097"/>
    <w:rsid w:val="004535D4"/>
    <w:rsid w:val="00453814"/>
    <w:rsid w:val="00460E0E"/>
    <w:rsid w:val="00461156"/>
    <w:rsid w:val="004621E4"/>
    <w:rsid w:val="0046378B"/>
    <w:rsid w:val="00463CBD"/>
    <w:rsid w:val="0046531B"/>
    <w:rsid w:val="004665E5"/>
    <w:rsid w:val="00467D78"/>
    <w:rsid w:val="00470D97"/>
    <w:rsid w:val="00475221"/>
    <w:rsid w:val="00475772"/>
    <w:rsid w:val="0047743F"/>
    <w:rsid w:val="00480413"/>
    <w:rsid w:val="004818B0"/>
    <w:rsid w:val="00481FEA"/>
    <w:rsid w:val="00484987"/>
    <w:rsid w:val="00484CF6"/>
    <w:rsid w:val="00486EF2"/>
    <w:rsid w:val="004925C2"/>
    <w:rsid w:val="00493AEB"/>
    <w:rsid w:val="0049405F"/>
    <w:rsid w:val="0049476E"/>
    <w:rsid w:val="0049572E"/>
    <w:rsid w:val="0049719A"/>
    <w:rsid w:val="004973F5"/>
    <w:rsid w:val="004A0E52"/>
    <w:rsid w:val="004A4779"/>
    <w:rsid w:val="004A7740"/>
    <w:rsid w:val="004B0AC3"/>
    <w:rsid w:val="004B0F14"/>
    <w:rsid w:val="004B0F9F"/>
    <w:rsid w:val="004B2071"/>
    <w:rsid w:val="004B5700"/>
    <w:rsid w:val="004B744F"/>
    <w:rsid w:val="004B76A8"/>
    <w:rsid w:val="004C06DC"/>
    <w:rsid w:val="004C0918"/>
    <w:rsid w:val="004C6D3D"/>
    <w:rsid w:val="004D192D"/>
    <w:rsid w:val="004D37DC"/>
    <w:rsid w:val="004D3EA3"/>
    <w:rsid w:val="004D4EF9"/>
    <w:rsid w:val="004D6827"/>
    <w:rsid w:val="004D7195"/>
    <w:rsid w:val="004D73A2"/>
    <w:rsid w:val="004E2B23"/>
    <w:rsid w:val="004E2DEC"/>
    <w:rsid w:val="004E3B18"/>
    <w:rsid w:val="004E53C3"/>
    <w:rsid w:val="004E6392"/>
    <w:rsid w:val="004F07C2"/>
    <w:rsid w:val="004F22BE"/>
    <w:rsid w:val="004F2B14"/>
    <w:rsid w:val="004F3B86"/>
    <w:rsid w:val="004F46D0"/>
    <w:rsid w:val="004F4D80"/>
    <w:rsid w:val="004F5604"/>
    <w:rsid w:val="004F5792"/>
    <w:rsid w:val="004F6A98"/>
    <w:rsid w:val="004F75E4"/>
    <w:rsid w:val="0050052B"/>
    <w:rsid w:val="00502A16"/>
    <w:rsid w:val="00503C4A"/>
    <w:rsid w:val="005041D0"/>
    <w:rsid w:val="005051C4"/>
    <w:rsid w:val="0050675E"/>
    <w:rsid w:val="00507CF9"/>
    <w:rsid w:val="00510A8B"/>
    <w:rsid w:val="005138B4"/>
    <w:rsid w:val="005138FD"/>
    <w:rsid w:val="005160EC"/>
    <w:rsid w:val="005166C7"/>
    <w:rsid w:val="005221D3"/>
    <w:rsid w:val="00527352"/>
    <w:rsid w:val="0052780E"/>
    <w:rsid w:val="00530D83"/>
    <w:rsid w:val="005316AB"/>
    <w:rsid w:val="00532D3A"/>
    <w:rsid w:val="005356A9"/>
    <w:rsid w:val="00542891"/>
    <w:rsid w:val="005431E3"/>
    <w:rsid w:val="005433D9"/>
    <w:rsid w:val="00543603"/>
    <w:rsid w:val="00545A7E"/>
    <w:rsid w:val="00547129"/>
    <w:rsid w:val="00547455"/>
    <w:rsid w:val="00550A48"/>
    <w:rsid w:val="00552012"/>
    <w:rsid w:val="00552C20"/>
    <w:rsid w:val="00553516"/>
    <w:rsid w:val="00554C18"/>
    <w:rsid w:val="00556C06"/>
    <w:rsid w:val="00560B38"/>
    <w:rsid w:val="00562255"/>
    <w:rsid w:val="00564EB7"/>
    <w:rsid w:val="005660D9"/>
    <w:rsid w:val="005667B8"/>
    <w:rsid w:val="0057034D"/>
    <w:rsid w:val="0057077D"/>
    <w:rsid w:val="00571DCA"/>
    <w:rsid w:val="00572C5A"/>
    <w:rsid w:val="005758DC"/>
    <w:rsid w:val="00575B4E"/>
    <w:rsid w:val="005772B8"/>
    <w:rsid w:val="00577B90"/>
    <w:rsid w:val="00580B7D"/>
    <w:rsid w:val="00581AAE"/>
    <w:rsid w:val="005822B6"/>
    <w:rsid w:val="00582DBB"/>
    <w:rsid w:val="00583079"/>
    <w:rsid w:val="00583343"/>
    <w:rsid w:val="00585250"/>
    <w:rsid w:val="00585462"/>
    <w:rsid w:val="00585579"/>
    <w:rsid w:val="00585991"/>
    <w:rsid w:val="0058688A"/>
    <w:rsid w:val="00586D83"/>
    <w:rsid w:val="00590736"/>
    <w:rsid w:val="00592172"/>
    <w:rsid w:val="00592221"/>
    <w:rsid w:val="005923E1"/>
    <w:rsid w:val="00592A6B"/>
    <w:rsid w:val="0059446F"/>
    <w:rsid w:val="0059603F"/>
    <w:rsid w:val="00596C78"/>
    <w:rsid w:val="00597066"/>
    <w:rsid w:val="005A0E55"/>
    <w:rsid w:val="005A1F89"/>
    <w:rsid w:val="005A469A"/>
    <w:rsid w:val="005A5969"/>
    <w:rsid w:val="005A63A7"/>
    <w:rsid w:val="005A66E4"/>
    <w:rsid w:val="005B045B"/>
    <w:rsid w:val="005B053E"/>
    <w:rsid w:val="005B24EA"/>
    <w:rsid w:val="005B384F"/>
    <w:rsid w:val="005B550A"/>
    <w:rsid w:val="005B5824"/>
    <w:rsid w:val="005C0000"/>
    <w:rsid w:val="005C0395"/>
    <w:rsid w:val="005C310E"/>
    <w:rsid w:val="005C4CA5"/>
    <w:rsid w:val="005C6BB0"/>
    <w:rsid w:val="005C6CCB"/>
    <w:rsid w:val="005D00B4"/>
    <w:rsid w:val="005D375B"/>
    <w:rsid w:val="005D59A2"/>
    <w:rsid w:val="005D5FC2"/>
    <w:rsid w:val="005E169B"/>
    <w:rsid w:val="005E70D5"/>
    <w:rsid w:val="005E7F91"/>
    <w:rsid w:val="005F0EBC"/>
    <w:rsid w:val="005F2033"/>
    <w:rsid w:val="005F355D"/>
    <w:rsid w:val="005F4228"/>
    <w:rsid w:val="005F4B8E"/>
    <w:rsid w:val="005F4D06"/>
    <w:rsid w:val="005F6232"/>
    <w:rsid w:val="005F6391"/>
    <w:rsid w:val="006028BE"/>
    <w:rsid w:val="00602E28"/>
    <w:rsid w:val="00604573"/>
    <w:rsid w:val="00604B76"/>
    <w:rsid w:val="00612A85"/>
    <w:rsid w:val="00613009"/>
    <w:rsid w:val="00613180"/>
    <w:rsid w:val="0061372F"/>
    <w:rsid w:val="00613CEA"/>
    <w:rsid w:val="00617AEF"/>
    <w:rsid w:val="006209CC"/>
    <w:rsid w:val="00624E9F"/>
    <w:rsid w:val="006270A4"/>
    <w:rsid w:val="00633896"/>
    <w:rsid w:val="00635D8F"/>
    <w:rsid w:val="00640C31"/>
    <w:rsid w:val="0064170F"/>
    <w:rsid w:val="00642D71"/>
    <w:rsid w:val="00644B86"/>
    <w:rsid w:val="00647FEB"/>
    <w:rsid w:val="00650639"/>
    <w:rsid w:val="00651524"/>
    <w:rsid w:val="006520F6"/>
    <w:rsid w:val="00653D35"/>
    <w:rsid w:val="00653F17"/>
    <w:rsid w:val="0065411F"/>
    <w:rsid w:val="00656B82"/>
    <w:rsid w:val="00656F20"/>
    <w:rsid w:val="00660057"/>
    <w:rsid w:val="00661CA9"/>
    <w:rsid w:val="0066467C"/>
    <w:rsid w:val="00667C7B"/>
    <w:rsid w:val="006704D7"/>
    <w:rsid w:val="0067159A"/>
    <w:rsid w:val="00673204"/>
    <w:rsid w:val="006748E7"/>
    <w:rsid w:val="00674ED8"/>
    <w:rsid w:val="00676FBC"/>
    <w:rsid w:val="00680337"/>
    <w:rsid w:val="006807DE"/>
    <w:rsid w:val="00680CAE"/>
    <w:rsid w:val="006811AE"/>
    <w:rsid w:val="00682CEB"/>
    <w:rsid w:val="00685E79"/>
    <w:rsid w:val="006864E9"/>
    <w:rsid w:val="0068795F"/>
    <w:rsid w:val="00687CDC"/>
    <w:rsid w:val="006923EC"/>
    <w:rsid w:val="006955CF"/>
    <w:rsid w:val="00695B37"/>
    <w:rsid w:val="00695F36"/>
    <w:rsid w:val="006A2616"/>
    <w:rsid w:val="006A4911"/>
    <w:rsid w:val="006A6777"/>
    <w:rsid w:val="006A79EB"/>
    <w:rsid w:val="006B145F"/>
    <w:rsid w:val="006B1DE6"/>
    <w:rsid w:val="006B30C9"/>
    <w:rsid w:val="006B5C71"/>
    <w:rsid w:val="006B6B03"/>
    <w:rsid w:val="006B700B"/>
    <w:rsid w:val="006B7648"/>
    <w:rsid w:val="006C2958"/>
    <w:rsid w:val="006C30DA"/>
    <w:rsid w:val="006C55A8"/>
    <w:rsid w:val="006C579C"/>
    <w:rsid w:val="006C658F"/>
    <w:rsid w:val="006D1829"/>
    <w:rsid w:val="006D1C07"/>
    <w:rsid w:val="006E0D26"/>
    <w:rsid w:val="006E0D97"/>
    <w:rsid w:val="006E1BAD"/>
    <w:rsid w:val="006E2635"/>
    <w:rsid w:val="006E26E6"/>
    <w:rsid w:val="006E3388"/>
    <w:rsid w:val="006E3EB4"/>
    <w:rsid w:val="006E6DBD"/>
    <w:rsid w:val="006E7746"/>
    <w:rsid w:val="006F4FEB"/>
    <w:rsid w:val="006F5409"/>
    <w:rsid w:val="006F618B"/>
    <w:rsid w:val="006F6210"/>
    <w:rsid w:val="006F70C2"/>
    <w:rsid w:val="00700040"/>
    <w:rsid w:val="0070114B"/>
    <w:rsid w:val="00701AFE"/>
    <w:rsid w:val="007059EB"/>
    <w:rsid w:val="00705A66"/>
    <w:rsid w:val="00706FC8"/>
    <w:rsid w:val="00713E9A"/>
    <w:rsid w:val="0071557C"/>
    <w:rsid w:val="00715C4D"/>
    <w:rsid w:val="00716A13"/>
    <w:rsid w:val="00716DE0"/>
    <w:rsid w:val="0072038E"/>
    <w:rsid w:val="00721002"/>
    <w:rsid w:val="007233BA"/>
    <w:rsid w:val="007257A0"/>
    <w:rsid w:val="00726DEA"/>
    <w:rsid w:val="00732322"/>
    <w:rsid w:val="0073242D"/>
    <w:rsid w:val="007337C6"/>
    <w:rsid w:val="00741180"/>
    <w:rsid w:val="00742564"/>
    <w:rsid w:val="00745796"/>
    <w:rsid w:val="007515AD"/>
    <w:rsid w:val="00751E30"/>
    <w:rsid w:val="00753DD6"/>
    <w:rsid w:val="00755458"/>
    <w:rsid w:val="00756C84"/>
    <w:rsid w:val="007619D3"/>
    <w:rsid w:val="00762417"/>
    <w:rsid w:val="0076770D"/>
    <w:rsid w:val="00770556"/>
    <w:rsid w:val="00772227"/>
    <w:rsid w:val="00774C63"/>
    <w:rsid w:val="00774F17"/>
    <w:rsid w:val="0077633B"/>
    <w:rsid w:val="007802E2"/>
    <w:rsid w:val="0078038F"/>
    <w:rsid w:val="007812F9"/>
    <w:rsid w:val="007815EE"/>
    <w:rsid w:val="007853D8"/>
    <w:rsid w:val="00785EA3"/>
    <w:rsid w:val="0078602E"/>
    <w:rsid w:val="00787229"/>
    <w:rsid w:val="007921C8"/>
    <w:rsid w:val="0079412A"/>
    <w:rsid w:val="0079556F"/>
    <w:rsid w:val="00795B6B"/>
    <w:rsid w:val="00797D07"/>
    <w:rsid w:val="007A155A"/>
    <w:rsid w:val="007A1B45"/>
    <w:rsid w:val="007A3856"/>
    <w:rsid w:val="007A5BE8"/>
    <w:rsid w:val="007A685F"/>
    <w:rsid w:val="007A6EC1"/>
    <w:rsid w:val="007A7BD6"/>
    <w:rsid w:val="007B3D22"/>
    <w:rsid w:val="007B6D7E"/>
    <w:rsid w:val="007B7082"/>
    <w:rsid w:val="007B7742"/>
    <w:rsid w:val="007B7C69"/>
    <w:rsid w:val="007C17F8"/>
    <w:rsid w:val="007C3DB5"/>
    <w:rsid w:val="007C6C80"/>
    <w:rsid w:val="007C6EAE"/>
    <w:rsid w:val="007D7AF0"/>
    <w:rsid w:val="007E0B75"/>
    <w:rsid w:val="007E0CDB"/>
    <w:rsid w:val="007E3F14"/>
    <w:rsid w:val="007E48B0"/>
    <w:rsid w:val="007E6379"/>
    <w:rsid w:val="007E6820"/>
    <w:rsid w:val="007E7D42"/>
    <w:rsid w:val="007E7E46"/>
    <w:rsid w:val="007F0F62"/>
    <w:rsid w:val="007F1456"/>
    <w:rsid w:val="007F1F14"/>
    <w:rsid w:val="007F3501"/>
    <w:rsid w:val="007F61E4"/>
    <w:rsid w:val="007F69AE"/>
    <w:rsid w:val="007F6BB7"/>
    <w:rsid w:val="007F7E4D"/>
    <w:rsid w:val="00801E48"/>
    <w:rsid w:val="0080548A"/>
    <w:rsid w:val="0080683F"/>
    <w:rsid w:val="00806A40"/>
    <w:rsid w:val="00814DFD"/>
    <w:rsid w:val="0082183C"/>
    <w:rsid w:val="00824034"/>
    <w:rsid w:val="00824755"/>
    <w:rsid w:val="00824C1B"/>
    <w:rsid w:val="00825C37"/>
    <w:rsid w:val="008260BF"/>
    <w:rsid w:val="00830269"/>
    <w:rsid w:val="0083071C"/>
    <w:rsid w:val="00833334"/>
    <w:rsid w:val="008342D2"/>
    <w:rsid w:val="00836867"/>
    <w:rsid w:val="00837595"/>
    <w:rsid w:val="00841A83"/>
    <w:rsid w:val="008466A9"/>
    <w:rsid w:val="00846821"/>
    <w:rsid w:val="00847B26"/>
    <w:rsid w:val="00850395"/>
    <w:rsid w:val="008505E8"/>
    <w:rsid w:val="00852EEE"/>
    <w:rsid w:val="0086182B"/>
    <w:rsid w:val="008635ED"/>
    <w:rsid w:val="008636F5"/>
    <w:rsid w:val="0086491A"/>
    <w:rsid w:val="0086715B"/>
    <w:rsid w:val="008675A9"/>
    <w:rsid w:val="008729E5"/>
    <w:rsid w:val="0087419E"/>
    <w:rsid w:val="00877B33"/>
    <w:rsid w:val="00882E0C"/>
    <w:rsid w:val="008837C4"/>
    <w:rsid w:val="00886BB3"/>
    <w:rsid w:val="008875FC"/>
    <w:rsid w:val="0089145E"/>
    <w:rsid w:val="0089158D"/>
    <w:rsid w:val="00892D7F"/>
    <w:rsid w:val="008943B5"/>
    <w:rsid w:val="00894F87"/>
    <w:rsid w:val="00895197"/>
    <w:rsid w:val="00896460"/>
    <w:rsid w:val="008A0A0A"/>
    <w:rsid w:val="008A1DE7"/>
    <w:rsid w:val="008A1FB7"/>
    <w:rsid w:val="008A5294"/>
    <w:rsid w:val="008A5668"/>
    <w:rsid w:val="008A5D4F"/>
    <w:rsid w:val="008B056A"/>
    <w:rsid w:val="008B456A"/>
    <w:rsid w:val="008B79BE"/>
    <w:rsid w:val="008C030A"/>
    <w:rsid w:val="008C1D18"/>
    <w:rsid w:val="008C4DD0"/>
    <w:rsid w:val="008C6A62"/>
    <w:rsid w:val="008D10A4"/>
    <w:rsid w:val="008D23B0"/>
    <w:rsid w:val="008E1852"/>
    <w:rsid w:val="008E27B1"/>
    <w:rsid w:val="008E2F06"/>
    <w:rsid w:val="008E35AF"/>
    <w:rsid w:val="008E57E4"/>
    <w:rsid w:val="008E7605"/>
    <w:rsid w:val="008F0BE0"/>
    <w:rsid w:val="008F1C84"/>
    <w:rsid w:val="008F1EB5"/>
    <w:rsid w:val="008F2B30"/>
    <w:rsid w:val="008F4DDA"/>
    <w:rsid w:val="008F5CA2"/>
    <w:rsid w:val="008F607E"/>
    <w:rsid w:val="008F62F1"/>
    <w:rsid w:val="008F7579"/>
    <w:rsid w:val="008F7A2E"/>
    <w:rsid w:val="0090093A"/>
    <w:rsid w:val="00900DE2"/>
    <w:rsid w:val="0090127F"/>
    <w:rsid w:val="00901688"/>
    <w:rsid w:val="00903A27"/>
    <w:rsid w:val="0090579D"/>
    <w:rsid w:val="00905F11"/>
    <w:rsid w:val="009072C1"/>
    <w:rsid w:val="00913263"/>
    <w:rsid w:val="00913D6D"/>
    <w:rsid w:val="009147A0"/>
    <w:rsid w:val="00914C52"/>
    <w:rsid w:val="00916454"/>
    <w:rsid w:val="00916EA9"/>
    <w:rsid w:val="00920428"/>
    <w:rsid w:val="00921ACD"/>
    <w:rsid w:val="00921CA5"/>
    <w:rsid w:val="00926CD9"/>
    <w:rsid w:val="00926F7F"/>
    <w:rsid w:val="00930151"/>
    <w:rsid w:val="00931916"/>
    <w:rsid w:val="0093306C"/>
    <w:rsid w:val="0094251F"/>
    <w:rsid w:val="00944A6D"/>
    <w:rsid w:val="009455CC"/>
    <w:rsid w:val="009515A5"/>
    <w:rsid w:val="00951BA8"/>
    <w:rsid w:val="00953A7F"/>
    <w:rsid w:val="00955126"/>
    <w:rsid w:val="009553D0"/>
    <w:rsid w:val="00956781"/>
    <w:rsid w:val="0095703C"/>
    <w:rsid w:val="009573FC"/>
    <w:rsid w:val="00957CA7"/>
    <w:rsid w:val="00961CAF"/>
    <w:rsid w:val="00964049"/>
    <w:rsid w:val="009640A6"/>
    <w:rsid w:val="00965A6C"/>
    <w:rsid w:val="0097179B"/>
    <w:rsid w:val="00973CD0"/>
    <w:rsid w:val="00976C1E"/>
    <w:rsid w:val="00976DB1"/>
    <w:rsid w:val="009777E9"/>
    <w:rsid w:val="00980960"/>
    <w:rsid w:val="009814D8"/>
    <w:rsid w:val="0098151C"/>
    <w:rsid w:val="00986396"/>
    <w:rsid w:val="00990271"/>
    <w:rsid w:val="009932A5"/>
    <w:rsid w:val="00997A7A"/>
    <w:rsid w:val="009A275F"/>
    <w:rsid w:val="009A293E"/>
    <w:rsid w:val="009A3D05"/>
    <w:rsid w:val="009A4D60"/>
    <w:rsid w:val="009A7285"/>
    <w:rsid w:val="009A7543"/>
    <w:rsid w:val="009B5A88"/>
    <w:rsid w:val="009C04A1"/>
    <w:rsid w:val="009C1F4C"/>
    <w:rsid w:val="009D0378"/>
    <w:rsid w:val="009D0B4B"/>
    <w:rsid w:val="009D309C"/>
    <w:rsid w:val="009D65BC"/>
    <w:rsid w:val="009E03D4"/>
    <w:rsid w:val="009E1D08"/>
    <w:rsid w:val="009E1F0D"/>
    <w:rsid w:val="009E29BF"/>
    <w:rsid w:val="009E3654"/>
    <w:rsid w:val="009F1B03"/>
    <w:rsid w:val="009F1EC7"/>
    <w:rsid w:val="009F21C7"/>
    <w:rsid w:val="009F23F2"/>
    <w:rsid w:val="009F311A"/>
    <w:rsid w:val="009F4D7B"/>
    <w:rsid w:val="009F5D6D"/>
    <w:rsid w:val="009F71CB"/>
    <w:rsid w:val="00A004EE"/>
    <w:rsid w:val="00A06A8D"/>
    <w:rsid w:val="00A1011D"/>
    <w:rsid w:val="00A1055F"/>
    <w:rsid w:val="00A27C80"/>
    <w:rsid w:val="00A3058F"/>
    <w:rsid w:val="00A3189C"/>
    <w:rsid w:val="00A31A1D"/>
    <w:rsid w:val="00A32E70"/>
    <w:rsid w:val="00A413C3"/>
    <w:rsid w:val="00A42F57"/>
    <w:rsid w:val="00A5053C"/>
    <w:rsid w:val="00A51E9F"/>
    <w:rsid w:val="00A52120"/>
    <w:rsid w:val="00A53BEE"/>
    <w:rsid w:val="00A5443D"/>
    <w:rsid w:val="00A56B2D"/>
    <w:rsid w:val="00A56C52"/>
    <w:rsid w:val="00A56D3E"/>
    <w:rsid w:val="00A57978"/>
    <w:rsid w:val="00A57E6D"/>
    <w:rsid w:val="00A601D2"/>
    <w:rsid w:val="00A6052B"/>
    <w:rsid w:val="00A6350F"/>
    <w:rsid w:val="00A63C14"/>
    <w:rsid w:val="00A65083"/>
    <w:rsid w:val="00A66759"/>
    <w:rsid w:val="00A66950"/>
    <w:rsid w:val="00A71F92"/>
    <w:rsid w:val="00A818F3"/>
    <w:rsid w:val="00A82032"/>
    <w:rsid w:val="00A854F9"/>
    <w:rsid w:val="00A90640"/>
    <w:rsid w:val="00A913C0"/>
    <w:rsid w:val="00A92FE5"/>
    <w:rsid w:val="00A941D9"/>
    <w:rsid w:val="00A9454D"/>
    <w:rsid w:val="00A956EC"/>
    <w:rsid w:val="00A96DBC"/>
    <w:rsid w:val="00AA0E69"/>
    <w:rsid w:val="00AA121F"/>
    <w:rsid w:val="00AA22E6"/>
    <w:rsid w:val="00AB32AF"/>
    <w:rsid w:val="00AB3626"/>
    <w:rsid w:val="00AB68C5"/>
    <w:rsid w:val="00AB7407"/>
    <w:rsid w:val="00AB76F5"/>
    <w:rsid w:val="00AB77F7"/>
    <w:rsid w:val="00AC04FD"/>
    <w:rsid w:val="00AC273A"/>
    <w:rsid w:val="00AC2F81"/>
    <w:rsid w:val="00AC30C8"/>
    <w:rsid w:val="00AC4702"/>
    <w:rsid w:val="00AC594D"/>
    <w:rsid w:val="00AC6301"/>
    <w:rsid w:val="00AC799A"/>
    <w:rsid w:val="00AC7A7C"/>
    <w:rsid w:val="00AD0E10"/>
    <w:rsid w:val="00AD30CA"/>
    <w:rsid w:val="00AD5737"/>
    <w:rsid w:val="00AE15DB"/>
    <w:rsid w:val="00AE1CE3"/>
    <w:rsid w:val="00AE2C16"/>
    <w:rsid w:val="00AE4E72"/>
    <w:rsid w:val="00AF32A3"/>
    <w:rsid w:val="00AF7555"/>
    <w:rsid w:val="00B01077"/>
    <w:rsid w:val="00B01728"/>
    <w:rsid w:val="00B01DC9"/>
    <w:rsid w:val="00B02039"/>
    <w:rsid w:val="00B04345"/>
    <w:rsid w:val="00B04B1B"/>
    <w:rsid w:val="00B065D3"/>
    <w:rsid w:val="00B078AB"/>
    <w:rsid w:val="00B10DE9"/>
    <w:rsid w:val="00B121F9"/>
    <w:rsid w:val="00B1598A"/>
    <w:rsid w:val="00B15D83"/>
    <w:rsid w:val="00B1771B"/>
    <w:rsid w:val="00B203B9"/>
    <w:rsid w:val="00B20D3F"/>
    <w:rsid w:val="00B31CF7"/>
    <w:rsid w:val="00B320A3"/>
    <w:rsid w:val="00B36777"/>
    <w:rsid w:val="00B40FE6"/>
    <w:rsid w:val="00B438AC"/>
    <w:rsid w:val="00B43DF2"/>
    <w:rsid w:val="00B44CDC"/>
    <w:rsid w:val="00B45C5B"/>
    <w:rsid w:val="00B47754"/>
    <w:rsid w:val="00B479DC"/>
    <w:rsid w:val="00B5148C"/>
    <w:rsid w:val="00B51C54"/>
    <w:rsid w:val="00B51CCD"/>
    <w:rsid w:val="00B55C41"/>
    <w:rsid w:val="00B571D2"/>
    <w:rsid w:val="00B57485"/>
    <w:rsid w:val="00B6045C"/>
    <w:rsid w:val="00B613CA"/>
    <w:rsid w:val="00B644D8"/>
    <w:rsid w:val="00B676D5"/>
    <w:rsid w:val="00B70449"/>
    <w:rsid w:val="00B73C22"/>
    <w:rsid w:val="00B746F8"/>
    <w:rsid w:val="00B74C13"/>
    <w:rsid w:val="00B75247"/>
    <w:rsid w:val="00B756E3"/>
    <w:rsid w:val="00B759F3"/>
    <w:rsid w:val="00B800BB"/>
    <w:rsid w:val="00B80582"/>
    <w:rsid w:val="00B83194"/>
    <w:rsid w:val="00B8348C"/>
    <w:rsid w:val="00B83717"/>
    <w:rsid w:val="00B83EF1"/>
    <w:rsid w:val="00B83FD0"/>
    <w:rsid w:val="00B87F59"/>
    <w:rsid w:val="00B918DA"/>
    <w:rsid w:val="00B921A6"/>
    <w:rsid w:val="00B94D54"/>
    <w:rsid w:val="00B95234"/>
    <w:rsid w:val="00B95728"/>
    <w:rsid w:val="00B95913"/>
    <w:rsid w:val="00B96907"/>
    <w:rsid w:val="00B97CC9"/>
    <w:rsid w:val="00B97EFE"/>
    <w:rsid w:val="00BA065D"/>
    <w:rsid w:val="00BA1F0A"/>
    <w:rsid w:val="00BA21DE"/>
    <w:rsid w:val="00BA3B59"/>
    <w:rsid w:val="00BA4F08"/>
    <w:rsid w:val="00BB0224"/>
    <w:rsid w:val="00BB18EA"/>
    <w:rsid w:val="00BB1AF7"/>
    <w:rsid w:val="00BB34E5"/>
    <w:rsid w:val="00BB3572"/>
    <w:rsid w:val="00BB3604"/>
    <w:rsid w:val="00BB3C8C"/>
    <w:rsid w:val="00BB3FF0"/>
    <w:rsid w:val="00BC1F18"/>
    <w:rsid w:val="00BC496A"/>
    <w:rsid w:val="00BC72CB"/>
    <w:rsid w:val="00BD07AA"/>
    <w:rsid w:val="00BD194C"/>
    <w:rsid w:val="00BD3EF0"/>
    <w:rsid w:val="00BD5248"/>
    <w:rsid w:val="00BD64B5"/>
    <w:rsid w:val="00BE09E2"/>
    <w:rsid w:val="00BE237E"/>
    <w:rsid w:val="00BE2C5A"/>
    <w:rsid w:val="00BE2FB5"/>
    <w:rsid w:val="00BE3563"/>
    <w:rsid w:val="00BE3E74"/>
    <w:rsid w:val="00BE5836"/>
    <w:rsid w:val="00BE5C7F"/>
    <w:rsid w:val="00BF3795"/>
    <w:rsid w:val="00BF531B"/>
    <w:rsid w:val="00BF5976"/>
    <w:rsid w:val="00BF6DFA"/>
    <w:rsid w:val="00BF6E86"/>
    <w:rsid w:val="00C005DE"/>
    <w:rsid w:val="00C0082B"/>
    <w:rsid w:val="00C008BB"/>
    <w:rsid w:val="00C01365"/>
    <w:rsid w:val="00C016E4"/>
    <w:rsid w:val="00C02FF7"/>
    <w:rsid w:val="00C0317A"/>
    <w:rsid w:val="00C0485E"/>
    <w:rsid w:val="00C070CB"/>
    <w:rsid w:val="00C10DD5"/>
    <w:rsid w:val="00C110D6"/>
    <w:rsid w:val="00C11438"/>
    <w:rsid w:val="00C117FD"/>
    <w:rsid w:val="00C11C31"/>
    <w:rsid w:val="00C12179"/>
    <w:rsid w:val="00C121BB"/>
    <w:rsid w:val="00C15E2D"/>
    <w:rsid w:val="00C20541"/>
    <w:rsid w:val="00C21716"/>
    <w:rsid w:val="00C24F5B"/>
    <w:rsid w:val="00C2677A"/>
    <w:rsid w:val="00C26D3A"/>
    <w:rsid w:val="00C322F0"/>
    <w:rsid w:val="00C34AFC"/>
    <w:rsid w:val="00C36A8F"/>
    <w:rsid w:val="00C36AC7"/>
    <w:rsid w:val="00C36AF4"/>
    <w:rsid w:val="00C40A8A"/>
    <w:rsid w:val="00C425C5"/>
    <w:rsid w:val="00C42A6F"/>
    <w:rsid w:val="00C5026C"/>
    <w:rsid w:val="00C5047C"/>
    <w:rsid w:val="00C510E5"/>
    <w:rsid w:val="00C517D9"/>
    <w:rsid w:val="00C52E50"/>
    <w:rsid w:val="00C5426B"/>
    <w:rsid w:val="00C57281"/>
    <w:rsid w:val="00C624A4"/>
    <w:rsid w:val="00C625EE"/>
    <w:rsid w:val="00C62D36"/>
    <w:rsid w:val="00C66B2A"/>
    <w:rsid w:val="00C67632"/>
    <w:rsid w:val="00C67EE8"/>
    <w:rsid w:val="00C70956"/>
    <w:rsid w:val="00C70F8F"/>
    <w:rsid w:val="00C717FA"/>
    <w:rsid w:val="00C73956"/>
    <w:rsid w:val="00C75386"/>
    <w:rsid w:val="00C760AB"/>
    <w:rsid w:val="00C8171A"/>
    <w:rsid w:val="00C8224C"/>
    <w:rsid w:val="00C826AB"/>
    <w:rsid w:val="00C830D6"/>
    <w:rsid w:val="00C83CC6"/>
    <w:rsid w:val="00C86379"/>
    <w:rsid w:val="00C874F5"/>
    <w:rsid w:val="00C87C44"/>
    <w:rsid w:val="00C9022B"/>
    <w:rsid w:val="00C914C9"/>
    <w:rsid w:val="00C92CA2"/>
    <w:rsid w:val="00C938D1"/>
    <w:rsid w:val="00C9441C"/>
    <w:rsid w:val="00CA1A9C"/>
    <w:rsid w:val="00CA1DE4"/>
    <w:rsid w:val="00CA2D3A"/>
    <w:rsid w:val="00CA2F05"/>
    <w:rsid w:val="00CA3C4C"/>
    <w:rsid w:val="00CB0106"/>
    <w:rsid w:val="00CB0FF8"/>
    <w:rsid w:val="00CB6420"/>
    <w:rsid w:val="00CC627B"/>
    <w:rsid w:val="00CD0C1C"/>
    <w:rsid w:val="00CD1366"/>
    <w:rsid w:val="00CD17CA"/>
    <w:rsid w:val="00CD490C"/>
    <w:rsid w:val="00CD66A6"/>
    <w:rsid w:val="00CD7A80"/>
    <w:rsid w:val="00CE286B"/>
    <w:rsid w:val="00CE4948"/>
    <w:rsid w:val="00CE5B3B"/>
    <w:rsid w:val="00CE6913"/>
    <w:rsid w:val="00CE7E2F"/>
    <w:rsid w:val="00CF07FB"/>
    <w:rsid w:val="00CF1826"/>
    <w:rsid w:val="00CF3DAB"/>
    <w:rsid w:val="00D006CC"/>
    <w:rsid w:val="00D01BC0"/>
    <w:rsid w:val="00D01F17"/>
    <w:rsid w:val="00D03DFD"/>
    <w:rsid w:val="00D043FA"/>
    <w:rsid w:val="00D0665F"/>
    <w:rsid w:val="00D074AA"/>
    <w:rsid w:val="00D07AFA"/>
    <w:rsid w:val="00D07AFD"/>
    <w:rsid w:val="00D12886"/>
    <w:rsid w:val="00D12FD3"/>
    <w:rsid w:val="00D14D39"/>
    <w:rsid w:val="00D1546A"/>
    <w:rsid w:val="00D16E30"/>
    <w:rsid w:val="00D17A5F"/>
    <w:rsid w:val="00D225BF"/>
    <w:rsid w:val="00D23408"/>
    <w:rsid w:val="00D240DD"/>
    <w:rsid w:val="00D25395"/>
    <w:rsid w:val="00D303F3"/>
    <w:rsid w:val="00D320B4"/>
    <w:rsid w:val="00D32A3C"/>
    <w:rsid w:val="00D33592"/>
    <w:rsid w:val="00D33E2F"/>
    <w:rsid w:val="00D37DF9"/>
    <w:rsid w:val="00D45E1B"/>
    <w:rsid w:val="00D46447"/>
    <w:rsid w:val="00D52500"/>
    <w:rsid w:val="00D54A63"/>
    <w:rsid w:val="00D572DE"/>
    <w:rsid w:val="00D6024E"/>
    <w:rsid w:val="00D63D40"/>
    <w:rsid w:val="00D640DC"/>
    <w:rsid w:val="00D6617F"/>
    <w:rsid w:val="00D66C9C"/>
    <w:rsid w:val="00D7054F"/>
    <w:rsid w:val="00D70CBA"/>
    <w:rsid w:val="00D7119C"/>
    <w:rsid w:val="00D721E5"/>
    <w:rsid w:val="00D730A7"/>
    <w:rsid w:val="00D74E09"/>
    <w:rsid w:val="00D75B55"/>
    <w:rsid w:val="00D76C34"/>
    <w:rsid w:val="00D76CAA"/>
    <w:rsid w:val="00D804DC"/>
    <w:rsid w:val="00D813E4"/>
    <w:rsid w:val="00D82B5A"/>
    <w:rsid w:val="00D85501"/>
    <w:rsid w:val="00D8761B"/>
    <w:rsid w:val="00D9353B"/>
    <w:rsid w:val="00D94C0B"/>
    <w:rsid w:val="00DB1538"/>
    <w:rsid w:val="00DB1FB3"/>
    <w:rsid w:val="00DB523A"/>
    <w:rsid w:val="00DB5E28"/>
    <w:rsid w:val="00DB72DE"/>
    <w:rsid w:val="00DC136D"/>
    <w:rsid w:val="00DC520D"/>
    <w:rsid w:val="00DD0455"/>
    <w:rsid w:val="00DD0F4F"/>
    <w:rsid w:val="00DD241C"/>
    <w:rsid w:val="00DD24BC"/>
    <w:rsid w:val="00DD3907"/>
    <w:rsid w:val="00DD6FF9"/>
    <w:rsid w:val="00DE1234"/>
    <w:rsid w:val="00DE2D22"/>
    <w:rsid w:val="00DE3319"/>
    <w:rsid w:val="00DE3718"/>
    <w:rsid w:val="00DE4EF4"/>
    <w:rsid w:val="00DE521A"/>
    <w:rsid w:val="00DF3B3E"/>
    <w:rsid w:val="00DF56CA"/>
    <w:rsid w:val="00DF58F3"/>
    <w:rsid w:val="00DF5D70"/>
    <w:rsid w:val="00E0087D"/>
    <w:rsid w:val="00E0339F"/>
    <w:rsid w:val="00E04ED2"/>
    <w:rsid w:val="00E10733"/>
    <w:rsid w:val="00E109FF"/>
    <w:rsid w:val="00E13309"/>
    <w:rsid w:val="00E13D44"/>
    <w:rsid w:val="00E142F0"/>
    <w:rsid w:val="00E1515A"/>
    <w:rsid w:val="00E15610"/>
    <w:rsid w:val="00E16607"/>
    <w:rsid w:val="00E16DC6"/>
    <w:rsid w:val="00E2187E"/>
    <w:rsid w:val="00E21A59"/>
    <w:rsid w:val="00E2567B"/>
    <w:rsid w:val="00E256D5"/>
    <w:rsid w:val="00E30FE9"/>
    <w:rsid w:val="00E33EF2"/>
    <w:rsid w:val="00E3502E"/>
    <w:rsid w:val="00E35485"/>
    <w:rsid w:val="00E3740B"/>
    <w:rsid w:val="00E4627F"/>
    <w:rsid w:val="00E51939"/>
    <w:rsid w:val="00E53038"/>
    <w:rsid w:val="00E535C5"/>
    <w:rsid w:val="00E549A1"/>
    <w:rsid w:val="00E5799C"/>
    <w:rsid w:val="00E60BA7"/>
    <w:rsid w:val="00E66CE7"/>
    <w:rsid w:val="00E70977"/>
    <w:rsid w:val="00E70A6C"/>
    <w:rsid w:val="00E70D62"/>
    <w:rsid w:val="00E73281"/>
    <w:rsid w:val="00E73BF8"/>
    <w:rsid w:val="00E74723"/>
    <w:rsid w:val="00E810B1"/>
    <w:rsid w:val="00E817D2"/>
    <w:rsid w:val="00E82EFA"/>
    <w:rsid w:val="00E84C6C"/>
    <w:rsid w:val="00E84D2F"/>
    <w:rsid w:val="00E85FDF"/>
    <w:rsid w:val="00E87610"/>
    <w:rsid w:val="00E9353B"/>
    <w:rsid w:val="00E9369B"/>
    <w:rsid w:val="00E93B37"/>
    <w:rsid w:val="00E960B4"/>
    <w:rsid w:val="00E97BFB"/>
    <w:rsid w:val="00EA0AE5"/>
    <w:rsid w:val="00EA4890"/>
    <w:rsid w:val="00EA489F"/>
    <w:rsid w:val="00EA4DFE"/>
    <w:rsid w:val="00EA59CF"/>
    <w:rsid w:val="00EA631D"/>
    <w:rsid w:val="00EA655B"/>
    <w:rsid w:val="00EB0F42"/>
    <w:rsid w:val="00EB1ED1"/>
    <w:rsid w:val="00EB3287"/>
    <w:rsid w:val="00EB5D3E"/>
    <w:rsid w:val="00EB62CF"/>
    <w:rsid w:val="00EB7E2D"/>
    <w:rsid w:val="00EC1918"/>
    <w:rsid w:val="00EC285D"/>
    <w:rsid w:val="00EC4A85"/>
    <w:rsid w:val="00EC4C97"/>
    <w:rsid w:val="00ED5059"/>
    <w:rsid w:val="00ED5379"/>
    <w:rsid w:val="00EE070F"/>
    <w:rsid w:val="00EE2796"/>
    <w:rsid w:val="00EE4279"/>
    <w:rsid w:val="00EE65E0"/>
    <w:rsid w:val="00EF0AD1"/>
    <w:rsid w:val="00EF0CB8"/>
    <w:rsid w:val="00EF1563"/>
    <w:rsid w:val="00EF1F58"/>
    <w:rsid w:val="00EF256F"/>
    <w:rsid w:val="00EF2727"/>
    <w:rsid w:val="00EF3E4F"/>
    <w:rsid w:val="00EF4EC9"/>
    <w:rsid w:val="00EF547A"/>
    <w:rsid w:val="00F006EE"/>
    <w:rsid w:val="00F018C7"/>
    <w:rsid w:val="00F037F8"/>
    <w:rsid w:val="00F05710"/>
    <w:rsid w:val="00F07178"/>
    <w:rsid w:val="00F10190"/>
    <w:rsid w:val="00F12B20"/>
    <w:rsid w:val="00F14912"/>
    <w:rsid w:val="00F1642C"/>
    <w:rsid w:val="00F176ED"/>
    <w:rsid w:val="00F23B49"/>
    <w:rsid w:val="00F24C17"/>
    <w:rsid w:val="00F24FAF"/>
    <w:rsid w:val="00F274FA"/>
    <w:rsid w:val="00F308EA"/>
    <w:rsid w:val="00F321BF"/>
    <w:rsid w:val="00F3483E"/>
    <w:rsid w:val="00F36F60"/>
    <w:rsid w:val="00F37617"/>
    <w:rsid w:val="00F37871"/>
    <w:rsid w:val="00F4052B"/>
    <w:rsid w:val="00F44DF1"/>
    <w:rsid w:val="00F46EC6"/>
    <w:rsid w:val="00F472F5"/>
    <w:rsid w:val="00F50EC1"/>
    <w:rsid w:val="00F51A7D"/>
    <w:rsid w:val="00F53203"/>
    <w:rsid w:val="00F56813"/>
    <w:rsid w:val="00F60ADD"/>
    <w:rsid w:val="00F61EB2"/>
    <w:rsid w:val="00F61F19"/>
    <w:rsid w:val="00F63C38"/>
    <w:rsid w:val="00F64FA0"/>
    <w:rsid w:val="00F650CD"/>
    <w:rsid w:val="00F726AC"/>
    <w:rsid w:val="00F72CC1"/>
    <w:rsid w:val="00F74E43"/>
    <w:rsid w:val="00F7783A"/>
    <w:rsid w:val="00F77C8B"/>
    <w:rsid w:val="00F800A9"/>
    <w:rsid w:val="00F8120E"/>
    <w:rsid w:val="00F83575"/>
    <w:rsid w:val="00F842DC"/>
    <w:rsid w:val="00F84656"/>
    <w:rsid w:val="00F8528E"/>
    <w:rsid w:val="00F862FB"/>
    <w:rsid w:val="00F8758F"/>
    <w:rsid w:val="00F932D1"/>
    <w:rsid w:val="00F951BC"/>
    <w:rsid w:val="00F95C1A"/>
    <w:rsid w:val="00F9640A"/>
    <w:rsid w:val="00F9641A"/>
    <w:rsid w:val="00FA05B7"/>
    <w:rsid w:val="00FA0627"/>
    <w:rsid w:val="00FA1212"/>
    <w:rsid w:val="00FA38F8"/>
    <w:rsid w:val="00FA5185"/>
    <w:rsid w:val="00FA57E1"/>
    <w:rsid w:val="00FA64F6"/>
    <w:rsid w:val="00FB00D7"/>
    <w:rsid w:val="00FB044D"/>
    <w:rsid w:val="00FB10DD"/>
    <w:rsid w:val="00FB1276"/>
    <w:rsid w:val="00FB1437"/>
    <w:rsid w:val="00FB5A85"/>
    <w:rsid w:val="00FB5C67"/>
    <w:rsid w:val="00FB6F0C"/>
    <w:rsid w:val="00FB7557"/>
    <w:rsid w:val="00FB7F05"/>
    <w:rsid w:val="00FC4D8C"/>
    <w:rsid w:val="00FC5B30"/>
    <w:rsid w:val="00FC637D"/>
    <w:rsid w:val="00FC6F6A"/>
    <w:rsid w:val="00FD3882"/>
    <w:rsid w:val="00FD474A"/>
    <w:rsid w:val="00FD6AF4"/>
    <w:rsid w:val="00FD7176"/>
    <w:rsid w:val="00FD78B4"/>
    <w:rsid w:val="00FE14D9"/>
    <w:rsid w:val="00FE5C50"/>
    <w:rsid w:val="00FE6D82"/>
    <w:rsid w:val="00FE6E8D"/>
    <w:rsid w:val="00FE7473"/>
    <w:rsid w:val="00FF0439"/>
    <w:rsid w:val="00FF0534"/>
    <w:rsid w:val="00FF17DA"/>
    <w:rsid w:val="00FF30BF"/>
    <w:rsid w:val="00FF3458"/>
    <w:rsid w:val="00FF4693"/>
    <w:rsid w:val="00FF6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1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114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0114B"/>
    <w:rPr>
      <w:sz w:val="16"/>
      <w:szCs w:val="16"/>
    </w:rPr>
  </w:style>
  <w:style w:type="paragraph" w:styleId="CommentText">
    <w:name w:val="annotation text"/>
    <w:basedOn w:val="Normal"/>
    <w:link w:val="CommentTextChar"/>
    <w:uiPriority w:val="99"/>
    <w:semiHidden/>
    <w:unhideWhenUsed/>
    <w:rsid w:val="0070114B"/>
    <w:rPr>
      <w:sz w:val="20"/>
      <w:szCs w:val="20"/>
    </w:rPr>
  </w:style>
  <w:style w:type="character" w:customStyle="1" w:styleId="CommentTextChar">
    <w:name w:val="Comment Text Char"/>
    <w:basedOn w:val="DefaultParagraphFont"/>
    <w:link w:val="CommentText"/>
    <w:uiPriority w:val="99"/>
    <w:semiHidden/>
    <w:rsid w:val="0070114B"/>
    <w:rPr>
      <w:sz w:val="20"/>
      <w:szCs w:val="20"/>
    </w:rPr>
  </w:style>
  <w:style w:type="paragraph" w:styleId="CommentSubject">
    <w:name w:val="annotation subject"/>
    <w:basedOn w:val="CommentText"/>
    <w:next w:val="CommentText"/>
    <w:link w:val="CommentSubjectChar"/>
    <w:uiPriority w:val="99"/>
    <w:semiHidden/>
    <w:unhideWhenUsed/>
    <w:rsid w:val="0070114B"/>
    <w:rPr>
      <w:b/>
      <w:bCs/>
    </w:rPr>
  </w:style>
  <w:style w:type="character" w:customStyle="1" w:styleId="CommentSubjectChar">
    <w:name w:val="Comment Subject Char"/>
    <w:basedOn w:val="CommentTextChar"/>
    <w:link w:val="CommentSubject"/>
    <w:uiPriority w:val="99"/>
    <w:semiHidden/>
    <w:rsid w:val="00701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8506A9-871E-2943-B5AD-FABB5628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17</Pages>
  <Words>16572</Words>
  <Characters>94461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Marko</cp:lastModifiedBy>
  <cp:revision>170</cp:revision>
  <dcterms:created xsi:type="dcterms:W3CDTF">2018-08-15T16:13:00Z</dcterms:created>
  <dcterms:modified xsi:type="dcterms:W3CDTF">2018-08-16T15:52:00Z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http://www.zotero.org/styles/chicago-author-date</vt:lpwstr>
  </property>
</Properties>
</file>