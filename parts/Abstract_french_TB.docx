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FB096" w14:textId="77777777" w:rsidR="00C86803" w:rsidRDefault="00C86803" w:rsidP="00C86803">
      <w:pPr>
        <w:rPr>
          <w:rFonts w:asciiTheme="majorHAnsi" w:eastAsia="Times New Roman" w:hAnsiTheme="majorHAnsi" w:cs="Arial"/>
          <w:color w:val="212121"/>
          <w:sz w:val="22"/>
          <w:szCs w:val="22"/>
          <w:shd w:val="clear" w:color="auto" w:fill="FFFFFF"/>
          <w:lang w:val="fr-CH" w:eastAsia="en-GB"/>
        </w:rPr>
      </w:pPr>
      <w:r w:rsidRPr="00C86803">
        <w:rPr>
          <w:rFonts w:asciiTheme="majorHAnsi" w:eastAsia="Times New Roman" w:hAnsiTheme="majorHAnsi" w:cs="Times New Roman"/>
          <w:sz w:val="22"/>
          <w:szCs w:val="22"/>
          <w:lang w:val="fr-CH" w:eastAsia="en-GB"/>
        </w:rPr>
        <w:br/>
      </w:r>
      <w:r>
        <w:rPr>
          <w:rFonts w:asciiTheme="majorHAnsi" w:eastAsia="Times New Roman" w:hAnsiTheme="majorHAnsi" w:cs="Arial"/>
          <w:color w:val="212121"/>
          <w:sz w:val="22"/>
          <w:szCs w:val="22"/>
          <w:shd w:val="clear" w:color="auto" w:fill="FFFFFF"/>
          <w:lang w:val="fr-CH" w:eastAsia="en-GB"/>
        </w:rPr>
        <w:t xml:space="preserve">Abstract : </w:t>
      </w:r>
    </w:p>
    <w:p w14:paraId="0CD648D5" w14:textId="77777777" w:rsidR="00C86803" w:rsidRDefault="00C86803" w:rsidP="00C86803">
      <w:pPr>
        <w:rPr>
          <w:rFonts w:asciiTheme="majorHAnsi" w:eastAsia="Times New Roman" w:hAnsiTheme="majorHAnsi" w:cs="Arial"/>
          <w:color w:val="212121"/>
          <w:sz w:val="22"/>
          <w:szCs w:val="22"/>
          <w:shd w:val="clear" w:color="auto" w:fill="FFFFFF"/>
          <w:lang w:val="fr-CH" w:eastAsia="en-GB"/>
        </w:rPr>
      </w:pPr>
    </w:p>
    <w:p w14:paraId="13B4BACB" w14:textId="1C4A0EC1" w:rsidR="00C86803" w:rsidRPr="00C86803" w:rsidRDefault="00C86803" w:rsidP="00C86803">
      <w:pPr>
        <w:rPr>
          <w:rFonts w:asciiTheme="majorHAnsi" w:eastAsia="Times New Roman" w:hAnsiTheme="majorHAnsi" w:cs="Times New Roman"/>
          <w:sz w:val="22"/>
          <w:szCs w:val="22"/>
          <w:lang w:val="fr-CH" w:eastAsia="en-GB"/>
        </w:rPr>
      </w:pPr>
      <w:r w:rsidRPr="00C86803">
        <w:rPr>
          <w:rFonts w:asciiTheme="majorHAnsi" w:eastAsia="Times New Roman" w:hAnsiTheme="majorHAnsi" w:cs="Arial"/>
          <w:color w:val="212121"/>
          <w:sz w:val="22"/>
          <w:szCs w:val="22"/>
          <w:shd w:val="clear" w:color="auto" w:fill="FFFFFF"/>
          <w:lang w:val="fr-CH" w:eastAsia="en-GB"/>
        </w:rPr>
        <w:t xml:space="preserve">L'endocytose est une voie ancienne qui régule la communication de la cellule avec son environnement. Au cours de ce processus, la membrane </w:t>
      </w:r>
      <w:del w:id="0" w:author="Thibaut Brunet" w:date="2018-08-12T09:36:00Z">
        <w:r w:rsidRPr="00C86803" w:rsidDel="00566474">
          <w:rPr>
            <w:rFonts w:asciiTheme="majorHAnsi" w:eastAsia="Times New Roman" w:hAnsiTheme="majorHAnsi" w:cs="Arial"/>
            <w:color w:val="212121"/>
            <w:sz w:val="22"/>
            <w:szCs w:val="22"/>
            <w:shd w:val="clear" w:color="auto" w:fill="FFFFFF"/>
            <w:lang w:val="fr-CH" w:eastAsia="en-GB"/>
          </w:rPr>
          <w:delText xml:space="preserve">plasmatique </w:delText>
        </w:r>
      </w:del>
      <w:ins w:id="1" w:author="Thibaut Brunet" w:date="2018-08-12T09:36:00Z">
        <w:r w:rsidR="00566474">
          <w:rPr>
            <w:rFonts w:asciiTheme="majorHAnsi" w:eastAsia="Times New Roman" w:hAnsiTheme="majorHAnsi" w:cs="Arial"/>
            <w:color w:val="212121"/>
            <w:sz w:val="22"/>
            <w:szCs w:val="22"/>
            <w:shd w:val="clear" w:color="auto" w:fill="FFFFFF"/>
            <w:lang w:val="fr-CH" w:eastAsia="en-GB"/>
          </w:rPr>
          <w:t>plasmique</w:t>
        </w:r>
        <w:r w:rsidR="00566474" w:rsidRPr="00C86803">
          <w:rPr>
            <w:rFonts w:asciiTheme="majorHAnsi" w:eastAsia="Times New Roman" w:hAnsiTheme="majorHAnsi" w:cs="Arial"/>
            <w:color w:val="212121"/>
            <w:sz w:val="22"/>
            <w:szCs w:val="22"/>
            <w:shd w:val="clear" w:color="auto" w:fill="FFFFFF"/>
            <w:lang w:val="fr-CH" w:eastAsia="en-GB"/>
          </w:rPr>
          <w:t xml:space="preserve"> </w:t>
        </w:r>
      </w:ins>
      <w:r w:rsidRPr="00C86803">
        <w:rPr>
          <w:rFonts w:asciiTheme="majorHAnsi" w:eastAsia="Times New Roman" w:hAnsiTheme="majorHAnsi" w:cs="Arial"/>
          <w:color w:val="212121"/>
          <w:sz w:val="22"/>
          <w:szCs w:val="22"/>
          <w:shd w:val="clear" w:color="auto" w:fill="FFFFFF"/>
          <w:lang w:val="fr-CH" w:eastAsia="en-GB"/>
        </w:rPr>
        <w:t xml:space="preserve">est déformée dans une séquence contrôlée: une membrane plate forme une invagination qui subit une scission pour produire une vésicule </w:t>
      </w:r>
      <w:del w:id="2" w:author="Thibaut Brunet" w:date="2018-08-12T09:37:00Z">
        <w:r w:rsidRPr="00C86803" w:rsidDel="00566474">
          <w:rPr>
            <w:rFonts w:asciiTheme="majorHAnsi" w:eastAsia="Times New Roman" w:hAnsiTheme="majorHAnsi" w:cs="Arial"/>
            <w:color w:val="212121"/>
            <w:sz w:val="22"/>
            <w:szCs w:val="22"/>
            <w:shd w:val="clear" w:color="auto" w:fill="FFFFFF"/>
            <w:lang w:val="fr-CH" w:eastAsia="en-GB"/>
          </w:rPr>
          <w:delText>remplie de</w:delText>
        </w:r>
      </w:del>
      <w:ins w:id="3" w:author="Thibaut Brunet" w:date="2018-08-12T09:37:00Z">
        <w:r w:rsidR="00566474">
          <w:rPr>
            <w:rFonts w:asciiTheme="majorHAnsi" w:eastAsia="Times New Roman" w:hAnsiTheme="majorHAnsi" w:cs="Arial"/>
            <w:color w:val="212121"/>
            <w:sz w:val="22"/>
            <w:szCs w:val="22"/>
            <w:shd w:val="clear" w:color="auto" w:fill="FFFFFF"/>
            <w:lang w:val="fr-CH" w:eastAsia="en-GB"/>
          </w:rPr>
          <w:t>contenant une</w:t>
        </w:r>
      </w:ins>
      <w:r w:rsidRPr="00C86803">
        <w:rPr>
          <w:rFonts w:asciiTheme="majorHAnsi" w:eastAsia="Times New Roman" w:hAnsiTheme="majorHAnsi" w:cs="Arial"/>
          <w:color w:val="212121"/>
          <w:sz w:val="22"/>
          <w:szCs w:val="22"/>
          <w:shd w:val="clear" w:color="auto" w:fill="FFFFFF"/>
          <w:lang w:val="fr-CH" w:eastAsia="en-GB"/>
        </w:rPr>
        <w:t xml:space="preserve"> cargaison. </w:t>
      </w:r>
      <w:del w:id="4" w:author="Thibaut Brunet" w:date="2018-08-12T09:37:00Z">
        <w:r w:rsidRPr="00C86803" w:rsidDel="00566474">
          <w:rPr>
            <w:rFonts w:asciiTheme="majorHAnsi" w:eastAsia="Times New Roman" w:hAnsiTheme="majorHAnsi" w:cs="Arial"/>
            <w:color w:val="212121"/>
            <w:sz w:val="22"/>
            <w:szCs w:val="22"/>
            <w:shd w:val="clear" w:color="auto" w:fill="FFFFFF"/>
            <w:lang w:val="fr-CH" w:eastAsia="en-GB"/>
          </w:rPr>
          <w:delText xml:space="preserve">Casser </w:delText>
        </w:r>
      </w:del>
      <w:ins w:id="5" w:author="Thibaut Brunet" w:date="2018-08-12T09:39:00Z">
        <w:r w:rsidR="00566474">
          <w:rPr>
            <w:rFonts w:asciiTheme="majorHAnsi" w:eastAsia="Times New Roman" w:hAnsiTheme="majorHAnsi" w:cs="Arial"/>
            <w:color w:val="212121"/>
            <w:sz w:val="22"/>
            <w:szCs w:val="22"/>
            <w:shd w:val="clear" w:color="auto" w:fill="FFFFFF"/>
            <w:lang w:val="fr-CH" w:eastAsia="en-GB"/>
          </w:rPr>
          <w:t>La rupture de</w:t>
        </w:r>
      </w:ins>
      <w:ins w:id="6" w:author="Thibaut Brunet" w:date="2018-08-12T09:37:00Z">
        <w:r w:rsidR="00566474" w:rsidRPr="00C86803">
          <w:rPr>
            <w:rFonts w:asciiTheme="majorHAnsi" w:eastAsia="Times New Roman" w:hAnsiTheme="majorHAnsi" w:cs="Arial"/>
            <w:color w:val="212121"/>
            <w:sz w:val="22"/>
            <w:szCs w:val="22"/>
            <w:shd w:val="clear" w:color="auto" w:fill="FFFFFF"/>
            <w:lang w:val="fr-CH" w:eastAsia="en-GB"/>
          </w:rPr>
          <w:t xml:space="preserve"> </w:t>
        </w:r>
      </w:ins>
      <w:del w:id="7" w:author="Thibaut Brunet" w:date="2018-08-12T09:38:00Z">
        <w:r w:rsidRPr="00C86803" w:rsidDel="00566474">
          <w:rPr>
            <w:rFonts w:asciiTheme="majorHAnsi" w:eastAsia="Times New Roman" w:hAnsiTheme="majorHAnsi" w:cs="Arial"/>
            <w:color w:val="212121"/>
            <w:sz w:val="22"/>
            <w:szCs w:val="22"/>
            <w:shd w:val="clear" w:color="auto" w:fill="FFFFFF"/>
            <w:lang w:val="fr-CH" w:eastAsia="en-GB"/>
          </w:rPr>
          <w:delText xml:space="preserve">l'invagination de </w:delText>
        </w:r>
      </w:del>
      <w:r w:rsidRPr="00C86803">
        <w:rPr>
          <w:rFonts w:asciiTheme="majorHAnsi" w:eastAsia="Times New Roman" w:hAnsiTheme="majorHAnsi" w:cs="Arial"/>
          <w:color w:val="212121"/>
          <w:sz w:val="22"/>
          <w:szCs w:val="22"/>
          <w:shd w:val="clear" w:color="auto" w:fill="FFFFFF"/>
          <w:lang w:val="fr-CH" w:eastAsia="en-GB"/>
        </w:rPr>
        <w:t xml:space="preserve">la membrane pour former une vésicule est peut-être </w:t>
      </w:r>
      <w:del w:id="8" w:author="Thibaut Brunet" w:date="2018-08-12T09:38:00Z">
        <w:r w:rsidRPr="00C86803" w:rsidDel="00566474">
          <w:rPr>
            <w:rFonts w:asciiTheme="majorHAnsi" w:eastAsia="Times New Roman" w:hAnsiTheme="majorHAnsi" w:cs="Arial"/>
            <w:color w:val="212121"/>
            <w:sz w:val="22"/>
            <w:szCs w:val="22"/>
            <w:shd w:val="clear" w:color="auto" w:fill="FFFFFF"/>
            <w:lang w:val="fr-CH" w:eastAsia="en-GB"/>
          </w:rPr>
          <w:delText>la transition</w:delText>
        </w:r>
      </w:del>
      <w:ins w:id="9" w:author="Thibaut Brunet" w:date="2018-08-12T09:38:00Z">
        <w:r w:rsidR="00566474">
          <w:rPr>
            <w:rFonts w:asciiTheme="majorHAnsi" w:eastAsia="Times New Roman" w:hAnsiTheme="majorHAnsi" w:cs="Arial"/>
            <w:color w:val="212121"/>
            <w:sz w:val="22"/>
            <w:szCs w:val="22"/>
            <w:shd w:val="clear" w:color="auto" w:fill="FFFFFF"/>
            <w:lang w:val="fr-CH" w:eastAsia="en-GB"/>
          </w:rPr>
          <w:t>le changement</w:t>
        </w:r>
      </w:ins>
      <w:r w:rsidRPr="00C86803">
        <w:rPr>
          <w:rFonts w:asciiTheme="majorHAnsi" w:eastAsia="Times New Roman" w:hAnsiTheme="majorHAnsi" w:cs="Arial"/>
          <w:color w:val="212121"/>
          <w:sz w:val="22"/>
          <w:szCs w:val="22"/>
          <w:shd w:val="clear" w:color="auto" w:fill="FFFFFF"/>
          <w:lang w:val="fr-CH" w:eastAsia="en-GB"/>
        </w:rPr>
        <w:t xml:space="preserve"> de forme </w:t>
      </w:r>
      <w:del w:id="10" w:author="Thibaut Brunet" w:date="2018-08-12T09:39:00Z">
        <w:r w:rsidRPr="00C86803" w:rsidDel="00566474">
          <w:rPr>
            <w:rFonts w:asciiTheme="majorHAnsi" w:eastAsia="Times New Roman" w:hAnsiTheme="majorHAnsi" w:cs="Arial"/>
            <w:color w:val="212121"/>
            <w:sz w:val="22"/>
            <w:szCs w:val="22"/>
            <w:shd w:val="clear" w:color="auto" w:fill="FFFFFF"/>
            <w:lang w:val="fr-CH" w:eastAsia="en-GB"/>
          </w:rPr>
          <w:delText xml:space="preserve">la </w:delText>
        </w:r>
      </w:del>
      <w:ins w:id="11" w:author="Thibaut Brunet" w:date="2018-08-12T09:39:00Z">
        <w:r w:rsidR="00566474" w:rsidRPr="00C86803">
          <w:rPr>
            <w:rFonts w:asciiTheme="majorHAnsi" w:eastAsia="Times New Roman" w:hAnsiTheme="majorHAnsi" w:cs="Arial"/>
            <w:color w:val="212121"/>
            <w:sz w:val="22"/>
            <w:szCs w:val="22"/>
            <w:shd w:val="clear" w:color="auto" w:fill="FFFFFF"/>
            <w:lang w:val="fr-CH" w:eastAsia="en-GB"/>
          </w:rPr>
          <w:t>l</w:t>
        </w:r>
        <w:r w:rsidR="00566474">
          <w:rPr>
            <w:rFonts w:asciiTheme="majorHAnsi" w:eastAsia="Times New Roman" w:hAnsiTheme="majorHAnsi" w:cs="Arial"/>
            <w:color w:val="212121"/>
            <w:sz w:val="22"/>
            <w:szCs w:val="22"/>
            <w:shd w:val="clear" w:color="auto" w:fill="FFFFFF"/>
            <w:lang w:val="fr-CH" w:eastAsia="en-GB"/>
          </w:rPr>
          <w:t>e</w:t>
        </w:r>
        <w:r w:rsidR="00566474" w:rsidRPr="00C86803">
          <w:rPr>
            <w:rFonts w:asciiTheme="majorHAnsi" w:eastAsia="Times New Roman" w:hAnsiTheme="majorHAnsi" w:cs="Arial"/>
            <w:color w:val="212121"/>
            <w:sz w:val="22"/>
            <w:szCs w:val="22"/>
            <w:shd w:val="clear" w:color="auto" w:fill="FFFFFF"/>
            <w:lang w:val="fr-CH" w:eastAsia="en-GB"/>
          </w:rPr>
          <w:t xml:space="preserve"> </w:t>
        </w:r>
      </w:ins>
      <w:r w:rsidRPr="00C86803">
        <w:rPr>
          <w:rFonts w:asciiTheme="majorHAnsi" w:eastAsia="Times New Roman" w:hAnsiTheme="majorHAnsi" w:cs="Arial"/>
          <w:color w:val="212121"/>
          <w:sz w:val="22"/>
          <w:szCs w:val="22"/>
          <w:shd w:val="clear" w:color="auto" w:fill="FFFFFF"/>
          <w:lang w:val="fr-CH" w:eastAsia="en-GB"/>
        </w:rPr>
        <w:t xml:space="preserve">plus spectaculaire de ce </w:t>
      </w:r>
      <w:del w:id="12" w:author="Thibaut Brunet" w:date="2018-08-12T09:38:00Z">
        <w:r w:rsidRPr="00C86803" w:rsidDel="00566474">
          <w:rPr>
            <w:rFonts w:asciiTheme="majorHAnsi" w:eastAsia="Times New Roman" w:hAnsiTheme="majorHAnsi" w:cs="Arial"/>
            <w:color w:val="212121"/>
            <w:sz w:val="22"/>
            <w:szCs w:val="22"/>
            <w:shd w:val="clear" w:color="auto" w:fill="FFFFFF"/>
            <w:lang w:val="fr-CH" w:eastAsia="en-GB"/>
          </w:rPr>
          <w:delText>développement</w:delText>
        </w:r>
      </w:del>
      <w:ins w:id="13" w:author="Thibaut Brunet" w:date="2018-08-12T09:38:00Z">
        <w:r w:rsidR="00566474">
          <w:rPr>
            <w:rFonts w:asciiTheme="majorHAnsi" w:eastAsia="Times New Roman" w:hAnsiTheme="majorHAnsi" w:cs="Arial"/>
            <w:color w:val="212121"/>
            <w:sz w:val="22"/>
            <w:szCs w:val="22"/>
            <w:shd w:val="clear" w:color="auto" w:fill="FFFFFF"/>
            <w:lang w:val="fr-CH" w:eastAsia="en-GB"/>
          </w:rPr>
          <w:t>processus</w:t>
        </w:r>
      </w:ins>
      <w:r w:rsidRPr="00C86803">
        <w:rPr>
          <w:rFonts w:asciiTheme="majorHAnsi" w:eastAsia="Times New Roman" w:hAnsiTheme="majorHAnsi" w:cs="Arial"/>
          <w:color w:val="212121"/>
          <w:sz w:val="22"/>
          <w:szCs w:val="22"/>
          <w:shd w:val="clear" w:color="auto" w:fill="FFFFFF"/>
          <w:lang w:val="fr-CH" w:eastAsia="en-GB"/>
        </w:rPr>
        <w:t xml:space="preserve">. Cela a </w:t>
      </w:r>
      <w:del w:id="14" w:author="Thibaut Brunet" w:date="2018-08-12T09:38:00Z">
        <w:r w:rsidRPr="00C86803" w:rsidDel="00566474">
          <w:rPr>
            <w:rFonts w:asciiTheme="majorHAnsi" w:eastAsia="Times New Roman" w:hAnsiTheme="majorHAnsi" w:cs="Arial"/>
            <w:color w:val="212121"/>
            <w:sz w:val="22"/>
            <w:szCs w:val="22"/>
            <w:shd w:val="clear" w:color="auto" w:fill="FFFFFF"/>
            <w:lang w:val="fr-CH" w:eastAsia="en-GB"/>
          </w:rPr>
          <w:delText xml:space="preserve">excité </w:delText>
        </w:r>
      </w:del>
      <w:ins w:id="15" w:author="Thibaut Brunet" w:date="2018-08-12T09:38:00Z">
        <w:r w:rsidR="00566474">
          <w:rPr>
            <w:rFonts w:asciiTheme="majorHAnsi" w:eastAsia="Times New Roman" w:hAnsiTheme="majorHAnsi" w:cs="Arial"/>
            <w:color w:val="212121"/>
            <w:sz w:val="22"/>
            <w:szCs w:val="22"/>
            <w:shd w:val="clear" w:color="auto" w:fill="FFFFFF"/>
            <w:lang w:val="fr-CH" w:eastAsia="en-GB"/>
          </w:rPr>
          <w:t>entraîné</w:t>
        </w:r>
        <w:r w:rsidR="00566474" w:rsidRPr="00C86803">
          <w:rPr>
            <w:rFonts w:asciiTheme="majorHAnsi" w:eastAsia="Times New Roman" w:hAnsiTheme="majorHAnsi" w:cs="Arial"/>
            <w:color w:val="212121"/>
            <w:sz w:val="22"/>
            <w:szCs w:val="22"/>
            <w:shd w:val="clear" w:color="auto" w:fill="FFFFFF"/>
            <w:lang w:val="fr-CH" w:eastAsia="en-GB"/>
          </w:rPr>
          <w:t xml:space="preserve"> </w:t>
        </w:r>
      </w:ins>
      <w:r w:rsidRPr="00C86803">
        <w:rPr>
          <w:rFonts w:asciiTheme="majorHAnsi" w:eastAsia="Times New Roman" w:hAnsiTheme="majorHAnsi" w:cs="Arial"/>
          <w:color w:val="212121"/>
          <w:sz w:val="22"/>
          <w:szCs w:val="22"/>
          <w:shd w:val="clear" w:color="auto" w:fill="FFFFFF"/>
          <w:lang w:val="fr-CH" w:eastAsia="en-GB"/>
        </w:rPr>
        <w:t xml:space="preserve">un grand nombre de publications sur la cause de la scission de la membrane. Les travaux sur les cellules de mammifères ont convergé vers un mécanisme de scission basé sur la constriction du col de la membrane par la </w:t>
      </w:r>
      <w:ins w:id="16" w:author="Thibaut Brunet" w:date="2018-08-12T09:44:00Z">
        <w:r w:rsidR="00566474">
          <w:rPr>
            <w:rFonts w:asciiTheme="majorHAnsi" w:eastAsia="Times New Roman" w:hAnsiTheme="majorHAnsi" w:cs="Arial"/>
            <w:color w:val="212121"/>
            <w:sz w:val="22"/>
            <w:szCs w:val="22"/>
            <w:shd w:val="clear" w:color="auto" w:fill="FFFFFF"/>
            <w:lang w:val="fr-CH" w:eastAsia="en-GB"/>
          </w:rPr>
          <w:t xml:space="preserve">GTPase </w:t>
        </w:r>
      </w:ins>
      <w:r w:rsidRPr="00C86803">
        <w:rPr>
          <w:rFonts w:asciiTheme="majorHAnsi" w:eastAsia="Times New Roman" w:hAnsiTheme="majorHAnsi" w:cs="Arial"/>
          <w:color w:val="212121"/>
          <w:sz w:val="22"/>
          <w:szCs w:val="22"/>
          <w:shd w:val="clear" w:color="auto" w:fill="FFFFFF"/>
          <w:lang w:val="fr-CH" w:eastAsia="en-GB"/>
        </w:rPr>
        <w:t>dynamine</w:t>
      </w:r>
      <w:del w:id="17" w:author="Thibaut Brunet" w:date="2018-08-12T09:44:00Z">
        <w:r w:rsidRPr="00C86803" w:rsidDel="00566474">
          <w:rPr>
            <w:rFonts w:asciiTheme="majorHAnsi" w:eastAsia="Times New Roman" w:hAnsiTheme="majorHAnsi" w:cs="Arial"/>
            <w:color w:val="212121"/>
            <w:sz w:val="22"/>
            <w:szCs w:val="22"/>
            <w:shd w:val="clear" w:color="auto" w:fill="FFFFFF"/>
            <w:lang w:val="fr-CH" w:eastAsia="en-GB"/>
          </w:rPr>
          <w:delText xml:space="preserve"> GTPase</w:delText>
        </w:r>
      </w:del>
      <w:r w:rsidRPr="00C86803">
        <w:rPr>
          <w:rFonts w:asciiTheme="majorHAnsi" w:eastAsia="Times New Roman" w:hAnsiTheme="majorHAnsi" w:cs="Arial"/>
          <w:color w:val="212121"/>
          <w:sz w:val="22"/>
          <w:szCs w:val="22"/>
          <w:shd w:val="clear" w:color="auto" w:fill="FFFFFF"/>
          <w:lang w:val="fr-CH" w:eastAsia="en-GB"/>
        </w:rPr>
        <w:t xml:space="preserve">. Une compréhension claire de ce qui cause la scission reste incomplète pour le réseau endocytaire beaucoup plus simple </w:t>
      </w:r>
      <w:del w:id="18" w:author="Thibaut Brunet" w:date="2018-08-12T09:45:00Z">
        <w:r w:rsidRPr="00C86803" w:rsidDel="003B5C74">
          <w:rPr>
            <w:rFonts w:asciiTheme="majorHAnsi" w:eastAsia="Times New Roman" w:hAnsiTheme="majorHAnsi" w:cs="Arial"/>
            <w:color w:val="212121"/>
            <w:sz w:val="22"/>
            <w:szCs w:val="22"/>
            <w:shd w:val="clear" w:color="auto" w:fill="FFFFFF"/>
            <w:lang w:val="fr-CH" w:eastAsia="en-GB"/>
          </w:rPr>
          <w:delText>dans les cellules de</w:delText>
        </w:r>
      </w:del>
      <w:ins w:id="19" w:author="Thibaut Brunet" w:date="2018-08-12T09:45:00Z">
        <w:r w:rsidR="003B5C74">
          <w:rPr>
            <w:rFonts w:asciiTheme="majorHAnsi" w:eastAsia="Times New Roman" w:hAnsiTheme="majorHAnsi" w:cs="Arial"/>
            <w:color w:val="212121"/>
            <w:sz w:val="22"/>
            <w:szCs w:val="22"/>
            <w:shd w:val="clear" w:color="auto" w:fill="FFFFFF"/>
            <w:lang w:val="fr-CH" w:eastAsia="en-GB"/>
          </w:rPr>
          <w:t>de la</w:t>
        </w:r>
      </w:ins>
      <w:r w:rsidRPr="00C86803">
        <w:rPr>
          <w:rFonts w:asciiTheme="majorHAnsi" w:eastAsia="Times New Roman" w:hAnsiTheme="majorHAnsi" w:cs="Arial"/>
          <w:color w:val="212121"/>
          <w:sz w:val="22"/>
          <w:szCs w:val="22"/>
          <w:shd w:val="clear" w:color="auto" w:fill="FFFFFF"/>
          <w:lang w:val="fr-CH" w:eastAsia="en-GB"/>
        </w:rPr>
        <w:t xml:space="preserve"> levure.</w:t>
      </w:r>
    </w:p>
    <w:p w14:paraId="176EC60E" w14:textId="77777777" w:rsidR="00B203B9" w:rsidRPr="00C86803" w:rsidRDefault="00B203B9">
      <w:pPr>
        <w:rPr>
          <w:rFonts w:asciiTheme="majorHAnsi" w:hAnsiTheme="majorHAnsi"/>
          <w:sz w:val="22"/>
          <w:szCs w:val="22"/>
          <w:lang w:val="fr-CH"/>
        </w:rPr>
      </w:pPr>
    </w:p>
    <w:p w14:paraId="0FB0C56E" w14:textId="3B22B875" w:rsidR="00C86803" w:rsidRPr="00C86803" w:rsidRDefault="00C86803" w:rsidP="00C86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212121"/>
          <w:sz w:val="22"/>
          <w:szCs w:val="22"/>
          <w:lang w:val="fr-FR" w:eastAsia="en-GB"/>
        </w:rPr>
      </w:pPr>
      <w:r w:rsidRPr="00C86803">
        <w:rPr>
          <w:rFonts w:asciiTheme="majorHAnsi" w:hAnsiTheme="majorHAnsi" w:cs="Courier New"/>
          <w:color w:val="212121"/>
          <w:sz w:val="22"/>
          <w:szCs w:val="22"/>
          <w:lang w:val="fr-FR" w:eastAsia="en-GB"/>
        </w:rPr>
        <w:t xml:space="preserve">Dans cette thèse, j'étudie le mécanisme de la scission membranaire chez </w:t>
      </w:r>
      <w:r w:rsidRPr="003B5C74">
        <w:rPr>
          <w:rFonts w:asciiTheme="majorHAnsi" w:hAnsiTheme="majorHAnsi" w:cs="Courier New"/>
          <w:i/>
          <w:color w:val="212121"/>
          <w:sz w:val="22"/>
          <w:szCs w:val="22"/>
          <w:lang w:val="fr-FR" w:eastAsia="en-GB"/>
          <w:rPrChange w:id="20" w:author="Thibaut Brunet" w:date="2018-08-12T09:45:00Z">
            <w:rPr>
              <w:rFonts w:asciiTheme="majorHAnsi" w:hAnsiTheme="majorHAnsi" w:cs="Courier New"/>
              <w:color w:val="212121"/>
              <w:sz w:val="22"/>
              <w:szCs w:val="22"/>
              <w:lang w:val="fr-FR" w:eastAsia="en-GB"/>
            </w:rPr>
          </w:rPrChange>
        </w:rPr>
        <w:t>Saccharomyces cerevisiae</w:t>
      </w:r>
      <w:r w:rsidRPr="00C86803">
        <w:rPr>
          <w:rFonts w:asciiTheme="majorHAnsi" w:hAnsiTheme="majorHAnsi" w:cs="Courier New"/>
          <w:color w:val="212121"/>
          <w:sz w:val="22"/>
          <w:szCs w:val="22"/>
          <w:lang w:val="fr-FR" w:eastAsia="en-GB"/>
        </w:rPr>
        <w:t xml:space="preserve"> et les protéines impliquées en combinant la mutagenèse avec l'imagerie </w:t>
      </w:r>
      <w:del w:id="21" w:author="Thibaut Brunet" w:date="2018-08-12T09:45:00Z">
        <w:r w:rsidRPr="00C86803" w:rsidDel="003B5C74">
          <w:rPr>
            <w:rFonts w:asciiTheme="majorHAnsi" w:hAnsiTheme="majorHAnsi" w:cs="Courier New"/>
            <w:color w:val="212121"/>
            <w:sz w:val="22"/>
            <w:szCs w:val="22"/>
            <w:lang w:val="fr-FR" w:eastAsia="en-GB"/>
          </w:rPr>
          <w:delText xml:space="preserve">de cellules vivantes </w:delText>
        </w:r>
      </w:del>
      <w:r w:rsidRPr="00C86803">
        <w:rPr>
          <w:rFonts w:asciiTheme="majorHAnsi" w:hAnsiTheme="majorHAnsi" w:cs="Courier New"/>
          <w:color w:val="212121"/>
          <w:sz w:val="22"/>
          <w:szCs w:val="22"/>
          <w:lang w:val="fr-FR" w:eastAsia="en-GB"/>
        </w:rPr>
        <w:t>de protéines marquées par fluorescence</w:t>
      </w:r>
      <w:ins w:id="22" w:author="Thibaut Brunet" w:date="2018-08-12T09:45:00Z">
        <w:r w:rsidR="003B5C74">
          <w:rPr>
            <w:rFonts w:asciiTheme="majorHAnsi" w:hAnsiTheme="majorHAnsi" w:cs="Courier New"/>
            <w:color w:val="212121"/>
            <w:sz w:val="22"/>
            <w:szCs w:val="22"/>
            <w:lang w:val="fr-FR" w:eastAsia="en-GB"/>
          </w:rPr>
          <w:t xml:space="preserve"> dans des cellules viva</w:t>
        </w:r>
      </w:ins>
      <w:ins w:id="23" w:author="Thibaut Brunet" w:date="2018-08-12T09:46:00Z">
        <w:r w:rsidR="003B5C74">
          <w:rPr>
            <w:rFonts w:asciiTheme="majorHAnsi" w:hAnsiTheme="majorHAnsi" w:cs="Courier New"/>
            <w:color w:val="212121"/>
            <w:sz w:val="22"/>
            <w:szCs w:val="22"/>
            <w:lang w:val="fr-FR" w:eastAsia="en-GB"/>
          </w:rPr>
          <w:t>n</w:t>
        </w:r>
      </w:ins>
      <w:ins w:id="24" w:author="Thibaut Brunet" w:date="2018-08-12T09:45:00Z">
        <w:r w:rsidR="003B5C74">
          <w:rPr>
            <w:rFonts w:asciiTheme="majorHAnsi" w:hAnsiTheme="majorHAnsi" w:cs="Courier New"/>
            <w:color w:val="212121"/>
            <w:sz w:val="22"/>
            <w:szCs w:val="22"/>
            <w:lang w:val="fr-FR" w:eastAsia="en-GB"/>
          </w:rPr>
          <w:t>tes</w:t>
        </w:r>
      </w:ins>
      <w:r w:rsidRPr="00C86803">
        <w:rPr>
          <w:rFonts w:asciiTheme="majorHAnsi" w:hAnsiTheme="majorHAnsi" w:cs="Courier New"/>
          <w:color w:val="212121"/>
          <w:sz w:val="22"/>
          <w:szCs w:val="22"/>
          <w:lang w:val="fr-FR" w:eastAsia="en-GB"/>
        </w:rPr>
        <w:t>.</w:t>
      </w:r>
    </w:p>
    <w:p w14:paraId="0B92C53C" w14:textId="77777777" w:rsidR="00C86803" w:rsidRPr="00C86803" w:rsidRDefault="00C86803" w:rsidP="00C86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212121"/>
          <w:sz w:val="22"/>
          <w:szCs w:val="22"/>
          <w:lang w:val="fr-FR" w:eastAsia="en-GB"/>
        </w:rPr>
      </w:pPr>
    </w:p>
    <w:p w14:paraId="18A55216" w14:textId="3322F76A" w:rsidR="00C86803" w:rsidRPr="00C86803" w:rsidRDefault="00C86803" w:rsidP="00C86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212121"/>
          <w:sz w:val="22"/>
          <w:szCs w:val="22"/>
          <w:lang w:val="fr-FR" w:eastAsia="en-GB"/>
        </w:rPr>
      </w:pPr>
      <w:r w:rsidRPr="00C86803">
        <w:rPr>
          <w:rFonts w:asciiTheme="majorHAnsi" w:hAnsiTheme="majorHAnsi" w:cs="Courier New"/>
          <w:color w:val="212121"/>
          <w:sz w:val="22"/>
          <w:szCs w:val="22"/>
          <w:lang w:val="fr-FR" w:eastAsia="en-GB"/>
        </w:rPr>
        <w:t xml:space="preserve">Les sites d'endocytose sont très stéréotypés chez la levure, recrutant environ 50 protéines, la plupart avec des homologues mammifères, </w:t>
      </w:r>
      <w:del w:id="25" w:author="Thibaut Brunet" w:date="2018-08-12T10:36:00Z">
        <w:r w:rsidRPr="00C86803" w:rsidDel="006F6218">
          <w:rPr>
            <w:rFonts w:asciiTheme="majorHAnsi" w:hAnsiTheme="majorHAnsi" w:cs="Courier New"/>
            <w:color w:val="212121"/>
            <w:sz w:val="22"/>
            <w:szCs w:val="22"/>
            <w:lang w:val="fr-FR" w:eastAsia="en-GB"/>
          </w:rPr>
          <w:delText xml:space="preserve">dans </w:delText>
        </w:r>
      </w:del>
      <w:ins w:id="26" w:author="Thibaut Brunet" w:date="2018-08-12T10:36:00Z">
        <w:r w:rsidR="006F6218">
          <w:rPr>
            <w:rFonts w:asciiTheme="majorHAnsi" w:hAnsiTheme="majorHAnsi" w:cs="Courier New"/>
            <w:color w:val="212121"/>
            <w:sz w:val="22"/>
            <w:szCs w:val="22"/>
            <w:lang w:val="fr-FR" w:eastAsia="en-GB"/>
          </w:rPr>
          <w:t>selon</w:t>
        </w:r>
        <w:r w:rsidR="006F6218" w:rsidRPr="00C86803">
          <w:rPr>
            <w:rFonts w:asciiTheme="majorHAnsi" w:hAnsiTheme="majorHAnsi" w:cs="Courier New"/>
            <w:color w:val="212121"/>
            <w:sz w:val="22"/>
            <w:szCs w:val="22"/>
            <w:lang w:val="fr-FR" w:eastAsia="en-GB"/>
          </w:rPr>
          <w:t xml:space="preserve"> </w:t>
        </w:r>
      </w:ins>
      <w:r w:rsidRPr="00C86803">
        <w:rPr>
          <w:rFonts w:asciiTheme="majorHAnsi" w:hAnsiTheme="majorHAnsi" w:cs="Courier New"/>
          <w:color w:val="212121"/>
          <w:sz w:val="22"/>
          <w:szCs w:val="22"/>
          <w:lang w:val="fr-FR" w:eastAsia="en-GB"/>
        </w:rPr>
        <w:t xml:space="preserve">une séquence très spécifique. Ces protéines peuvent être affectées à des modules séparables en fonction de leur rôle dans l'endocytose. Les membres du module </w:t>
      </w:r>
      <w:ins w:id="27" w:author="Thibaut Brunet" w:date="2018-08-12T09:48:00Z">
        <w:r w:rsidR="003B5C74">
          <w:rPr>
            <w:rFonts w:asciiTheme="majorHAnsi" w:hAnsiTheme="majorHAnsi" w:cs="Courier New"/>
            <w:color w:val="212121"/>
            <w:sz w:val="22"/>
            <w:szCs w:val="22"/>
            <w:lang w:val="fr-FR" w:eastAsia="en-GB"/>
          </w:rPr>
          <w:t>« </w:t>
        </w:r>
      </w:ins>
      <w:r w:rsidRPr="00C86803">
        <w:rPr>
          <w:rFonts w:asciiTheme="majorHAnsi" w:hAnsiTheme="majorHAnsi" w:cs="Courier New"/>
          <w:color w:val="212121"/>
          <w:sz w:val="22"/>
          <w:szCs w:val="22"/>
          <w:lang w:val="fr-FR" w:eastAsia="en-GB"/>
        </w:rPr>
        <w:t>manteau</w:t>
      </w:r>
      <w:ins w:id="28" w:author="Thibaut Brunet" w:date="2018-08-12T09:48:00Z">
        <w:r w:rsidR="003B5C74">
          <w:rPr>
            <w:rFonts w:asciiTheme="majorHAnsi" w:hAnsiTheme="majorHAnsi" w:cs="Courier New"/>
            <w:color w:val="212121"/>
            <w:sz w:val="22"/>
            <w:szCs w:val="22"/>
            <w:lang w:val="fr-FR" w:eastAsia="en-GB"/>
          </w:rPr>
          <w:t> »</w:t>
        </w:r>
      </w:ins>
      <w:r w:rsidRPr="00C86803">
        <w:rPr>
          <w:rFonts w:asciiTheme="majorHAnsi" w:hAnsiTheme="majorHAnsi" w:cs="Courier New"/>
          <w:color w:val="212121"/>
          <w:sz w:val="22"/>
          <w:szCs w:val="22"/>
          <w:lang w:val="fr-FR" w:eastAsia="en-GB"/>
        </w:rPr>
        <w:t xml:space="preserve"> arrivent lorsque la membrane est encore plate et </w:t>
      </w:r>
      <w:del w:id="29" w:author="Thibaut Brunet" w:date="2018-08-12T09:51:00Z">
        <w:r w:rsidRPr="00C86803" w:rsidDel="003B5C74">
          <w:rPr>
            <w:rFonts w:asciiTheme="majorHAnsi" w:hAnsiTheme="majorHAnsi" w:cs="Courier New"/>
            <w:color w:val="212121"/>
            <w:sz w:val="22"/>
            <w:szCs w:val="22"/>
            <w:lang w:val="fr-FR" w:eastAsia="en-GB"/>
          </w:rPr>
          <w:delText>forment le gabarit pour</w:delText>
        </w:r>
      </w:del>
      <w:ins w:id="30" w:author="Thibaut Brunet" w:date="2018-08-12T09:51:00Z">
        <w:r w:rsidR="003B5C74">
          <w:rPr>
            <w:rFonts w:asciiTheme="majorHAnsi" w:hAnsiTheme="majorHAnsi" w:cs="Courier New"/>
            <w:color w:val="212121"/>
            <w:sz w:val="22"/>
            <w:szCs w:val="22"/>
            <w:lang w:val="fr-FR" w:eastAsia="en-GB"/>
          </w:rPr>
          <w:t>définissent le site de la future</w:t>
        </w:r>
      </w:ins>
      <w:r w:rsidRPr="00C86803">
        <w:rPr>
          <w:rFonts w:asciiTheme="majorHAnsi" w:hAnsiTheme="majorHAnsi" w:cs="Courier New"/>
          <w:color w:val="212121"/>
          <w:sz w:val="22"/>
          <w:szCs w:val="22"/>
          <w:lang w:val="fr-FR" w:eastAsia="en-GB"/>
        </w:rPr>
        <w:t xml:space="preserve"> invagination. Les régulateurs d</w:t>
      </w:r>
      <w:ins w:id="31" w:author="Thibaut Brunet" w:date="2018-08-12T09:46:00Z">
        <w:r w:rsidR="003B5C74">
          <w:rPr>
            <w:rFonts w:asciiTheme="majorHAnsi" w:hAnsiTheme="majorHAnsi" w:cs="Courier New"/>
            <w:color w:val="212121"/>
            <w:sz w:val="22"/>
            <w:szCs w:val="22"/>
            <w:lang w:val="fr-FR" w:eastAsia="en-GB"/>
          </w:rPr>
          <w:t>e l</w:t>
        </w:r>
      </w:ins>
      <w:r w:rsidRPr="00C86803">
        <w:rPr>
          <w:rFonts w:asciiTheme="majorHAnsi" w:hAnsiTheme="majorHAnsi" w:cs="Courier New"/>
          <w:color w:val="212121"/>
          <w:sz w:val="22"/>
          <w:szCs w:val="22"/>
          <w:lang w:val="fr-FR" w:eastAsia="en-GB"/>
        </w:rPr>
        <w:t xml:space="preserve">’actine arrivent plus tard et produisent les forces nécessaires pour </w:t>
      </w:r>
      <w:del w:id="32" w:author="Thibaut Brunet" w:date="2018-08-12T10:39:00Z">
        <w:r w:rsidRPr="00C86803" w:rsidDel="006F6218">
          <w:rPr>
            <w:rFonts w:asciiTheme="majorHAnsi" w:hAnsiTheme="majorHAnsi" w:cs="Courier New"/>
            <w:color w:val="212121"/>
            <w:sz w:val="22"/>
            <w:szCs w:val="22"/>
            <w:lang w:val="fr-FR" w:eastAsia="en-GB"/>
          </w:rPr>
          <w:delText xml:space="preserve">remonter </w:delText>
        </w:r>
      </w:del>
      <w:ins w:id="33" w:author="Thibaut Brunet" w:date="2018-08-12T10:39:00Z">
        <w:r w:rsidR="006F6218">
          <w:rPr>
            <w:rFonts w:asciiTheme="majorHAnsi" w:hAnsiTheme="majorHAnsi" w:cs="Courier New"/>
            <w:color w:val="212121"/>
            <w:sz w:val="22"/>
            <w:szCs w:val="22"/>
            <w:lang w:val="fr-FR" w:eastAsia="en-GB"/>
          </w:rPr>
          <w:t>étirer</w:t>
        </w:r>
        <w:r w:rsidR="006F6218" w:rsidRPr="00C86803">
          <w:rPr>
            <w:rFonts w:asciiTheme="majorHAnsi" w:hAnsiTheme="majorHAnsi" w:cs="Courier New"/>
            <w:color w:val="212121"/>
            <w:sz w:val="22"/>
            <w:szCs w:val="22"/>
            <w:lang w:val="fr-FR" w:eastAsia="en-GB"/>
          </w:rPr>
          <w:t xml:space="preserve"> </w:t>
        </w:r>
      </w:ins>
      <w:r w:rsidRPr="00C86803">
        <w:rPr>
          <w:rFonts w:asciiTheme="majorHAnsi" w:hAnsiTheme="majorHAnsi" w:cs="Courier New"/>
          <w:color w:val="212121"/>
          <w:sz w:val="22"/>
          <w:szCs w:val="22"/>
          <w:lang w:val="fr-FR" w:eastAsia="en-GB"/>
        </w:rPr>
        <w:t>la membrane. Les protéines de scission arrivent à la fin de la chronologie et régulent la formation des vésicules.</w:t>
      </w:r>
    </w:p>
    <w:p w14:paraId="194ACDD1" w14:textId="77777777" w:rsidR="00C86803" w:rsidRPr="00C86803" w:rsidRDefault="00C86803" w:rsidP="00C86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212121"/>
          <w:sz w:val="22"/>
          <w:szCs w:val="22"/>
          <w:lang w:val="fr-FR" w:eastAsia="en-GB"/>
        </w:rPr>
      </w:pPr>
    </w:p>
    <w:p w14:paraId="65C68AC3" w14:textId="215AC424" w:rsidR="00C86803" w:rsidRPr="00C86803" w:rsidRDefault="00C86803" w:rsidP="00C86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212121"/>
          <w:sz w:val="22"/>
          <w:szCs w:val="22"/>
          <w:lang w:val="fr-CH" w:eastAsia="en-GB"/>
        </w:rPr>
      </w:pPr>
      <w:del w:id="34" w:author="Thibaut Brunet" w:date="2018-08-12T09:54:00Z">
        <w:r w:rsidRPr="00C86803" w:rsidDel="003B5C74">
          <w:rPr>
            <w:rFonts w:asciiTheme="majorHAnsi" w:hAnsiTheme="majorHAnsi" w:cs="Courier New"/>
            <w:color w:val="212121"/>
            <w:sz w:val="22"/>
            <w:szCs w:val="22"/>
            <w:lang w:val="fr-FR" w:eastAsia="en-GB"/>
          </w:rPr>
          <w:delText xml:space="preserve">Le </w:delText>
        </w:r>
      </w:del>
      <w:ins w:id="35" w:author="Thibaut Brunet" w:date="2018-08-12T09:54:00Z">
        <w:r w:rsidR="003B5C74">
          <w:rPr>
            <w:rFonts w:asciiTheme="majorHAnsi" w:hAnsiTheme="majorHAnsi" w:cs="Courier New"/>
            <w:color w:val="212121"/>
            <w:sz w:val="22"/>
            <w:szCs w:val="22"/>
            <w:lang w:val="fr-FR" w:eastAsia="en-GB"/>
          </w:rPr>
          <w:t>Chez la levure</w:t>
        </w:r>
      </w:ins>
      <w:ins w:id="36" w:author="Thibaut Brunet" w:date="2018-08-12T09:55:00Z">
        <w:r w:rsidR="003B5C74">
          <w:rPr>
            <w:rFonts w:asciiTheme="majorHAnsi" w:hAnsiTheme="majorHAnsi" w:cs="Courier New"/>
            <w:color w:val="212121"/>
            <w:sz w:val="22"/>
            <w:szCs w:val="22"/>
            <w:lang w:val="fr-FR" w:eastAsia="en-GB"/>
          </w:rPr>
          <w:t>,</w:t>
        </w:r>
      </w:ins>
      <w:ins w:id="37" w:author="Thibaut Brunet" w:date="2018-08-12T09:54:00Z">
        <w:r w:rsidR="003B5C74">
          <w:rPr>
            <w:rFonts w:asciiTheme="majorHAnsi" w:hAnsiTheme="majorHAnsi" w:cs="Courier New"/>
            <w:color w:val="212121"/>
            <w:sz w:val="22"/>
            <w:szCs w:val="22"/>
            <w:lang w:val="fr-FR" w:eastAsia="en-GB"/>
          </w:rPr>
          <w:t xml:space="preserve"> l</w:t>
        </w:r>
        <w:r w:rsidR="003B5C74" w:rsidRPr="00C86803">
          <w:rPr>
            <w:rFonts w:asciiTheme="majorHAnsi" w:hAnsiTheme="majorHAnsi" w:cs="Courier New"/>
            <w:color w:val="212121"/>
            <w:sz w:val="22"/>
            <w:szCs w:val="22"/>
            <w:lang w:val="fr-FR" w:eastAsia="en-GB"/>
          </w:rPr>
          <w:t xml:space="preserve">e </w:t>
        </w:r>
      </w:ins>
      <w:r w:rsidRPr="00C86803">
        <w:rPr>
          <w:rFonts w:asciiTheme="majorHAnsi" w:hAnsiTheme="majorHAnsi" w:cs="Courier New"/>
          <w:color w:val="212121"/>
          <w:sz w:val="22"/>
          <w:szCs w:val="22"/>
          <w:lang w:val="fr-FR" w:eastAsia="en-GB"/>
        </w:rPr>
        <w:t xml:space="preserve">complexe </w:t>
      </w:r>
      <w:del w:id="38" w:author="Thibaut Brunet" w:date="2018-08-12T09:53:00Z">
        <w:r w:rsidRPr="00C86803" w:rsidDel="003B5C74">
          <w:rPr>
            <w:rFonts w:asciiTheme="majorHAnsi" w:hAnsiTheme="majorHAnsi" w:cs="Courier New"/>
            <w:color w:val="212121"/>
            <w:sz w:val="22"/>
            <w:szCs w:val="22"/>
            <w:lang w:val="fr-FR" w:eastAsia="en-GB"/>
          </w:rPr>
          <w:delText xml:space="preserve">de </w:delText>
        </w:r>
      </w:del>
      <w:ins w:id="39" w:author="Thibaut Brunet" w:date="2018-08-12T09:53:00Z">
        <w:r w:rsidR="003B5C74">
          <w:rPr>
            <w:rFonts w:asciiTheme="majorHAnsi" w:hAnsiTheme="majorHAnsi" w:cs="Courier New"/>
            <w:color w:val="212121"/>
            <w:sz w:val="22"/>
            <w:szCs w:val="22"/>
            <w:lang w:val="fr-FR" w:eastAsia="en-GB"/>
          </w:rPr>
          <w:t>à</w:t>
        </w:r>
        <w:r w:rsidR="003B5C74" w:rsidRPr="00C86803">
          <w:rPr>
            <w:rFonts w:asciiTheme="majorHAnsi" w:hAnsiTheme="majorHAnsi" w:cs="Courier New"/>
            <w:color w:val="212121"/>
            <w:sz w:val="22"/>
            <w:szCs w:val="22"/>
            <w:lang w:val="fr-FR" w:eastAsia="en-GB"/>
          </w:rPr>
          <w:t xml:space="preserve"> </w:t>
        </w:r>
      </w:ins>
      <w:r w:rsidRPr="00C86803">
        <w:rPr>
          <w:rFonts w:asciiTheme="majorHAnsi" w:hAnsiTheme="majorHAnsi" w:cs="Courier New"/>
          <w:color w:val="212121"/>
          <w:sz w:val="22"/>
          <w:szCs w:val="22"/>
          <w:lang w:val="fr-FR" w:eastAsia="en-GB"/>
        </w:rPr>
        <w:t>domaine</w:t>
      </w:r>
      <w:ins w:id="40" w:author="Thibaut Brunet" w:date="2018-08-12T09:53:00Z">
        <w:r w:rsidR="003B5C74">
          <w:rPr>
            <w:rFonts w:asciiTheme="majorHAnsi" w:hAnsiTheme="majorHAnsi" w:cs="Courier New"/>
            <w:color w:val="212121"/>
            <w:sz w:val="22"/>
            <w:szCs w:val="22"/>
            <w:lang w:val="fr-FR" w:eastAsia="en-GB"/>
          </w:rPr>
          <w:t>s</w:t>
        </w:r>
      </w:ins>
      <w:r w:rsidRPr="00C86803">
        <w:rPr>
          <w:rFonts w:asciiTheme="majorHAnsi" w:hAnsiTheme="majorHAnsi" w:cs="Courier New"/>
          <w:color w:val="212121"/>
          <w:sz w:val="22"/>
          <w:szCs w:val="22"/>
          <w:lang w:val="fr-FR" w:eastAsia="en-GB"/>
        </w:rPr>
        <w:t xml:space="preserve"> BAR </w:t>
      </w:r>
      <w:del w:id="41" w:author="Thibaut Brunet" w:date="2018-08-12T09:54:00Z">
        <w:r w:rsidRPr="00C86803" w:rsidDel="003B5C74">
          <w:rPr>
            <w:rFonts w:asciiTheme="majorHAnsi" w:hAnsiTheme="majorHAnsi" w:cs="Courier New"/>
            <w:color w:val="212121"/>
            <w:sz w:val="22"/>
            <w:szCs w:val="22"/>
            <w:lang w:val="fr-FR" w:eastAsia="en-GB"/>
          </w:rPr>
          <w:delText xml:space="preserve">de levure </w:delText>
        </w:r>
      </w:del>
      <w:r w:rsidRPr="00C86803">
        <w:rPr>
          <w:rFonts w:asciiTheme="majorHAnsi" w:hAnsiTheme="majorHAnsi" w:cs="Courier New"/>
          <w:color w:val="212121"/>
          <w:sz w:val="22"/>
          <w:szCs w:val="22"/>
          <w:lang w:val="fr-FR" w:eastAsia="en-GB"/>
        </w:rPr>
        <w:t xml:space="preserve">Rvs est un régulateur important de la scission: dans les cellules sans Rvs, l'efficacité de la scission diminue de près de 30%. Les 70% d'invaginations qui </w:t>
      </w:r>
      <w:del w:id="42" w:author="Thibaut Brunet" w:date="2018-08-12T10:33:00Z">
        <w:r w:rsidRPr="00C86803" w:rsidDel="001103E5">
          <w:rPr>
            <w:rFonts w:asciiTheme="majorHAnsi" w:hAnsiTheme="majorHAnsi" w:cs="Courier New"/>
            <w:color w:val="212121"/>
            <w:sz w:val="22"/>
            <w:szCs w:val="22"/>
            <w:lang w:val="fr-FR" w:eastAsia="en-GB"/>
          </w:rPr>
          <w:delText xml:space="preserve">subissent </w:delText>
        </w:r>
      </w:del>
      <w:ins w:id="43" w:author="Thibaut Brunet" w:date="2018-08-12T10:40:00Z">
        <w:r w:rsidR="006F6218">
          <w:rPr>
            <w:rFonts w:asciiTheme="majorHAnsi" w:hAnsiTheme="majorHAnsi" w:cs="Courier New"/>
            <w:color w:val="212121"/>
            <w:sz w:val="22"/>
            <w:szCs w:val="22"/>
            <w:lang w:val="fr-FR" w:eastAsia="en-GB"/>
          </w:rPr>
          <w:t>parviennent à la</w:t>
        </w:r>
      </w:ins>
      <w:del w:id="44" w:author="Thibaut Brunet" w:date="2018-08-12T10:40:00Z">
        <w:r w:rsidRPr="00C86803" w:rsidDel="006F6218">
          <w:rPr>
            <w:rFonts w:asciiTheme="majorHAnsi" w:hAnsiTheme="majorHAnsi" w:cs="Courier New"/>
            <w:color w:val="212121"/>
            <w:sz w:val="22"/>
            <w:szCs w:val="22"/>
            <w:lang w:val="fr-FR" w:eastAsia="en-GB"/>
          </w:rPr>
          <w:delText>une</w:delText>
        </w:r>
      </w:del>
      <w:r w:rsidRPr="00C86803">
        <w:rPr>
          <w:rFonts w:asciiTheme="majorHAnsi" w:hAnsiTheme="majorHAnsi" w:cs="Courier New"/>
          <w:color w:val="212121"/>
          <w:sz w:val="22"/>
          <w:szCs w:val="22"/>
          <w:lang w:val="fr-FR" w:eastAsia="en-GB"/>
        </w:rPr>
        <w:t xml:space="preserve"> scission </w:t>
      </w:r>
      <w:del w:id="45" w:author="Thibaut Brunet" w:date="2018-08-12T09:54:00Z">
        <w:r w:rsidRPr="00C86803" w:rsidDel="003B5C74">
          <w:rPr>
            <w:rFonts w:asciiTheme="majorHAnsi" w:hAnsiTheme="majorHAnsi" w:cs="Courier New"/>
            <w:color w:val="212121"/>
            <w:sz w:val="22"/>
            <w:szCs w:val="22"/>
            <w:lang w:val="fr-FR" w:eastAsia="en-GB"/>
          </w:rPr>
          <w:delText xml:space="preserve">dans les cellules </w:delText>
        </w:r>
      </w:del>
      <w:r w:rsidRPr="00C86803">
        <w:rPr>
          <w:rFonts w:asciiTheme="majorHAnsi" w:hAnsiTheme="majorHAnsi" w:cs="Courier New"/>
          <w:color w:val="212121"/>
          <w:sz w:val="22"/>
          <w:szCs w:val="22"/>
          <w:lang w:val="fr-FR" w:eastAsia="en-GB"/>
        </w:rPr>
        <w:t xml:space="preserve">forment des vésicules plus petites que d'habitude. Rvs semble donc réguler à la fois le moment et la probabilité de scission, mais </w:t>
      </w:r>
      <w:del w:id="46" w:author="Thibaut Brunet" w:date="2018-08-12T09:55:00Z">
        <w:r w:rsidRPr="00C86803" w:rsidDel="003B5C74">
          <w:rPr>
            <w:rFonts w:asciiTheme="majorHAnsi" w:hAnsiTheme="majorHAnsi" w:cs="Courier New"/>
            <w:color w:val="212121"/>
            <w:sz w:val="22"/>
            <w:szCs w:val="22"/>
            <w:lang w:val="fr-FR" w:eastAsia="en-GB"/>
          </w:rPr>
          <w:delText>il n'a pas été clair comment cela se passe</w:delText>
        </w:r>
      </w:del>
      <w:ins w:id="47" w:author="Thibaut Brunet" w:date="2018-08-12T09:55:00Z">
        <w:r w:rsidR="0018628D">
          <w:rPr>
            <w:rFonts w:asciiTheme="majorHAnsi" w:hAnsiTheme="majorHAnsi" w:cs="Courier New"/>
            <w:color w:val="212121"/>
            <w:sz w:val="22"/>
            <w:szCs w:val="22"/>
            <w:lang w:val="fr-FR" w:eastAsia="en-GB"/>
          </w:rPr>
          <w:t>l’on ne connaît ni le mécanisme</w:t>
        </w:r>
      </w:ins>
      <w:ins w:id="48" w:author="Thibaut Brunet" w:date="2018-08-12T09:56:00Z">
        <w:r w:rsidR="0018628D">
          <w:rPr>
            <w:rFonts w:asciiTheme="majorHAnsi" w:hAnsiTheme="majorHAnsi" w:cs="Courier New"/>
            <w:color w:val="212121"/>
            <w:sz w:val="22"/>
            <w:szCs w:val="22"/>
            <w:lang w:val="fr-FR" w:eastAsia="en-GB"/>
          </w:rPr>
          <w:t xml:space="preserve"> sous-jacent</w:t>
        </w:r>
      </w:ins>
      <w:r w:rsidRPr="00C86803">
        <w:rPr>
          <w:rFonts w:asciiTheme="majorHAnsi" w:hAnsiTheme="majorHAnsi" w:cs="Courier New"/>
          <w:color w:val="212121"/>
          <w:sz w:val="22"/>
          <w:szCs w:val="22"/>
          <w:lang w:val="fr-FR" w:eastAsia="en-GB"/>
        </w:rPr>
        <w:t xml:space="preserve">, </w:t>
      </w:r>
      <w:del w:id="49" w:author="Thibaut Brunet" w:date="2018-08-12T09:54:00Z">
        <w:r w:rsidRPr="00C86803" w:rsidDel="003B5C74">
          <w:rPr>
            <w:rFonts w:asciiTheme="majorHAnsi" w:hAnsiTheme="majorHAnsi" w:cs="Courier New"/>
            <w:color w:val="212121"/>
            <w:sz w:val="22"/>
            <w:szCs w:val="22"/>
            <w:lang w:val="fr-FR" w:eastAsia="en-GB"/>
          </w:rPr>
          <w:delText xml:space="preserve">ou </w:delText>
        </w:r>
      </w:del>
      <w:ins w:id="50" w:author="Thibaut Brunet" w:date="2018-08-12T09:54:00Z">
        <w:r w:rsidR="003B5C74">
          <w:rPr>
            <w:rFonts w:asciiTheme="majorHAnsi" w:hAnsiTheme="majorHAnsi" w:cs="Courier New"/>
            <w:color w:val="212121"/>
            <w:sz w:val="22"/>
            <w:szCs w:val="22"/>
            <w:lang w:val="fr-FR" w:eastAsia="en-GB"/>
          </w:rPr>
          <w:t>ni</w:t>
        </w:r>
        <w:r w:rsidR="003B5C74" w:rsidRPr="00C86803">
          <w:rPr>
            <w:rFonts w:asciiTheme="majorHAnsi" w:hAnsiTheme="majorHAnsi" w:cs="Courier New"/>
            <w:color w:val="212121"/>
            <w:sz w:val="22"/>
            <w:szCs w:val="22"/>
            <w:lang w:val="fr-FR" w:eastAsia="en-GB"/>
          </w:rPr>
          <w:t xml:space="preserve"> </w:t>
        </w:r>
      </w:ins>
      <w:r w:rsidRPr="00C86803">
        <w:rPr>
          <w:rFonts w:asciiTheme="majorHAnsi" w:hAnsiTheme="majorHAnsi" w:cs="Courier New"/>
          <w:color w:val="212121"/>
          <w:sz w:val="22"/>
          <w:szCs w:val="22"/>
          <w:lang w:val="fr-FR" w:eastAsia="en-GB"/>
        </w:rPr>
        <w:t xml:space="preserve">comment </w:t>
      </w:r>
      <w:del w:id="51" w:author="Thibaut Brunet" w:date="2018-08-12T09:55:00Z">
        <w:r w:rsidRPr="00C86803" w:rsidDel="0018628D">
          <w:rPr>
            <w:rFonts w:asciiTheme="majorHAnsi" w:hAnsiTheme="majorHAnsi" w:cs="Courier New"/>
            <w:color w:val="212121"/>
            <w:sz w:val="22"/>
            <w:szCs w:val="22"/>
            <w:lang w:val="fr-FR" w:eastAsia="en-GB"/>
          </w:rPr>
          <w:delText xml:space="preserve">il </w:delText>
        </w:r>
      </w:del>
      <w:ins w:id="52" w:author="Thibaut Brunet" w:date="2018-08-12T09:55:00Z">
        <w:r w:rsidR="0018628D">
          <w:rPr>
            <w:rFonts w:asciiTheme="majorHAnsi" w:hAnsiTheme="majorHAnsi" w:cs="Courier New"/>
            <w:color w:val="212121"/>
            <w:sz w:val="22"/>
            <w:szCs w:val="22"/>
            <w:lang w:val="fr-FR" w:eastAsia="en-GB"/>
          </w:rPr>
          <w:t>le complexe</w:t>
        </w:r>
        <w:r w:rsidR="0018628D" w:rsidRPr="00C86803">
          <w:rPr>
            <w:rFonts w:asciiTheme="majorHAnsi" w:hAnsiTheme="majorHAnsi" w:cs="Courier New"/>
            <w:color w:val="212121"/>
            <w:sz w:val="22"/>
            <w:szCs w:val="22"/>
            <w:lang w:val="fr-FR" w:eastAsia="en-GB"/>
          </w:rPr>
          <w:t xml:space="preserve"> </w:t>
        </w:r>
      </w:ins>
      <w:r w:rsidRPr="00C86803">
        <w:rPr>
          <w:rFonts w:asciiTheme="majorHAnsi" w:hAnsiTheme="majorHAnsi" w:cs="Courier New"/>
          <w:color w:val="212121"/>
          <w:sz w:val="22"/>
          <w:szCs w:val="22"/>
          <w:lang w:val="fr-FR" w:eastAsia="en-GB"/>
        </w:rPr>
        <w:t xml:space="preserve">est recruté </w:t>
      </w:r>
      <w:del w:id="53" w:author="Thibaut Brunet" w:date="2018-08-12T09:54:00Z">
        <w:r w:rsidRPr="00C86803" w:rsidDel="003B5C74">
          <w:rPr>
            <w:rFonts w:asciiTheme="majorHAnsi" w:hAnsiTheme="majorHAnsi" w:cs="Courier New"/>
            <w:color w:val="212121"/>
            <w:sz w:val="22"/>
            <w:szCs w:val="22"/>
            <w:lang w:val="fr-FR" w:eastAsia="en-GB"/>
          </w:rPr>
          <w:delText xml:space="preserve">pour </w:delText>
        </w:r>
      </w:del>
      <w:ins w:id="54" w:author="Thibaut Brunet" w:date="2018-08-12T09:54:00Z">
        <w:r w:rsidR="003B5C74">
          <w:rPr>
            <w:rFonts w:asciiTheme="majorHAnsi" w:hAnsiTheme="majorHAnsi" w:cs="Courier New"/>
            <w:color w:val="212121"/>
            <w:sz w:val="22"/>
            <w:szCs w:val="22"/>
            <w:lang w:val="fr-FR" w:eastAsia="en-GB"/>
          </w:rPr>
          <w:t>dans</w:t>
        </w:r>
        <w:r w:rsidR="003B5C74" w:rsidRPr="00C86803">
          <w:rPr>
            <w:rFonts w:asciiTheme="majorHAnsi" w:hAnsiTheme="majorHAnsi" w:cs="Courier New"/>
            <w:color w:val="212121"/>
            <w:sz w:val="22"/>
            <w:szCs w:val="22"/>
            <w:lang w:val="fr-FR" w:eastAsia="en-GB"/>
          </w:rPr>
          <w:t xml:space="preserve"> </w:t>
        </w:r>
      </w:ins>
      <w:r w:rsidRPr="00C86803">
        <w:rPr>
          <w:rFonts w:asciiTheme="majorHAnsi" w:hAnsiTheme="majorHAnsi" w:cs="Courier New"/>
          <w:color w:val="212121"/>
          <w:sz w:val="22"/>
          <w:szCs w:val="22"/>
          <w:lang w:val="fr-FR" w:eastAsia="en-GB"/>
        </w:rPr>
        <w:t xml:space="preserve">les tubes </w:t>
      </w:r>
      <w:del w:id="55" w:author="Thibaut Brunet" w:date="2018-08-12T09:54:00Z">
        <w:r w:rsidRPr="00C86803" w:rsidDel="003B5C74">
          <w:rPr>
            <w:rFonts w:asciiTheme="majorHAnsi" w:hAnsiTheme="majorHAnsi" w:cs="Courier New"/>
            <w:color w:val="212121"/>
            <w:sz w:val="22"/>
            <w:szCs w:val="22"/>
            <w:lang w:val="fr-FR" w:eastAsia="en-GB"/>
          </w:rPr>
          <w:delText xml:space="preserve">à </w:delText>
        </w:r>
      </w:del>
      <w:ins w:id="56" w:author="Thibaut Brunet" w:date="2018-08-12T09:54:00Z">
        <w:r w:rsidR="003B5C74">
          <w:rPr>
            <w:rFonts w:asciiTheme="majorHAnsi" w:hAnsiTheme="majorHAnsi" w:cs="Courier New"/>
            <w:color w:val="212121"/>
            <w:sz w:val="22"/>
            <w:szCs w:val="22"/>
            <w:lang w:val="fr-FR" w:eastAsia="en-GB"/>
          </w:rPr>
          <w:t>de</w:t>
        </w:r>
        <w:r w:rsidR="003B5C74" w:rsidRPr="00C86803">
          <w:rPr>
            <w:rFonts w:asciiTheme="majorHAnsi" w:hAnsiTheme="majorHAnsi" w:cs="Courier New"/>
            <w:color w:val="212121"/>
            <w:sz w:val="22"/>
            <w:szCs w:val="22"/>
            <w:lang w:val="fr-FR" w:eastAsia="en-GB"/>
          </w:rPr>
          <w:t xml:space="preserve"> </w:t>
        </w:r>
      </w:ins>
      <w:r w:rsidRPr="00C86803">
        <w:rPr>
          <w:rFonts w:asciiTheme="majorHAnsi" w:hAnsiTheme="majorHAnsi" w:cs="Courier New"/>
          <w:color w:val="212121"/>
          <w:sz w:val="22"/>
          <w:szCs w:val="22"/>
          <w:lang w:val="fr-FR" w:eastAsia="en-GB"/>
        </w:rPr>
        <w:t>membrane en premier lieu.</w:t>
      </w:r>
    </w:p>
    <w:p w14:paraId="0CC651C1" w14:textId="77777777" w:rsidR="00C86803" w:rsidRPr="00C86803" w:rsidRDefault="00C86803">
      <w:pPr>
        <w:rPr>
          <w:rFonts w:asciiTheme="majorHAnsi" w:hAnsiTheme="majorHAnsi"/>
          <w:sz w:val="22"/>
          <w:szCs w:val="22"/>
          <w:lang w:val="fr-CH"/>
        </w:rPr>
      </w:pPr>
    </w:p>
    <w:p w14:paraId="2F3B16B5" w14:textId="1E7A5FB3" w:rsidR="00C86803" w:rsidRPr="00C86803" w:rsidRDefault="00C86803" w:rsidP="00C86803">
      <w:pPr>
        <w:pStyle w:val="HTMLPreformatted"/>
        <w:shd w:val="clear" w:color="auto" w:fill="FFFFFF"/>
        <w:rPr>
          <w:rFonts w:asciiTheme="majorHAnsi" w:hAnsiTheme="majorHAnsi"/>
          <w:color w:val="212121"/>
          <w:sz w:val="22"/>
          <w:szCs w:val="22"/>
          <w:lang w:val="fr-FR"/>
        </w:rPr>
      </w:pPr>
      <w:r w:rsidRPr="00C86803">
        <w:rPr>
          <w:rFonts w:asciiTheme="majorHAnsi" w:hAnsiTheme="majorHAnsi"/>
          <w:color w:val="212121"/>
          <w:sz w:val="22"/>
          <w:szCs w:val="22"/>
          <w:lang w:val="fr-FR"/>
        </w:rPr>
        <w:t xml:space="preserve">Je </w:t>
      </w:r>
      <w:del w:id="57" w:author="Thibaut Brunet" w:date="2018-08-12T09:56:00Z">
        <w:r w:rsidRPr="00C86803" w:rsidDel="0018628D">
          <w:rPr>
            <w:rFonts w:asciiTheme="majorHAnsi" w:hAnsiTheme="majorHAnsi"/>
            <w:color w:val="212121"/>
            <w:sz w:val="22"/>
            <w:szCs w:val="22"/>
            <w:lang w:val="fr-FR"/>
          </w:rPr>
          <w:delText xml:space="preserve">trouve </w:delText>
        </w:r>
      </w:del>
      <w:ins w:id="58" w:author="Thibaut Brunet" w:date="2018-08-12T09:56:00Z">
        <w:r w:rsidR="0018628D">
          <w:rPr>
            <w:rFonts w:asciiTheme="majorHAnsi" w:hAnsiTheme="majorHAnsi"/>
            <w:color w:val="212121"/>
            <w:sz w:val="22"/>
            <w:szCs w:val="22"/>
            <w:lang w:val="fr-FR"/>
          </w:rPr>
          <w:t>montre</w:t>
        </w:r>
        <w:r w:rsidR="0018628D" w:rsidRPr="00C86803">
          <w:rPr>
            <w:rFonts w:asciiTheme="majorHAnsi" w:hAnsiTheme="majorHAnsi"/>
            <w:color w:val="212121"/>
            <w:sz w:val="22"/>
            <w:szCs w:val="22"/>
            <w:lang w:val="fr-FR"/>
          </w:rPr>
          <w:t xml:space="preserve"> </w:t>
        </w:r>
      </w:ins>
      <w:r w:rsidRPr="00C86803">
        <w:rPr>
          <w:rFonts w:asciiTheme="majorHAnsi" w:hAnsiTheme="majorHAnsi"/>
          <w:color w:val="212121"/>
          <w:sz w:val="22"/>
          <w:szCs w:val="22"/>
          <w:lang w:val="fr-FR"/>
        </w:rPr>
        <w:t xml:space="preserve">que la localisation de Rvs est </w:t>
      </w:r>
      <w:del w:id="59" w:author="Thibaut Brunet" w:date="2018-08-12T09:56:00Z">
        <w:r w:rsidRPr="00C86803" w:rsidDel="0018628D">
          <w:rPr>
            <w:rFonts w:asciiTheme="majorHAnsi" w:hAnsiTheme="majorHAnsi"/>
            <w:color w:val="212121"/>
            <w:sz w:val="22"/>
            <w:szCs w:val="22"/>
            <w:lang w:val="fr-FR"/>
          </w:rPr>
          <w:delText xml:space="preserve">chronométrée </w:delText>
        </w:r>
      </w:del>
      <w:ins w:id="60" w:author="Thibaut Brunet" w:date="2018-08-12T09:56:00Z">
        <w:r w:rsidR="0018628D">
          <w:rPr>
            <w:rFonts w:asciiTheme="majorHAnsi" w:hAnsiTheme="majorHAnsi"/>
            <w:color w:val="212121"/>
            <w:sz w:val="22"/>
            <w:szCs w:val="22"/>
            <w:lang w:val="fr-FR"/>
          </w:rPr>
          <w:t>déterminée</w:t>
        </w:r>
        <w:r w:rsidR="0018628D" w:rsidRPr="00C86803">
          <w:rPr>
            <w:rFonts w:asciiTheme="majorHAnsi" w:hAnsiTheme="majorHAnsi"/>
            <w:color w:val="212121"/>
            <w:sz w:val="22"/>
            <w:szCs w:val="22"/>
            <w:lang w:val="fr-FR"/>
          </w:rPr>
          <w:t xml:space="preserve"> </w:t>
        </w:r>
      </w:ins>
      <w:r w:rsidRPr="00C86803">
        <w:rPr>
          <w:rFonts w:asciiTheme="majorHAnsi" w:hAnsiTheme="majorHAnsi"/>
          <w:color w:val="212121"/>
          <w:sz w:val="22"/>
          <w:szCs w:val="22"/>
          <w:lang w:val="fr-FR"/>
        </w:rPr>
        <w:t xml:space="preserve">par son domaine BAR. Le domaine BAR détecte une forme de membrane particulière et Rvs est recruté uniquement sur les sites endocytaires une fois </w:t>
      </w:r>
      <w:del w:id="61" w:author="Thibaut Brunet" w:date="2018-08-12T09:59:00Z">
        <w:r w:rsidRPr="00C86803" w:rsidDel="0018628D">
          <w:rPr>
            <w:rFonts w:asciiTheme="majorHAnsi" w:hAnsiTheme="majorHAnsi"/>
            <w:color w:val="212121"/>
            <w:sz w:val="22"/>
            <w:szCs w:val="22"/>
            <w:lang w:val="fr-FR"/>
          </w:rPr>
          <w:delText xml:space="preserve">que </w:delText>
        </w:r>
      </w:del>
      <w:r w:rsidRPr="00C86803">
        <w:rPr>
          <w:rFonts w:asciiTheme="majorHAnsi" w:hAnsiTheme="majorHAnsi"/>
          <w:color w:val="212121"/>
          <w:sz w:val="22"/>
          <w:szCs w:val="22"/>
          <w:lang w:val="fr-FR"/>
        </w:rPr>
        <w:t xml:space="preserve">cette forme </w:t>
      </w:r>
      <w:del w:id="62" w:author="Thibaut Brunet" w:date="2018-08-12T09:59:00Z">
        <w:r w:rsidRPr="00C86803" w:rsidDel="0018628D">
          <w:rPr>
            <w:rFonts w:asciiTheme="majorHAnsi" w:hAnsiTheme="majorHAnsi"/>
            <w:color w:val="212121"/>
            <w:sz w:val="22"/>
            <w:szCs w:val="22"/>
            <w:lang w:val="fr-FR"/>
          </w:rPr>
          <w:delText xml:space="preserve">est </w:delText>
        </w:r>
      </w:del>
      <w:r w:rsidRPr="00C86803">
        <w:rPr>
          <w:rFonts w:asciiTheme="majorHAnsi" w:hAnsiTheme="majorHAnsi"/>
          <w:color w:val="212121"/>
          <w:sz w:val="22"/>
          <w:szCs w:val="22"/>
          <w:lang w:val="fr-FR"/>
        </w:rPr>
        <w:t xml:space="preserve">acquise. De manière surprenante, l'efficacité </w:t>
      </w:r>
      <w:del w:id="63" w:author="Thibaut Brunet" w:date="2018-08-12T10:01:00Z">
        <w:r w:rsidRPr="00C86803" w:rsidDel="0018628D">
          <w:rPr>
            <w:rFonts w:asciiTheme="majorHAnsi" w:hAnsiTheme="majorHAnsi"/>
            <w:color w:val="212121"/>
            <w:sz w:val="22"/>
            <w:szCs w:val="22"/>
            <w:lang w:val="fr-FR"/>
          </w:rPr>
          <w:delText xml:space="preserve">et </w:delText>
        </w:r>
      </w:del>
      <w:ins w:id="64" w:author="Thibaut Brunet" w:date="2018-08-12T10:01:00Z">
        <w:r w:rsidR="0018628D">
          <w:rPr>
            <w:rFonts w:asciiTheme="majorHAnsi" w:hAnsiTheme="majorHAnsi"/>
            <w:color w:val="212121"/>
            <w:sz w:val="22"/>
            <w:szCs w:val="22"/>
            <w:lang w:val="fr-FR"/>
          </w:rPr>
          <w:t>de</w:t>
        </w:r>
        <w:r w:rsidR="0018628D" w:rsidRPr="00C86803">
          <w:rPr>
            <w:rFonts w:asciiTheme="majorHAnsi" w:hAnsiTheme="majorHAnsi"/>
            <w:color w:val="212121"/>
            <w:sz w:val="22"/>
            <w:szCs w:val="22"/>
            <w:lang w:val="fr-FR"/>
          </w:rPr>
          <w:t xml:space="preserve"> </w:t>
        </w:r>
      </w:ins>
      <w:r w:rsidRPr="00C86803">
        <w:rPr>
          <w:rFonts w:asciiTheme="majorHAnsi" w:hAnsiTheme="majorHAnsi"/>
          <w:color w:val="212121"/>
          <w:sz w:val="22"/>
          <w:szCs w:val="22"/>
          <w:lang w:val="fr-FR"/>
        </w:rPr>
        <w:t xml:space="preserve">la localisation </w:t>
      </w:r>
      <w:del w:id="65" w:author="Thibaut Brunet" w:date="2018-08-12T10:01:00Z">
        <w:r w:rsidRPr="00C86803" w:rsidDel="0018628D">
          <w:rPr>
            <w:rFonts w:asciiTheme="majorHAnsi" w:hAnsiTheme="majorHAnsi"/>
            <w:color w:val="212121"/>
            <w:sz w:val="22"/>
            <w:szCs w:val="22"/>
            <w:lang w:val="fr-FR"/>
          </w:rPr>
          <w:delText xml:space="preserve">de </w:delText>
        </w:r>
      </w:del>
      <w:ins w:id="66" w:author="Thibaut Brunet" w:date="2018-08-12T10:01:00Z">
        <w:r w:rsidR="0018628D">
          <w:rPr>
            <w:rFonts w:asciiTheme="majorHAnsi" w:hAnsiTheme="majorHAnsi"/>
            <w:color w:val="212121"/>
            <w:sz w:val="22"/>
            <w:szCs w:val="22"/>
            <w:lang w:val="fr-FR"/>
          </w:rPr>
          <w:t>et</w:t>
        </w:r>
        <w:r w:rsidR="0018628D" w:rsidRPr="00C86803">
          <w:rPr>
            <w:rFonts w:asciiTheme="majorHAnsi" w:hAnsiTheme="majorHAnsi"/>
            <w:color w:val="212121"/>
            <w:sz w:val="22"/>
            <w:szCs w:val="22"/>
            <w:lang w:val="fr-FR"/>
          </w:rPr>
          <w:t xml:space="preserve"> </w:t>
        </w:r>
      </w:ins>
      <w:r w:rsidRPr="00C86803">
        <w:rPr>
          <w:rFonts w:asciiTheme="majorHAnsi" w:hAnsiTheme="majorHAnsi"/>
          <w:color w:val="212121"/>
          <w:sz w:val="22"/>
          <w:szCs w:val="22"/>
          <w:lang w:val="fr-FR"/>
        </w:rPr>
        <w:t>la localisation</w:t>
      </w:r>
      <w:ins w:id="67" w:author="Thibaut Brunet" w:date="2018-08-12T10:01:00Z">
        <w:r w:rsidR="0018628D">
          <w:rPr>
            <w:rFonts w:asciiTheme="majorHAnsi" w:hAnsiTheme="majorHAnsi"/>
            <w:color w:val="212121"/>
            <w:sz w:val="22"/>
            <w:szCs w:val="22"/>
            <w:lang w:val="fr-FR"/>
          </w:rPr>
          <w:t xml:space="preserve"> elle-même</w:t>
        </w:r>
      </w:ins>
      <w:r w:rsidRPr="00C86803">
        <w:rPr>
          <w:rFonts w:asciiTheme="majorHAnsi" w:hAnsiTheme="majorHAnsi"/>
          <w:color w:val="212121"/>
          <w:sz w:val="22"/>
          <w:szCs w:val="22"/>
          <w:lang w:val="fr-FR"/>
        </w:rPr>
        <w:t xml:space="preserve"> sont affectées par un second domaine de Rvs167, le domaine SH3. Ce domaine facilite le recrutement de Rvs et couple probablement le réseau d'actine à la scission des vésicules, ce qui déclenche le désassemblage du réseau d'actine une fois que la scission se produit.</w:t>
      </w:r>
    </w:p>
    <w:p w14:paraId="08E2DD12" w14:textId="77777777" w:rsidR="00C86803" w:rsidRPr="00C86803" w:rsidRDefault="00C86803" w:rsidP="00C86803">
      <w:pPr>
        <w:pStyle w:val="HTMLPreformatted"/>
        <w:shd w:val="clear" w:color="auto" w:fill="FFFFFF"/>
        <w:rPr>
          <w:rFonts w:asciiTheme="majorHAnsi" w:hAnsiTheme="majorHAnsi"/>
          <w:color w:val="212121"/>
          <w:sz w:val="22"/>
          <w:szCs w:val="22"/>
          <w:lang w:val="fr-FR"/>
        </w:rPr>
      </w:pPr>
    </w:p>
    <w:p w14:paraId="0247C1AD" w14:textId="1F1E09F8" w:rsidR="00C86803" w:rsidRPr="00C86803" w:rsidRDefault="00C86803" w:rsidP="00C86803">
      <w:pPr>
        <w:pStyle w:val="HTMLPreformatted"/>
        <w:shd w:val="clear" w:color="auto" w:fill="FFFFFF"/>
        <w:rPr>
          <w:rFonts w:asciiTheme="majorHAnsi" w:hAnsiTheme="majorHAnsi"/>
          <w:color w:val="212121"/>
          <w:sz w:val="22"/>
          <w:szCs w:val="22"/>
          <w:lang w:val="fr-CH"/>
        </w:rPr>
      </w:pPr>
      <w:r w:rsidRPr="00C86803">
        <w:rPr>
          <w:rFonts w:asciiTheme="majorHAnsi" w:hAnsiTheme="majorHAnsi"/>
          <w:color w:val="212121"/>
          <w:sz w:val="22"/>
          <w:szCs w:val="22"/>
          <w:lang w:val="fr-FR"/>
        </w:rPr>
        <w:t xml:space="preserve">Plusieurs modèles ont été proposés pour </w:t>
      </w:r>
      <w:del w:id="68" w:author="Thibaut Brunet" w:date="2018-08-12T10:02:00Z">
        <w:r w:rsidRPr="00C86803" w:rsidDel="0018628D">
          <w:rPr>
            <w:rFonts w:asciiTheme="majorHAnsi" w:hAnsiTheme="majorHAnsi"/>
            <w:color w:val="212121"/>
            <w:sz w:val="22"/>
            <w:szCs w:val="22"/>
            <w:lang w:val="fr-FR"/>
          </w:rPr>
          <w:delText>ce qui finit par causer une</w:delText>
        </w:r>
      </w:del>
      <w:ins w:id="69" w:author="Thibaut Brunet" w:date="2018-08-12T10:19:00Z">
        <w:r w:rsidR="001103E5">
          <w:rPr>
            <w:rFonts w:asciiTheme="majorHAnsi" w:hAnsiTheme="majorHAnsi"/>
            <w:color w:val="212121"/>
            <w:sz w:val="22"/>
            <w:szCs w:val="22"/>
            <w:lang w:val="fr-FR"/>
          </w:rPr>
          <w:t>la cause</w:t>
        </w:r>
      </w:ins>
      <w:ins w:id="70" w:author="Thibaut Brunet" w:date="2018-08-12T10:02:00Z">
        <w:r w:rsidR="0018628D">
          <w:rPr>
            <w:rFonts w:asciiTheme="majorHAnsi" w:hAnsiTheme="majorHAnsi"/>
            <w:color w:val="212121"/>
            <w:sz w:val="22"/>
            <w:szCs w:val="22"/>
            <w:lang w:val="fr-FR"/>
          </w:rPr>
          <w:t xml:space="preserve"> de la</w:t>
        </w:r>
      </w:ins>
      <w:r w:rsidRPr="00C86803">
        <w:rPr>
          <w:rFonts w:asciiTheme="majorHAnsi" w:hAnsiTheme="majorHAnsi"/>
          <w:color w:val="212121"/>
          <w:sz w:val="22"/>
          <w:szCs w:val="22"/>
          <w:lang w:val="fr-FR"/>
        </w:rPr>
        <w:t xml:space="preserve"> scission. Je teste les prédictions de certains de ces modèles. Je trouve que les forces générées par la dynamine et l'hydrolyse des lipides ne </w:t>
      </w:r>
      <w:del w:id="71" w:author="Thibaut Brunet" w:date="2018-08-12T10:02:00Z">
        <w:r w:rsidRPr="00C86803" w:rsidDel="0018628D">
          <w:rPr>
            <w:rFonts w:asciiTheme="majorHAnsi" w:hAnsiTheme="majorHAnsi"/>
            <w:color w:val="212121"/>
            <w:sz w:val="22"/>
            <w:szCs w:val="22"/>
            <w:lang w:val="fr-FR"/>
          </w:rPr>
          <w:delText>conduisent pas à la</w:delText>
        </w:r>
      </w:del>
      <w:ins w:id="72" w:author="Thibaut Brunet" w:date="2018-08-12T10:19:00Z">
        <w:r w:rsidR="001103E5">
          <w:rPr>
            <w:rFonts w:asciiTheme="majorHAnsi" w:hAnsiTheme="majorHAnsi"/>
            <w:color w:val="212121"/>
            <w:sz w:val="22"/>
            <w:szCs w:val="22"/>
            <w:lang w:val="fr-FR"/>
          </w:rPr>
          <w:t>causent pas la</w:t>
        </w:r>
      </w:ins>
      <w:r w:rsidRPr="00C86803">
        <w:rPr>
          <w:rFonts w:asciiTheme="majorHAnsi" w:hAnsiTheme="majorHAnsi"/>
          <w:color w:val="212121"/>
          <w:sz w:val="22"/>
          <w:szCs w:val="22"/>
          <w:lang w:val="fr-FR"/>
        </w:rPr>
        <w:t xml:space="preserve"> formation de vésicules. Le </w:t>
      </w:r>
      <w:del w:id="73" w:author="Thibaut Brunet" w:date="2018-08-12T10:03:00Z">
        <w:r w:rsidRPr="00C86803" w:rsidDel="0018628D">
          <w:rPr>
            <w:rFonts w:asciiTheme="majorHAnsi" w:hAnsiTheme="majorHAnsi"/>
            <w:color w:val="212121"/>
            <w:sz w:val="22"/>
            <w:szCs w:val="22"/>
            <w:lang w:val="fr-FR"/>
          </w:rPr>
          <w:delText xml:space="preserve">temps </w:delText>
        </w:r>
      </w:del>
      <w:ins w:id="74" w:author="Thibaut Brunet" w:date="2018-08-12T10:03:00Z">
        <w:r w:rsidR="0018628D">
          <w:rPr>
            <w:rFonts w:asciiTheme="majorHAnsi" w:hAnsiTheme="majorHAnsi"/>
            <w:color w:val="212121"/>
            <w:sz w:val="22"/>
            <w:szCs w:val="22"/>
            <w:lang w:val="fr-FR"/>
          </w:rPr>
          <w:t>moment</w:t>
        </w:r>
        <w:r w:rsidR="0018628D" w:rsidRPr="00C86803">
          <w:rPr>
            <w:rFonts w:asciiTheme="majorHAnsi" w:hAnsiTheme="majorHAnsi"/>
            <w:color w:val="212121"/>
            <w:sz w:val="22"/>
            <w:szCs w:val="22"/>
            <w:lang w:val="fr-FR"/>
          </w:rPr>
          <w:t xml:space="preserve"> </w:t>
        </w:r>
      </w:ins>
      <w:r w:rsidRPr="00C86803">
        <w:rPr>
          <w:rFonts w:asciiTheme="majorHAnsi" w:hAnsiTheme="majorHAnsi"/>
          <w:color w:val="212121"/>
          <w:sz w:val="22"/>
          <w:szCs w:val="22"/>
          <w:lang w:val="fr-FR"/>
        </w:rPr>
        <w:t>de</w:t>
      </w:r>
      <w:ins w:id="75" w:author="Thibaut Brunet" w:date="2018-08-12T10:03:00Z">
        <w:r w:rsidR="0018628D">
          <w:rPr>
            <w:rFonts w:asciiTheme="majorHAnsi" w:hAnsiTheme="majorHAnsi"/>
            <w:color w:val="212121"/>
            <w:sz w:val="22"/>
            <w:szCs w:val="22"/>
            <w:lang w:val="fr-FR"/>
          </w:rPr>
          <w:t xml:space="preserve"> la</w:t>
        </w:r>
      </w:ins>
      <w:r w:rsidRPr="00C86803">
        <w:rPr>
          <w:rFonts w:asciiTheme="majorHAnsi" w:hAnsiTheme="majorHAnsi"/>
          <w:color w:val="212121"/>
          <w:sz w:val="22"/>
          <w:szCs w:val="22"/>
          <w:lang w:val="fr-FR"/>
        </w:rPr>
        <w:t xml:space="preserve"> scission est également indépendant du nombre de domaines BAR recrutés dans les tubes membranaires</w:t>
      </w:r>
      <w:ins w:id="76" w:author="Thibaut Brunet" w:date="2018-08-12T10:04:00Z">
        <w:r w:rsidR="0018628D">
          <w:rPr>
            <w:rFonts w:asciiTheme="majorHAnsi" w:hAnsiTheme="majorHAnsi"/>
            <w:color w:val="212121"/>
            <w:sz w:val="22"/>
            <w:szCs w:val="22"/>
            <w:lang w:val="fr-FR"/>
          </w:rPr>
          <w:t> :</w:t>
        </w:r>
      </w:ins>
      <w:del w:id="77" w:author="Thibaut Brunet" w:date="2018-08-12T10:04:00Z">
        <w:r w:rsidRPr="00C86803" w:rsidDel="0018628D">
          <w:rPr>
            <w:rFonts w:asciiTheme="majorHAnsi" w:hAnsiTheme="majorHAnsi"/>
            <w:color w:val="212121"/>
            <w:sz w:val="22"/>
            <w:szCs w:val="22"/>
            <w:lang w:val="fr-FR"/>
          </w:rPr>
          <w:delText>, et</w:delText>
        </w:r>
      </w:del>
      <w:r w:rsidRPr="00C86803">
        <w:rPr>
          <w:rFonts w:asciiTheme="majorHAnsi" w:hAnsiTheme="majorHAnsi"/>
          <w:color w:val="212121"/>
          <w:sz w:val="22"/>
          <w:szCs w:val="22"/>
          <w:lang w:val="fr-FR"/>
        </w:rPr>
        <w:t xml:space="preserve"> </w:t>
      </w:r>
      <w:del w:id="78" w:author="Thibaut Brunet" w:date="2018-08-12T10:03:00Z">
        <w:r w:rsidRPr="00C86803" w:rsidDel="0018628D">
          <w:rPr>
            <w:rFonts w:asciiTheme="majorHAnsi" w:hAnsiTheme="majorHAnsi"/>
            <w:color w:val="212121"/>
            <w:sz w:val="22"/>
            <w:szCs w:val="22"/>
            <w:lang w:val="fr-FR"/>
          </w:rPr>
          <w:delText xml:space="preserve">ne dépend donc pas de </w:delText>
        </w:r>
      </w:del>
      <w:r w:rsidRPr="00C86803">
        <w:rPr>
          <w:rFonts w:asciiTheme="majorHAnsi" w:hAnsiTheme="majorHAnsi"/>
          <w:color w:val="212121"/>
          <w:sz w:val="22"/>
          <w:szCs w:val="22"/>
          <w:lang w:val="fr-FR"/>
        </w:rPr>
        <w:t xml:space="preserve">la rupture membranaire </w:t>
      </w:r>
      <w:ins w:id="79" w:author="Thibaut Brunet" w:date="2018-08-12T10:03:00Z">
        <w:r w:rsidR="0018628D">
          <w:rPr>
            <w:rFonts w:asciiTheme="majorHAnsi" w:hAnsiTheme="majorHAnsi"/>
            <w:color w:val="212121"/>
            <w:sz w:val="22"/>
            <w:szCs w:val="22"/>
            <w:lang w:val="fr-FR"/>
          </w:rPr>
          <w:t xml:space="preserve">n’est donc pas </w:t>
        </w:r>
      </w:ins>
      <w:del w:id="80" w:author="Thibaut Brunet" w:date="2018-08-12T10:04:00Z">
        <w:r w:rsidRPr="00C86803" w:rsidDel="0018628D">
          <w:rPr>
            <w:rFonts w:asciiTheme="majorHAnsi" w:hAnsiTheme="majorHAnsi"/>
            <w:color w:val="212121"/>
            <w:sz w:val="22"/>
            <w:szCs w:val="22"/>
            <w:lang w:val="fr-FR"/>
          </w:rPr>
          <w:delText>dépendante de</w:delText>
        </w:r>
      </w:del>
      <w:ins w:id="81" w:author="Thibaut Brunet" w:date="2018-08-12T10:04:00Z">
        <w:r w:rsidR="0018628D">
          <w:rPr>
            <w:rFonts w:asciiTheme="majorHAnsi" w:hAnsiTheme="majorHAnsi"/>
            <w:color w:val="212121"/>
            <w:sz w:val="22"/>
            <w:szCs w:val="22"/>
            <w:lang w:val="fr-FR"/>
          </w:rPr>
          <w:t>déclenchée par</w:t>
        </w:r>
      </w:ins>
      <w:r w:rsidRPr="00C86803">
        <w:rPr>
          <w:rFonts w:asciiTheme="majorHAnsi" w:hAnsiTheme="majorHAnsi"/>
          <w:color w:val="212121"/>
          <w:sz w:val="22"/>
          <w:szCs w:val="22"/>
          <w:lang w:val="fr-FR"/>
        </w:rPr>
        <w:t xml:space="preserve"> la concentration de BAR. Ce moment est plutôt régulé par la quantité d’actine au niveau des sites endocytaires, et donc par l’ampleur des forces générées sur la membrane. Il semble y avoir un seuil de force </w:t>
      </w:r>
      <w:del w:id="82" w:author="Thibaut Brunet" w:date="2018-08-12T10:05:00Z">
        <w:r w:rsidRPr="00C86803" w:rsidDel="0018628D">
          <w:rPr>
            <w:rFonts w:asciiTheme="majorHAnsi" w:hAnsiTheme="majorHAnsi"/>
            <w:color w:val="212121"/>
            <w:sz w:val="22"/>
            <w:szCs w:val="22"/>
            <w:lang w:val="fr-FR"/>
          </w:rPr>
          <w:delText xml:space="preserve">sur </w:delText>
        </w:r>
      </w:del>
      <w:ins w:id="83" w:author="Thibaut Brunet" w:date="2018-08-12T10:05:00Z">
        <w:r w:rsidR="0018628D">
          <w:rPr>
            <w:rFonts w:asciiTheme="majorHAnsi" w:hAnsiTheme="majorHAnsi"/>
            <w:color w:val="212121"/>
            <w:sz w:val="22"/>
            <w:szCs w:val="22"/>
            <w:lang w:val="fr-FR"/>
          </w:rPr>
          <w:t>au-dessus</w:t>
        </w:r>
        <w:r w:rsidR="0018628D" w:rsidRPr="00C86803">
          <w:rPr>
            <w:rFonts w:asciiTheme="majorHAnsi" w:hAnsiTheme="majorHAnsi"/>
            <w:color w:val="212121"/>
            <w:sz w:val="22"/>
            <w:szCs w:val="22"/>
            <w:lang w:val="fr-FR"/>
          </w:rPr>
          <w:t xml:space="preserve"> </w:t>
        </w:r>
      </w:ins>
      <w:del w:id="84" w:author="Thibaut Brunet" w:date="2018-08-12T10:05:00Z">
        <w:r w:rsidRPr="00C86803" w:rsidDel="0018628D">
          <w:rPr>
            <w:rFonts w:asciiTheme="majorHAnsi" w:hAnsiTheme="majorHAnsi"/>
            <w:color w:val="212121"/>
            <w:sz w:val="22"/>
            <w:szCs w:val="22"/>
            <w:lang w:val="fr-FR"/>
          </w:rPr>
          <w:delText xml:space="preserve">lequel </w:delText>
        </w:r>
      </w:del>
      <w:ins w:id="85" w:author="Thibaut Brunet" w:date="2018-08-12T10:05:00Z">
        <w:r w:rsidR="0018628D">
          <w:rPr>
            <w:rFonts w:asciiTheme="majorHAnsi" w:hAnsiTheme="majorHAnsi"/>
            <w:color w:val="212121"/>
            <w:sz w:val="22"/>
            <w:szCs w:val="22"/>
            <w:lang w:val="fr-FR"/>
          </w:rPr>
          <w:t>du</w:t>
        </w:r>
        <w:r w:rsidR="0018628D" w:rsidRPr="00C86803">
          <w:rPr>
            <w:rFonts w:asciiTheme="majorHAnsi" w:hAnsiTheme="majorHAnsi"/>
            <w:color w:val="212121"/>
            <w:sz w:val="22"/>
            <w:szCs w:val="22"/>
            <w:lang w:val="fr-FR"/>
          </w:rPr>
          <w:t xml:space="preserve">quel </w:t>
        </w:r>
      </w:ins>
      <w:r w:rsidRPr="00C86803">
        <w:rPr>
          <w:rFonts w:asciiTheme="majorHAnsi" w:hAnsiTheme="majorHAnsi"/>
          <w:color w:val="212121"/>
          <w:sz w:val="22"/>
          <w:szCs w:val="22"/>
          <w:lang w:val="fr-FR"/>
        </w:rPr>
        <w:t xml:space="preserve">la membrane se rompt de manière fiable. La fonction de Rvs est </w:t>
      </w:r>
      <w:del w:id="86" w:author="Thibaut Brunet" w:date="2018-08-12T10:07:00Z">
        <w:r w:rsidRPr="00C86803" w:rsidDel="0018628D">
          <w:rPr>
            <w:rFonts w:asciiTheme="majorHAnsi" w:hAnsiTheme="majorHAnsi"/>
            <w:color w:val="212121"/>
            <w:sz w:val="22"/>
            <w:szCs w:val="22"/>
            <w:lang w:val="fr-FR"/>
          </w:rPr>
          <w:delText xml:space="preserve">d'échafauder </w:delText>
        </w:r>
      </w:del>
      <w:ins w:id="87" w:author="Thibaut Brunet" w:date="2018-08-12T10:07:00Z">
        <w:r w:rsidR="0018628D">
          <w:rPr>
            <w:rFonts w:asciiTheme="majorHAnsi" w:hAnsiTheme="majorHAnsi"/>
            <w:color w:val="212121"/>
            <w:sz w:val="22"/>
            <w:szCs w:val="22"/>
            <w:lang w:val="fr-FR"/>
          </w:rPr>
          <w:t xml:space="preserve">de </w:t>
        </w:r>
      </w:ins>
      <w:ins w:id="88" w:author="Thibaut Brunet" w:date="2018-08-12T10:41:00Z">
        <w:r w:rsidR="006F6218">
          <w:rPr>
            <w:rFonts w:asciiTheme="majorHAnsi" w:hAnsiTheme="majorHAnsi"/>
            <w:color w:val="212121"/>
            <w:sz w:val="22"/>
            <w:szCs w:val="22"/>
            <w:lang w:val="fr-FR"/>
          </w:rPr>
          <w:t>soutenir</w:t>
        </w:r>
      </w:ins>
      <w:bookmarkStart w:id="89" w:name="_GoBack"/>
      <w:bookmarkEnd w:id="89"/>
      <w:ins w:id="90" w:author="Thibaut Brunet" w:date="2018-08-12T10:07:00Z">
        <w:r w:rsidR="0018628D" w:rsidRPr="00C86803">
          <w:rPr>
            <w:rFonts w:asciiTheme="majorHAnsi" w:hAnsiTheme="majorHAnsi"/>
            <w:color w:val="212121"/>
            <w:sz w:val="22"/>
            <w:szCs w:val="22"/>
            <w:lang w:val="fr-FR"/>
          </w:rPr>
          <w:t xml:space="preserve"> </w:t>
        </w:r>
      </w:ins>
      <w:r w:rsidRPr="00C86803">
        <w:rPr>
          <w:rFonts w:asciiTheme="majorHAnsi" w:hAnsiTheme="majorHAnsi"/>
          <w:color w:val="212121"/>
          <w:sz w:val="22"/>
          <w:szCs w:val="22"/>
          <w:lang w:val="fr-FR"/>
        </w:rPr>
        <w:t>la membrane et d'empêcher la scission avant que cette force ne soit générée, permettant ainsi la formation fiable de vésicules.</w:t>
      </w:r>
    </w:p>
    <w:p w14:paraId="15DDBDED" w14:textId="77777777" w:rsidR="00C86803" w:rsidRPr="00C86803" w:rsidRDefault="00C86803">
      <w:pPr>
        <w:rPr>
          <w:rFonts w:asciiTheme="majorHAnsi" w:hAnsiTheme="majorHAnsi"/>
          <w:sz w:val="22"/>
          <w:szCs w:val="22"/>
          <w:lang w:val="fr-CH"/>
        </w:rPr>
      </w:pPr>
    </w:p>
    <w:sectPr w:rsidR="00C86803" w:rsidRPr="00C86803" w:rsidSect="003103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803"/>
    <w:rsid w:val="0005783A"/>
    <w:rsid w:val="000A297B"/>
    <w:rsid w:val="001103E5"/>
    <w:rsid w:val="0018628D"/>
    <w:rsid w:val="00194A5B"/>
    <w:rsid w:val="001C148B"/>
    <w:rsid w:val="001E5221"/>
    <w:rsid w:val="00286D6F"/>
    <w:rsid w:val="002A263B"/>
    <w:rsid w:val="002F60AD"/>
    <w:rsid w:val="00310373"/>
    <w:rsid w:val="00336889"/>
    <w:rsid w:val="003A0099"/>
    <w:rsid w:val="003B5C74"/>
    <w:rsid w:val="005138B4"/>
    <w:rsid w:val="00566474"/>
    <w:rsid w:val="00642D71"/>
    <w:rsid w:val="006F6218"/>
    <w:rsid w:val="0094251F"/>
    <w:rsid w:val="00B203B9"/>
    <w:rsid w:val="00C3566C"/>
    <w:rsid w:val="00C5426B"/>
    <w:rsid w:val="00C86803"/>
    <w:rsid w:val="00E1515A"/>
    <w:rsid w:val="00E60BA7"/>
    <w:rsid w:val="00FB0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DD3F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6803"/>
    <w:rPr>
      <w:rFonts w:ascii="Courier New" w:hAnsi="Courier New" w:cs="Courier New"/>
      <w:sz w:val="20"/>
      <w:szCs w:val="20"/>
      <w:lang w:eastAsia="en-GB"/>
    </w:rPr>
  </w:style>
  <w:style w:type="paragraph" w:styleId="BalloonText">
    <w:name w:val="Balloon Text"/>
    <w:basedOn w:val="Normal"/>
    <w:link w:val="BalloonTextChar"/>
    <w:uiPriority w:val="99"/>
    <w:semiHidden/>
    <w:unhideWhenUsed/>
    <w:rsid w:val="0056647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647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01432">
      <w:bodyDiv w:val="1"/>
      <w:marLeft w:val="0"/>
      <w:marRight w:val="0"/>
      <w:marTop w:val="0"/>
      <w:marBottom w:val="0"/>
      <w:divBdr>
        <w:top w:val="none" w:sz="0" w:space="0" w:color="auto"/>
        <w:left w:val="none" w:sz="0" w:space="0" w:color="auto"/>
        <w:bottom w:val="none" w:sz="0" w:space="0" w:color="auto"/>
        <w:right w:val="none" w:sz="0" w:space="0" w:color="auto"/>
      </w:divBdr>
    </w:div>
    <w:div w:id="618418143">
      <w:bodyDiv w:val="1"/>
      <w:marLeft w:val="0"/>
      <w:marRight w:val="0"/>
      <w:marTop w:val="0"/>
      <w:marBottom w:val="0"/>
      <w:divBdr>
        <w:top w:val="none" w:sz="0" w:space="0" w:color="auto"/>
        <w:left w:val="none" w:sz="0" w:space="0" w:color="auto"/>
        <w:bottom w:val="none" w:sz="0" w:space="0" w:color="auto"/>
        <w:right w:val="none" w:sz="0" w:space="0" w:color="auto"/>
      </w:divBdr>
    </w:div>
    <w:div w:id="10048247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Thibaut Brunet</cp:lastModifiedBy>
  <cp:revision>2</cp:revision>
  <dcterms:created xsi:type="dcterms:W3CDTF">2018-08-12T16:22:00Z</dcterms:created>
  <dcterms:modified xsi:type="dcterms:W3CDTF">2018-08-12T17:41:00Z</dcterms:modified>
</cp:coreProperties>
</file>