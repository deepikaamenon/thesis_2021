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9BB717" w14:textId="77777777" w:rsidR="00916EA9" w:rsidRDefault="00916EA9" w:rsidP="00142EEA">
      <w:pPr>
        <w:spacing w:line="360" w:lineRule="auto"/>
      </w:pPr>
    </w:p>
    <w:p w14:paraId="14CBDE93" w14:textId="77777777" w:rsidR="00B203B9" w:rsidRPr="002D777F" w:rsidRDefault="00916EA9" w:rsidP="00142EEA">
      <w:pPr>
        <w:spacing w:line="360" w:lineRule="auto"/>
        <w:rPr>
          <w:b/>
          <w:sz w:val="36"/>
          <w:szCs w:val="36"/>
        </w:rPr>
      </w:pPr>
      <w:r w:rsidRPr="002D777F">
        <w:rPr>
          <w:b/>
          <w:sz w:val="36"/>
          <w:szCs w:val="36"/>
        </w:rPr>
        <w:t>Discussion</w:t>
      </w:r>
    </w:p>
    <w:p w14:paraId="6C26728F" w14:textId="77777777" w:rsidR="00916EA9" w:rsidRDefault="00916EA9" w:rsidP="00142EEA">
      <w:pPr>
        <w:spacing w:line="360" w:lineRule="auto"/>
      </w:pPr>
    </w:p>
    <w:p w14:paraId="1A05CAE4" w14:textId="5DB7C558" w:rsidR="00916EA9" w:rsidRDefault="00F12B20" w:rsidP="00142EEA">
      <w:pPr>
        <w:spacing w:line="360" w:lineRule="auto"/>
      </w:pPr>
      <w:r>
        <w:t>Recruitment</w:t>
      </w:r>
      <w:r w:rsidR="00916EA9">
        <w:t xml:space="preserve"> and</w:t>
      </w:r>
      <w:r w:rsidR="00FB5A85">
        <w:t xml:space="preserve"> function of the </w:t>
      </w:r>
      <w:proofErr w:type="spellStart"/>
      <w:r w:rsidR="00FB5A85">
        <w:t>Rvs</w:t>
      </w:r>
      <w:proofErr w:type="spellEnd"/>
      <w:r w:rsidR="00FB5A85">
        <w:t xml:space="preserve"> complex in</w:t>
      </w:r>
      <w:r w:rsidR="00916EA9">
        <w:t xml:space="preserve"> has been expl</w:t>
      </w:r>
      <w:r w:rsidR="00F10190">
        <w:t>ored in this work, as well as several</w:t>
      </w:r>
      <w:r w:rsidR="007A7BD6">
        <w:t xml:space="preserve"> models for how</w:t>
      </w:r>
      <w:r w:rsidR="00916EA9">
        <w:t xml:space="preserve"> membrane scission could </w:t>
      </w:r>
      <w:r w:rsidR="0040542C">
        <w:t>be effected</w:t>
      </w:r>
      <w:r w:rsidR="00FB5A85">
        <w:t xml:space="preserve"> in yeast endocytosis</w:t>
      </w:r>
      <w:r w:rsidR="00916EA9">
        <w:t xml:space="preserve">. </w:t>
      </w:r>
    </w:p>
    <w:p w14:paraId="7A174C66" w14:textId="34B88423" w:rsidR="00916EA9" w:rsidRDefault="00916EA9" w:rsidP="00142EEA">
      <w:pPr>
        <w:spacing w:line="360" w:lineRule="auto"/>
      </w:pPr>
      <w:r>
        <w:t>I prop</w:t>
      </w:r>
      <w:r w:rsidR="002B74F4">
        <w:t>o</w:t>
      </w:r>
      <w:r>
        <w:t xml:space="preserve">se that </w:t>
      </w:r>
      <w:proofErr w:type="spellStart"/>
      <w:r>
        <w:t>Rvs</w:t>
      </w:r>
      <w:proofErr w:type="spellEnd"/>
      <w:r>
        <w:t xml:space="preserve"> localizes </w:t>
      </w:r>
      <w:ins w:id="0" w:author="Marko" w:date="2018-08-15T18:15:00Z">
        <w:r w:rsidR="0070114B">
          <w:t xml:space="preserve">to endocytic sites </w:t>
        </w:r>
      </w:ins>
      <w:r>
        <w:t xml:space="preserve">by interactions of the BAR domains of the </w:t>
      </w:r>
      <w:proofErr w:type="spellStart"/>
      <w:r>
        <w:t>Rvs</w:t>
      </w:r>
      <w:proofErr w:type="spellEnd"/>
      <w:r>
        <w:t xml:space="preserve"> complex with </w:t>
      </w:r>
      <w:proofErr w:type="spellStart"/>
      <w:r>
        <w:t>invaginated</w:t>
      </w:r>
      <w:proofErr w:type="spellEnd"/>
      <w:r>
        <w:t xml:space="preserve"> membrane</w:t>
      </w:r>
      <w:del w:id="1" w:author="Marko" w:date="2018-08-15T18:14:00Z">
        <w:r w:rsidDel="0070114B">
          <w:delText>s</w:delText>
        </w:r>
      </w:del>
      <w:r>
        <w:t>, and that the SH3 domain</w:t>
      </w:r>
      <w:ins w:id="2" w:author="Marko" w:date="2018-08-15T18:15:00Z">
        <w:r w:rsidR="0070114B">
          <w:t xml:space="preserve"> mediated protein-protein interactions</w:t>
        </w:r>
      </w:ins>
      <w:r>
        <w:t xml:space="preserve"> </w:t>
      </w:r>
      <w:del w:id="3" w:author="Marko" w:date="2018-08-15T18:15:00Z">
        <w:r w:rsidDel="0070114B">
          <w:delText xml:space="preserve">is </w:delText>
        </w:r>
      </w:del>
      <w:ins w:id="4" w:author="Marko" w:date="2018-08-15T18:15:00Z">
        <w:r w:rsidR="0070114B">
          <w:t xml:space="preserve">are </w:t>
        </w:r>
      </w:ins>
      <w:r>
        <w:t xml:space="preserve">required for efficient recruitment of </w:t>
      </w:r>
      <w:proofErr w:type="spellStart"/>
      <w:r>
        <w:t>Rvs</w:t>
      </w:r>
      <w:proofErr w:type="spellEnd"/>
      <w:r>
        <w:t xml:space="preserve"> to sites. Arrival of </w:t>
      </w:r>
      <w:proofErr w:type="spellStart"/>
      <w:r>
        <w:t>Rvs</w:t>
      </w:r>
      <w:proofErr w:type="spellEnd"/>
      <w:r>
        <w:t xml:space="preserve"> on membrane tube</w:t>
      </w:r>
      <w:del w:id="5" w:author="Marko" w:date="2018-08-15T18:16:00Z">
        <w:r w:rsidDel="0070114B">
          <w:delText>s</w:delText>
        </w:r>
      </w:del>
      <w:r>
        <w:t xml:space="preserve"> scaffolds the membrane tube and prevents </w:t>
      </w:r>
      <w:ins w:id="6" w:author="Marko" w:date="2018-08-15T18:16:00Z">
        <w:r w:rsidR="0070114B">
          <w:t xml:space="preserve">premature </w:t>
        </w:r>
      </w:ins>
      <w:r>
        <w:t xml:space="preserve">membrane scission, in a manner that depends on recruitment of a critical number of </w:t>
      </w:r>
      <w:proofErr w:type="spellStart"/>
      <w:r>
        <w:t>Rvs</w:t>
      </w:r>
      <w:proofErr w:type="spellEnd"/>
      <w:r>
        <w:t xml:space="preserve"> molecules, till actin forces rupture the membrane, causing vesicle scission</w:t>
      </w:r>
      <w:r w:rsidR="00A3058F">
        <w:t>, and releasing</w:t>
      </w:r>
      <w:r w:rsidR="000F0BBD">
        <w:t xml:space="preserve"> </w:t>
      </w:r>
      <w:proofErr w:type="spellStart"/>
      <w:r w:rsidR="000F0BBD">
        <w:t>Rvs</w:t>
      </w:r>
      <w:proofErr w:type="spellEnd"/>
      <w:r w:rsidR="00A3058F">
        <w:t xml:space="preserve"> molecules</w:t>
      </w:r>
      <w:r>
        <w:t>. Here I discuss the main findings of this thesis in support of these propositions.</w:t>
      </w:r>
    </w:p>
    <w:p w14:paraId="6ADAEF5F" w14:textId="77777777" w:rsidR="00916EA9" w:rsidRDefault="00916EA9" w:rsidP="00142EEA">
      <w:pPr>
        <w:spacing w:line="360" w:lineRule="auto"/>
      </w:pPr>
    </w:p>
    <w:p w14:paraId="6C1DF556" w14:textId="77777777" w:rsidR="00916EA9" w:rsidRPr="00916EA9" w:rsidRDefault="00F74E43" w:rsidP="00142EEA">
      <w:pPr>
        <w:spacing w:line="360" w:lineRule="auto"/>
        <w:rPr>
          <w:b/>
          <w:sz w:val="28"/>
          <w:szCs w:val="28"/>
        </w:rPr>
      </w:pPr>
      <w:r>
        <w:rPr>
          <w:b/>
          <w:sz w:val="28"/>
          <w:szCs w:val="28"/>
        </w:rPr>
        <w:t>4</w:t>
      </w:r>
      <w:r w:rsidR="00916EA9">
        <w:rPr>
          <w:b/>
          <w:sz w:val="28"/>
          <w:szCs w:val="28"/>
        </w:rPr>
        <w:t xml:space="preserve">.1 </w:t>
      </w:r>
      <w:r w:rsidR="00916EA9" w:rsidRPr="00916EA9">
        <w:rPr>
          <w:b/>
          <w:sz w:val="28"/>
          <w:szCs w:val="28"/>
        </w:rPr>
        <w:t xml:space="preserve">Recruitment of </w:t>
      </w:r>
      <w:proofErr w:type="spellStart"/>
      <w:r w:rsidR="00916EA9" w:rsidRPr="00916EA9">
        <w:rPr>
          <w:b/>
          <w:sz w:val="28"/>
          <w:szCs w:val="28"/>
        </w:rPr>
        <w:t>Rvs</w:t>
      </w:r>
      <w:proofErr w:type="spellEnd"/>
      <w:r w:rsidR="00916EA9" w:rsidRPr="00916EA9">
        <w:rPr>
          <w:b/>
          <w:sz w:val="28"/>
          <w:szCs w:val="28"/>
        </w:rPr>
        <w:t xml:space="preserve"> to endocytic sites</w:t>
      </w:r>
    </w:p>
    <w:p w14:paraId="5459DEC0" w14:textId="6A4BE096" w:rsidR="00916EA9" w:rsidRDefault="00916EA9" w:rsidP="00142EEA">
      <w:pPr>
        <w:spacing w:line="360" w:lineRule="auto"/>
      </w:pPr>
      <w:proofErr w:type="spellStart"/>
      <w:r>
        <w:t>Rvs</w:t>
      </w:r>
      <w:proofErr w:type="spellEnd"/>
      <w:r>
        <w:t xml:space="preserve"> is relatively short-lived protein at endocytic sites</w:t>
      </w:r>
      <w:del w:id="7" w:author="Marko" w:date="2018-08-15T18:17:00Z">
        <w:r w:rsidDel="0070114B">
          <w:delText xml:space="preserve">, </w:delText>
        </w:r>
      </w:del>
      <w:ins w:id="8" w:author="Marko" w:date="2018-08-15T18:17:00Z">
        <w:r w:rsidR="0070114B">
          <w:t xml:space="preserve">. It is </w:t>
        </w:r>
      </w:ins>
      <w:r w:rsidR="00BB0224">
        <w:t xml:space="preserve">recruited only </w:t>
      </w:r>
      <w:r w:rsidR="001535FF">
        <w:t>once</w:t>
      </w:r>
      <w:r>
        <w:t xml:space="preserve"> membrane tube</w:t>
      </w:r>
      <w:del w:id="9" w:author="Marko" w:date="2018-08-15T18:18:00Z">
        <w:r w:rsidDel="0070114B">
          <w:delText>s</w:delText>
        </w:r>
      </w:del>
      <w:r w:rsidR="00BB0224">
        <w:t xml:space="preserve"> </w:t>
      </w:r>
      <w:del w:id="10" w:author="Marko" w:date="2018-08-15T18:17:00Z">
        <w:r w:rsidR="007C17F8" w:rsidDel="0070114B">
          <w:delText xml:space="preserve">once they </w:delText>
        </w:r>
      </w:del>
      <w:del w:id="11" w:author="Marko" w:date="2018-08-15T18:18:00Z">
        <w:r w:rsidR="00BB0224" w:rsidDel="0070114B">
          <w:delText>are</w:delText>
        </w:r>
      </w:del>
      <w:ins w:id="12" w:author="Marko" w:date="2018-08-15T18:18:00Z">
        <w:r w:rsidR="0070114B">
          <w:t>is</w:t>
        </w:r>
      </w:ins>
      <w:r w:rsidR="00BB0224">
        <w:t xml:space="preserve"> formed</w:t>
      </w:r>
      <w:r w:rsidR="002C3877">
        <w:t xml:space="preserve"> </w:t>
      </w:r>
      <w:r w:rsidR="00392D54">
        <w:fldChar w:fldCharType="begin" w:fldLock="1"/>
      </w:r>
      <w:r w:rsidR="0057034D">
        <w:instrText xml:space="preserve">ADDIN CSL_CITATION {"citationItems":[{"id":"ITEM-1","itemData":{"DOI":"10.7554/eLife.04535","ISSN":"2050-084X","abstract":"Clathrin-mediated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membrane.To Top\nClathrin-mediated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author":[{"dropping-particle":"","family":"Picco","given":"Andrea","non-dropping-particle":"","parse-names":false,"suffix":""},{"dropping-particle":"","family":"Mund","given":"Markus","non-dropping-particle":"","parse-names":false,"suffix":""},{"dropping-particle":"","family":"Ries","given":"Jonas","non-dropping-particle":"","parse-names":false,"suffix":""},{"dropping-particle":"","family":"Nédélec","given":"François","non-dropping-particle":"","parse-names":false,"suffix":""},{"dropping-particle":"","family":"Kaksonen","given":"Marko","non-dropping-particle":"","parse-names":false,"suffix":""}],"container-title":"eLife","id":"ITEM-1","issued":{"date-parts":[["2015","2"]]},"language":"en","page":"e04535","title":"Visualizing the functional architecture of the endocytic machinery","type":"article-journal"},"uris":["http://www.mendeley.com/documents/?uuid=52656222-a0ca-4722-ab78-188dd70cedb7"]},{"id":"ITEM-2","itemData":{"DOI":"10.1016/j.cell.2012.05.046","ISSN":"0092-8674","abstract":"Summary\nEndocytosis, like many dynamic cellular processes, requires precise temporal and spatial orchestration of complex protein machinery to mediate membrane budding. To understand how this machinery works, we directly correlated fluorescence microscopy of key protein pairs with electron tomography. We systematically located 211 endocytic intermediates, assigned each to a specific time window in endocytosis, and reconstructed their ultrastructure in 3D. The resulting virtual ultrastructural movie defines the protein-mediated membrane shape changes during endocytosis in budding yeast. It reveals that clathrin is recruited to flat membranes and does not initiate curvature. Instead, membrane invagination begins upon actin network assembly followed by amphiphysin binding to parallel membrane segments, which promotes elongation of the invagination into a tubule. Scission occurs on average 9 s after initial bending when invaginations are </w:instrText>
      </w:r>
      <w:r w:rsidR="0057034D">
        <w:rPr>
          <w:rFonts w:ascii="MS Mincho" w:eastAsia="MS Mincho" w:hAnsi="MS Mincho" w:cs="MS Mincho"/>
        </w:rPr>
        <w:instrText>∼</w:instrText>
      </w:r>
      <w:r w:rsidR="0057034D">
        <w:instrText>100 nm deep, releasing nonspherical vesicles with 6,400 nm2 mean surface area. Direct correlation of protein dynamics with ultrastructure provides a quantitative 4D resource.","author":[{"dropping-particle":"","family":"Kukulski","given":"Wanda","non-dropping-particle":"","parse-names":false,"suffix":""},{"dropping-particle":"","family":"Schorb","given":"Martin","non-dropping-particle":"","parse-names":false,"suffix":""},{"dropping-particle":"","family":"Kaksonen","given":"Marko","non-dropping-particle":"","parse-names":false,"suffix":""},{"dropping-particle":"","family":"Briggs","given":"John A. G.","non-dropping-particle":"","parse-names":false,"suffix":""}],"container-title":"Cell","id":"ITEM-2","issue":"3","issued":{"date-par</w:instrText>
      </w:r>
      <w:r w:rsidR="0057034D" w:rsidRPr="0070114B">
        <w:rPr>
          <w:lang w:val="fi-FI"/>
        </w:rPr>
        <w:instrText>ts":[["2012","8"]]},"page":"508-520","title":"Plasma Membrane Reshaping during Endocytosis Is Revealed by Time-Resolved Electron Tomography","type":"article-journal","volume":"150"},"uris":["http://www.mendeley.com/documents/?uuid=252a2fb8-2357-4d95-907b-d511bf72e8db"]},{"id":"ITEM-3","itemData":{"DOI":"10.1016/j.cell.2005.09.024","ISSN":"00928674","author":[{"dropping-particle":"","family":"Kaksonen","given":"Marko","non-dropping-particle":"","parse-names":false,"suffix":""},{"dropping-particle":"","family":"Toret","given":"Christopher P.","non-dropping-particle":"","parse-names":false,"suffix":""},{"dropping-particle":"","family":"Drubin","given":"David G.","non-dropping-particle":"","parse-names":false,"suffix":""}],"container-title":"Cell","id":"ITEM-3","issue":"2","issued":{"date-parts":[["2005","10"]]},"page":"305-320","title":"A Modular Design for the Clathrin- and Actin-Mediated Endocytosis Machinery","type":"article-journal","volume":"123"},"uris":["http://www.mendeley.com/documents/?uuid=700df901-7031-4f22-b9fb-a894c052e88e"]}],"mendeley":{"formattedCitation":"(Picco et al. 2015; Kukulski et al. 2012; Kaksonen, Toret, and Drubin 2005)","plainTextFormattedCitation":"(Picco et al. 2015; Kukulski et al. 2012; Kaksonen, Toret, and Drubin 2005)","previouslyFormattedCitation":"(Picco et al. 2015; Kukulski et al. 2012; Kaksonen, Toret, and Drubin 2005)"},"properties":{"noteIndex":0},"schema":"https://github.com/citation-style-language/schema/raw/master/csl-citation.json"}</w:instrText>
      </w:r>
      <w:r w:rsidR="00392D54">
        <w:fldChar w:fldCharType="separate"/>
      </w:r>
      <w:r w:rsidR="00F95C1A" w:rsidRPr="0070114B">
        <w:rPr>
          <w:noProof/>
          <w:lang w:val="fi-FI"/>
        </w:rPr>
        <w:t>(Picco et al. 2015; Kukulski et al. 2012; Kaksonen, Toret, and Drubin 2005)</w:t>
      </w:r>
      <w:r w:rsidR="00392D54">
        <w:fldChar w:fldCharType="end"/>
      </w:r>
      <w:r w:rsidRPr="0070114B">
        <w:rPr>
          <w:lang w:val="fi-FI"/>
        </w:rPr>
        <w:t xml:space="preserve">. </w:t>
      </w:r>
      <w:commentRangeStart w:id="13"/>
      <w:r>
        <w:t>FCS</w:t>
      </w:r>
      <w:commentRangeEnd w:id="13"/>
      <w:r w:rsidR="0070114B">
        <w:rPr>
          <w:rStyle w:val="CommentReference"/>
        </w:rPr>
        <w:commentReference w:id="13"/>
      </w:r>
      <w:r>
        <w:t xml:space="preserve"> measurements have shown that the cyto</w:t>
      </w:r>
      <w:ins w:id="14" w:author="Marko" w:date="2018-08-15T18:19:00Z">
        <w:r w:rsidR="00E9369B">
          <w:t xml:space="preserve">solic concentration </w:t>
        </w:r>
      </w:ins>
      <w:del w:id="15" w:author="Marko" w:date="2018-08-15T18:19:00Z">
        <w:r w:rsidDel="00E9369B">
          <w:delText xml:space="preserve">plasmic content </w:delText>
        </w:r>
      </w:del>
      <w:r>
        <w:t>of Rvs167</w:t>
      </w:r>
      <w:r w:rsidR="001535FF">
        <w:t xml:space="preserve"> and</w:t>
      </w:r>
      <w:r>
        <w:t xml:space="preserve"> Rvs161 is quite high compared to other endocytic proteins</w:t>
      </w:r>
      <w:r w:rsidR="00FB10DD">
        <w:t xml:space="preserve"> </w:t>
      </w:r>
      <w:r w:rsidR="00392D54">
        <w:fldChar w:fldCharType="begin" w:fldLock="1"/>
      </w:r>
      <w:r w:rsidR="0057034D">
        <w:instrText>ADDIN CSL_CITATION {"citationItems":[{"id":"ITEM-1","itemData":{"DOI":"10.15252/msb.20145422","ISSN":"1744-4292","author":[{"dropping-particle":"","family":"Boeke","given":"D.","non-dropping-particle":"","parse-names":false,"suffix":""},{"dropping-particle":"","family":"Trautmann","given":"S.","non-dropping-particle":"","parse-names":false,"suffix":""},{"dropping-particle":"","family":"Meurer","given":"M.","non-dropping-particle":"","parse-names":false,"suffix":""},{"dropping-particle":"","family":"Wachsmuth","given":"M.","non-dropping-particle":"","parse-names":false,"suffix":""},{"dropping-particle":"","family":"Godlee","given":"C.","non-dropping-particle":"","parse-names":false,"suffix":""},{"dropping-particle":"","family":"Knop","given":"M.","non-dropping-particle":"","parse-names":false,"suffix":""},{"dropping-particle":"","family":"Kaksonen","given":"M.","non-dropping-particle":"","parse-names":false,"suffix":""}],"container-title":"Molecular Systems Biology","id":"ITEM-1","issue":"11","issued":{"date-parts":[["2014","11"]]},"language":"en","page":"756-756","title":"Quantification of cytosolic interactions identifies Ede1 oligomers as key organizers of endocytosis","type":"article-journal","volume":"10"},"uris":["http://www.mendeley.com/documents/?uuid=5fc7b663-b223-4c65-a925-785a68f250bb"]}],"mendeley":{"formattedCitation":"(Boeke et al. 2014)","plainTextFormattedCitation":"(Boeke et al. 2014)","previouslyFormattedCitation":"(Boeke et al. 2014)"},"properties":{"noteIndex":0},"schema":"https://github.com/citation-style-language/schema/raw/master/csl-citation.json"}</w:instrText>
      </w:r>
      <w:r w:rsidR="00392D54">
        <w:fldChar w:fldCharType="separate"/>
      </w:r>
      <w:r w:rsidR="00F95C1A" w:rsidRPr="00F95C1A">
        <w:rPr>
          <w:noProof/>
        </w:rPr>
        <w:t>(Boeke et al. 2014)</w:t>
      </w:r>
      <w:r w:rsidR="00392D54">
        <w:fldChar w:fldCharType="end"/>
      </w:r>
      <w:r w:rsidR="00C2677A">
        <w:t>. M</w:t>
      </w:r>
      <w:r w:rsidR="00202166">
        <w:t>any endocytic proteins</w:t>
      </w:r>
      <w:r>
        <w:t xml:space="preserve"> like Las17, Vrp1, type1 </w:t>
      </w:r>
      <w:proofErr w:type="spellStart"/>
      <w:r>
        <w:t>myosins</w:t>
      </w:r>
      <w:proofErr w:type="spellEnd"/>
      <w:r>
        <w:t xml:space="preserve">, are measured at 80-240nM, while </w:t>
      </w:r>
      <w:del w:id="16" w:author="Marko" w:date="2018-08-15T18:20:00Z">
        <w:r w:rsidDel="00E9369B">
          <w:delText xml:space="preserve">cytoplasmic </w:delText>
        </w:r>
      </w:del>
      <w:ins w:id="17" w:author="Marko" w:date="2018-08-15T18:20:00Z">
        <w:r w:rsidR="00E9369B">
          <w:t xml:space="preserve">cytosolic </w:t>
        </w:r>
      </w:ins>
      <w:del w:id="18" w:author="Marko" w:date="2018-08-15T18:20:00Z">
        <w:r w:rsidDel="00E9369B">
          <w:delText xml:space="preserve">intensity </w:delText>
        </w:r>
      </w:del>
      <w:ins w:id="19" w:author="Marko" w:date="2018-08-15T18:20:00Z">
        <w:r w:rsidR="00E9369B">
          <w:t xml:space="preserve">concentration </w:t>
        </w:r>
      </w:ins>
      <w:r>
        <w:t xml:space="preserve">of </w:t>
      </w:r>
      <w:r w:rsidR="009D65BC">
        <w:t>Rvs</w:t>
      </w:r>
      <w:r>
        <w:t xml:space="preserve">161 </w:t>
      </w:r>
      <w:r w:rsidR="0011580E">
        <w:t xml:space="preserve">and 167 is </w:t>
      </w:r>
      <w:r>
        <w:t>721nM</w:t>
      </w:r>
      <w:r w:rsidR="0011580E">
        <w:t xml:space="preserve"> and</w:t>
      </w:r>
      <w:r>
        <w:t xml:space="preserve"> 354nM</w:t>
      </w:r>
      <w:r w:rsidR="0011580E">
        <w:t xml:space="preserve"> respectively</w:t>
      </w:r>
      <w:r>
        <w:t xml:space="preserve">. In spite of this, relatively few numbers of </w:t>
      </w:r>
      <w:proofErr w:type="spellStart"/>
      <w:r>
        <w:t>Rvs</w:t>
      </w:r>
      <w:proofErr w:type="spellEnd"/>
      <w:r>
        <w:t xml:space="preserve"> are recruited to endocytic sites, suggesting that </w:t>
      </w:r>
      <w:del w:id="20" w:author="Marko" w:date="2018-08-15T18:20:00Z">
        <w:r w:rsidDel="00347A4B">
          <w:delText xml:space="preserve">cytoplasmic </w:delText>
        </w:r>
      </w:del>
      <w:ins w:id="21" w:author="Marko" w:date="2018-08-15T18:20:00Z">
        <w:r w:rsidR="00347A4B">
          <w:t xml:space="preserve">cytosolic </w:t>
        </w:r>
      </w:ins>
      <w:commentRangeStart w:id="22"/>
      <w:r>
        <w:t xml:space="preserve">concentration alone </w:t>
      </w:r>
      <w:r w:rsidR="0050052B">
        <w:t xml:space="preserve">may </w:t>
      </w:r>
      <w:r>
        <w:t>not determine recruitment</w:t>
      </w:r>
      <w:commentRangeEnd w:id="22"/>
      <w:r w:rsidR="00CE7E2F">
        <w:rPr>
          <w:rStyle w:val="CommentReference"/>
        </w:rPr>
        <w:commentReference w:id="22"/>
      </w:r>
      <w:r>
        <w:t>. Comparison between FCS measurements of cytoplasmic</w:t>
      </w:r>
      <w:r w:rsidR="00C914C9">
        <w:t xml:space="preserve"> concentration</w:t>
      </w:r>
      <w:r>
        <w:t xml:space="preserve"> for different endocytic proteins, and their recruitment to the </w:t>
      </w:r>
      <w:r w:rsidR="00C914C9">
        <w:t>endocytic sites</w:t>
      </w:r>
      <w:r>
        <w:t xml:space="preserve"> indicates low correlation between the two, perhaps unsurprisingly, requiring that </w:t>
      </w:r>
      <w:commentRangeStart w:id="23"/>
      <w:r>
        <w:t xml:space="preserve">other directed mechanisms recruit proteins </w:t>
      </w:r>
      <w:commentRangeEnd w:id="23"/>
      <w:r w:rsidR="00661CA9">
        <w:rPr>
          <w:rStyle w:val="CommentReference"/>
        </w:rPr>
        <w:commentReference w:id="23"/>
      </w:r>
      <w:r>
        <w:t xml:space="preserve">in a timed and efficient manner. In the case of </w:t>
      </w:r>
      <w:proofErr w:type="spellStart"/>
      <w:r>
        <w:t>Rvs</w:t>
      </w:r>
      <w:proofErr w:type="spellEnd"/>
      <w:r>
        <w:t>, both timing and efficiency appear cru</w:t>
      </w:r>
      <w:r w:rsidR="00C914C9">
        <w:t>c</w:t>
      </w:r>
      <w:r>
        <w:t>ial to i</w:t>
      </w:r>
      <w:r w:rsidR="00202166">
        <w:t>ts function, the question is</w:t>
      </w:r>
      <w:r w:rsidR="0025256E">
        <w:t xml:space="preserve"> what confers both.</w:t>
      </w:r>
      <w:r>
        <w:t xml:space="preserve"> </w:t>
      </w:r>
    </w:p>
    <w:p w14:paraId="71FBFED9" w14:textId="77777777" w:rsidR="00E84D2F" w:rsidRDefault="00E84D2F" w:rsidP="00142EEA">
      <w:pPr>
        <w:spacing w:line="360" w:lineRule="auto"/>
      </w:pPr>
    </w:p>
    <w:p w14:paraId="6B6CC244" w14:textId="01955225" w:rsidR="00E84D2F" w:rsidRDefault="00E84D2F" w:rsidP="00142EEA">
      <w:pPr>
        <w:spacing w:line="360" w:lineRule="auto"/>
        <w:rPr>
          <w:b/>
        </w:rPr>
      </w:pPr>
      <w:r>
        <w:rPr>
          <w:b/>
        </w:rPr>
        <w:t>4</w:t>
      </w:r>
      <w:r w:rsidRPr="00916EA9">
        <w:rPr>
          <w:b/>
        </w:rPr>
        <w:t>.1.</w:t>
      </w:r>
      <w:r>
        <w:rPr>
          <w:b/>
        </w:rPr>
        <w:t>1</w:t>
      </w:r>
      <w:r w:rsidRPr="00916EA9">
        <w:rPr>
          <w:b/>
        </w:rPr>
        <w:t xml:space="preserve"> The BAR</w:t>
      </w:r>
      <w:r w:rsidR="00031827">
        <w:rPr>
          <w:b/>
        </w:rPr>
        <w:t xml:space="preserve"> domain senses membrane curvature.</w:t>
      </w:r>
    </w:p>
    <w:p w14:paraId="0EC6DF00" w14:textId="101B85F0" w:rsidR="00585579" w:rsidRPr="00585579" w:rsidRDefault="00585579" w:rsidP="00142EEA">
      <w:pPr>
        <w:spacing w:line="360" w:lineRule="auto"/>
      </w:pPr>
      <w:r w:rsidRPr="00585579">
        <w:t xml:space="preserve">The </w:t>
      </w:r>
      <w:commentRangeStart w:id="24"/>
      <w:r w:rsidRPr="00585579">
        <w:t xml:space="preserve">curved structure of the BAR dimer </w:t>
      </w:r>
      <w:commentRangeEnd w:id="24"/>
      <w:r w:rsidR="00115EEC">
        <w:rPr>
          <w:rStyle w:val="CommentReference"/>
        </w:rPr>
        <w:commentReference w:id="24"/>
      </w:r>
      <w:r w:rsidRPr="00585579">
        <w:t xml:space="preserve">has suggested that </w:t>
      </w:r>
      <w:proofErr w:type="spellStart"/>
      <w:r w:rsidR="00841A83">
        <w:t>Rvs</w:t>
      </w:r>
      <w:proofErr w:type="spellEnd"/>
      <w:r w:rsidRPr="00585579">
        <w:t xml:space="preserve"> </w:t>
      </w:r>
      <w:r w:rsidR="00453814">
        <w:t xml:space="preserve">is </w:t>
      </w:r>
      <w:r w:rsidRPr="00585579">
        <w:t>recruited by its preference for some membrane shapes over others</w:t>
      </w:r>
      <w:r w:rsidR="00C0317A">
        <w:t xml:space="preserve">, supported by </w:t>
      </w:r>
      <w:r w:rsidR="00841A83">
        <w:t>its</w:t>
      </w:r>
      <w:r w:rsidR="00CC627B">
        <w:t xml:space="preserve"> </w:t>
      </w:r>
      <w:r w:rsidR="00C0317A">
        <w:t xml:space="preserve">arrival at </w:t>
      </w:r>
      <w:r w:rsidR="00C83CC6">
        <w:t>curved membrane</w:t>
      </w:r>
      <w:r w:rsidR="00C0317A">
        <w:t xml:space="preserve"> </w:t>
      </w:r>
      <w:r w:rsidR="00C0317A">
        <w:lastRenderedPageBreak/>
        <w:t>tubes</w:t>
      </w:r>
      <w:r w:rsidRPr="00585579">
        <w:t xml:space="preserve">. In the absence of membrane curvature, in </w:t>
      </w:r>
      <w:r w:rsidRPr="005A66E4">
        <w:rPr>
          <w:i/>
        </w:rPr>
        <w:t>sla2</w:t>
      </w:r>
      <w:r w:rsidR="00B10DE9" w:rsidRPr="005A66E4">
        <w:rPr>
          <w:i/>
        </w:rPr>
        <w:t>Δ</w:t>
      </w:r>
      <w:r w:rsidRPr="00585579">
        <w:t xml:space="preserve"> cells, </w:t>
      </w:r>
      <w:r w:rsidR="005A66E4">
        <w:t>the BAR domain alone</w:t>
      </w:r>
      <w:r w:rsidRPr="00585579">
        <w:t xml:space="preserve"> does not localize to cortical patches</w:t>
      </w:r>
      <w:r w:rsidR="00470D97">
        <w:t xml:space="preserve"> (Fig.3.3D)</w:t>
      </w:r>
      <w:r w:rsidRPr="00585579">
        <w:t xml:space="preserve">. </w:t>
      </w:r>
      <w:commentRangeStart w:id="25"/>
      <w:r w:rsidRPr="00585579">
        <w:t xml:space="preserve">This demonstrates for the first time that </w:t>
      </w:r>
      <w:r w:rsidR="000F65F1">
        <w:t xml:space="preserve">the </w:t>
      </w:r>
      <w:r w:rsidRPr="00585579">
        <w:t xml:space="preserve">BAR domain does indeed sense and requires membrane curvature to localize to cortical patches. </w:t>
      </w:r>
      <w:commentRangeEnd w:id="25"/>
      <w:r w:rsidR="00F60ADD">
        <w:rPr>
          <w:rStyle w:val="CommentReference"/>
        </w:rPr>
        <w:commentReference w:id="25"/>
      </w:r>
      <w:r w:rsidRPr="00585579">
        <w:t xml:space="preserve">Work on BAR domains </w:t>
      </w:r>
      <w:r w:rsidR="000645F7">
        <w:t xml:space="preserve">have </w:t>
      </w:r>
      <w:r w:rsidRPr="00585579">
        <w:t>propose</w:t>
      </w:r>
      <w:r w:rsidR="000645F7">
        <w:t>d</w:t>
      </w:r>
      <w:r w:rsidRPr="00585579">
        <w:t xml:space="preserve"> that elect</w:t>
      </w:r>
      <w:r w:rsidR="00D74E09">
        <w:t>r</w:t>
      </w:r>
      <w:r w:rsidRPr="00585579">
        <w:t>ostatic interactions between positive charges at the concav</w:t>
      </w:r>
      <w:r w:rsidR="00741180">
        <w:t>e surface and tips of the</w:t>
      </w:r>
      <w:r w:rsidRPr="00585579">
        <w:t xml:space="preserve"> </w:t>
      </w:r>
      <w:r w:rsidR="00D74E09">
        <w:t>BA</w:t>
      </w:r>
      <w:r w:rsidR="00741180">
        <w:t>R domain</w:t>
      </w:r>
      <w:r w:rsidR="00D74E09">
        <w:t xml:space="preserve"> </w:t>
      </w:r>
      <w:r w:rsidRPr="00585579">
        <w:t>structure and negative</w:t>
      </w:r>
      <w:r w:rsidR="009F4D7B">
        <w:t>ly charged</w:t>
      </w:r>
      <w:r w:rsidRPr="00585579">
        <w:t xml:space="preserve"> lipids mediate membrane </w:t>
      </w:r>
      <w:commentRangeStart w:id="26"/>
      <w:r w:rsidRPr="00585579">
        <w:t>binding</w:t>
      </w:r>
      <w:commentRangeEnd w:id="26"/>
      <w:r w:rsidR="00597066">
        <w:rPr>
          <w:rStyle w:val="CommentReference"/>
        </w:rPr>
        <w:commentReference w:id="26"/>
      </w:r>
      <w:r w:rsidRPr="00585579">
        <w:t xml:space="preserve">. Mutations in these lipid-binding surfaces </w:t>
      </w:r>
      <w:r w:rsidR="003C218D">
        <w:t>would</w:t>
      </w:r>
      <w:r w:rsidRPr="00585579">
        <w:t xml:space="preserve"> clarify the interaction with underlying lipids, and test if </w:t>
      </w:r>
      <w:proofErr w:type="spellStart"/>
      <w:r w:rsidRPr="00585579">
        <w:t>Rvs</w:t>
      </w:r>
      <w:proofErr w:type="spellEnd"/>
      <w:r w:rsidRPr="00585579">
        <w:t xml:space="preserve"> relies on similar interactions.</w:t>
      </w:r>
    </w:p>
    <w:p w14:paraId="771138A8" w14:textId="77777777" w:rsidR="00581AAE" w:rsidRDefault="00581AAE" w:rsidP="00142EEA">
      <w:pPr>
        <w:spacing w:line="360" w:lineRule="auto"/>
      </w:pPr>
    </w:p>
    <w:p w14:paraId="0D0646B5" w14:textId="50CBC589" w:rsidR="00E84D2F" w:rsidRPr="00916EA9" w:rsidRDefault="00E84D2F" w:rsidP="00142EEA">
      <w:pPr>
        <w:spacing w:line="360" w:lineRule="auto"/>
        <w:rPr>
          <w:b/>
        </w:rPr>
      </w:pPr>
      <w:r>
        <w:rPr>
          <w:b/>
        </w:rPr>
        <w:t>4</w:t>
      </w:r>
      <w:r w:rsidRPr="00916EA9">
        <w:rPr>
          <w:b/>
        </w:rPr>
        <w:t>.1.</w:t>
      </w:r>
      <w:r w:rsidR="004F07C2">
        <w:rPr>
          <w:b/>
        </w:rPr>
        <w:t>2</w:t>
      </w:r>
      <w:r w:rsidRPr="00916EA9">
        <w:rPr>
          <w:b/>
        </w:rPr>
        <w:t xml:space="preserve"> </w:t>
      </w:r>
      <w:r w:rsidR="00E70A6C">
        <w:rPr>
          <w:b/>
        </w:rPr>
        <w:t xml:space="preserve">BAR domain times recruitment of </w:t>
      </w:r>
      <w:proofErr w:type="spellStart"/>
      <w:r w:rsidR="00E70A6C">
        <w:rPr>
          <w:b/>
        </w:rPr>
        <w:t>Rvs</w:t>
      </w:r>
      <w:proofErr w:type="spellEnd"/>
      <w:r w:rsidR="00B1771B">
        <w:rPr>
          <w:b/>
        </w:rPr>
        <w:t xml:space="preserve"> </w:t>
      </w:r>
    </w:p>
    <w:p w14:paraId="6CE2D6C4" w14:textId="032EB849" w:rsidR="00217352" w:rsidRDefault="000F65F1" w:rsidP="00142EEA">
      <w:pPr>
        <w:spacing w:line="360" w:lineRule="auto"/>
      </w:pPr>
      <w:r>
        <w:t>In</w:t>
      </w:r>
      <w:r w:rsidR="00957CA7">
        <w:t xml:space="preserve"> </w:t>
      </w:r>
      <w:commentRangeStart w:id="27"/>
      <w:r w:rsidR="00957CA7">
        <w:t xml:space="preserve">BAR cells, Rvs167 </w:t>
      </w:r>
      <w:commentRangeEnd w:id="27"/>
      <w:r w:rsidR="00E93B37">
        <w:rPr>
          <w:rStyle w:val="CommentReference"/>
        </w:rPr>
        <w:commentReference w:id="27"/>
      </w:r>
      <w:r w:rsidR="00957CA7">
        <w:t xml:space="preserve">is able to localize to endocytic sites, </w:t>
      </w:r>
      <w:r w:rsidR="00894F87">
        <w:t>and has a similar lifetime</w:t>
      </w:r>
      <w:r w:rsidR="00C0082B">
        <w:t xml:space="preserve"> in WT cells</w:t>
      </w:r>
      <w:r w:rsidR="000436F9">
        <w:t xml:space="preserve"> (Fig.3.3, Fig.3.4)</w:t>
      </w:r>
      <w:r w:rsidR="00894F87">
        <w:t xml:space="preserve">. </w:t>
      </w:r>
      <w:r w:rsidR="00247AB3">
        <w:t>In Fig</w:t>
      </w:r>
      <w:r w:rsidR="006209CC">
        <w:t>.</w:t>
      </w:r>
      <w:r w:rsidR="00247AB3">
        <w:t>3.4</w:t>
      </w:r>
      <w:r w:rsidR="006C658F">
        <w:t xml:space="preserve"> </w:t>
      </w:r>
      <w:proofErr w:type="gramStart"/>
      <w:r w:rsidR="00D07AFD">
        <w:t>B,D</w:t>
      </w:r>
      <w:proofErr w:type="gramEnd"/>
      <w:r w:rsidR="006B6B03">
        <w:t xml:space="preserve"> </w:t>
      </w:r>
      <w:r w:rsidR="00FD3882">
        <w:t>we see that w</w:t>
      </w:r>
      <w:r w:rsidR="005166C7">
        <w:t xml:space="preserve">hile </w:t>
      </w:r>
      <w:del w:id="28" w:author="Marko" w:date="2018-08-15T19:17:00Z">
        <w:r w:rsidR="00C86379" w:rsidDel="007E6820">
          <w:delText>in WT,</w:delText>
        </w:r>
      </w:del>
      <w:ins w:id="29" w:author="Marko" w:date="2018-08-15T19:17:00Z">
        <w:r w:rsidR="007E6820">
          <w:t>the full length</w:t>
        </w:r>
      </w:ins>
      <w:r w:rsidR="00C86379">
        <w:t xml:space="preserve"> </w:t>
      </w:r>
      <w:r w:rsidR="005166C7">
        <w:t>Rvs</w:t>
      </w:r>
      <w:r w:rsidR="00C86379">
        <w:t>167</w:t>
      </w:r>
      <w:r w:rsidR="005166C7">
        <w:t xml:space="preserve"> arrives about 4 seconds after the arrival of Abp1, </w:t>
      </w:r>
      <w:del w:id="30" w:author="Marko" w:date="2018-08-15T19:18:00Z">
        <w:r w:rsidR="005166C7" w:rsidDel="00564EB7">
          <w:delText xml:space="preserve">in </w:delText>
        </w:r>
      </w:del>
      <w:ins w:id="31" w:author="Marko" w:date="2018-08-15T19:18:00Z">
        <w:r w:rsidR="00564EB7">
          <w:t xml:space="preserve">the </w:t>
        </w:r>
      </w:ins>
      <w:r w:rsidR="005166C7">
        <w:t xml:space="preserve">BAR </w:t>
      </w:r>
      <w:del w:id="32" w:author="Marko" w:date="2018-08-15T19:18:00Z">
        <w:r w:rsidR="005166C7" w:rsidDel="00564EB7">
          <w:delText>cells</w:delText>
        </w:r>
        <w:r w:rsidR="00C517D9" w:rsidDel="00564EB7">
          <w:delText xml:space="preserve"> it </w:delText>
        </w:r>
      </w:del>
      <w:r w:rsidR="005166C7">
        <w:t>arrives only 6 seconds after Abp1 arrives. T</w:t>
      </w:r>
      <w:r w:rsidR="00087F69">
        <w:t>here is a time delay between Abp1 and Rvs167 recruitment in BAR cells, confirmed by the TIRF measurement</w:t>
      </w:r>
      <w:r w:rsidR="006C658F">
        <w:t xml:space="preserve"> in 3.4D</w:t>
      </w:r>
      <w:r w:rsidR="00087F69">
        <w:t xml:space="preserve">. </w:t>
      </w:r>
    </w:p>
    <w:p w14:paraId="60E2BC91" w14:textId="77777777" w:rsidR="00A42F57" w:rsidRDefault="00A42F57" w:rsidP="00142EEA">
      <w:pPr>
        <w:spacing w:line="360" w:lineRule="auto"/>
      </w:pPr>
    </w:p>
    <w:p w14:paraId="54F59A86" w14:textId="5F163261" w:rsidR="00217352" w:rsidRDefault="00217352" w:rsidP="00142EEA">
      <w:pPr>
        <w:spacing w:line="360" w:lineRule="auto"/>
      </w:pPr>
      <w:r>
        <w:t>Th</w:t>
      </w:r>
      <w:r w:rsidR="00B83FD0">
        <w:t xml:space="preserve">e </w:t>
      </w:r>
      <w:r>
        <w:t>delay</w:t>
      </w:r>
      <w:r w:rsidR="00B83FD0">
        <w:t xml:space="preserve"> in recruitment </w:t>
      </w:r>
      <w:r>
        <w:t>could occur</w:t>
      </w:r>
      <w:r w:rsidR="000C7C77">
        <w:t xml:space="preserve"> because the membrane has not acquired the required </w:t>
      </w:r>
      <w:r w:rsidR="00656F20">
        <w:t>invagination length</w:t>
      </w:r>
      <w:del w:id="33" w:author="Marko" w:date="2018-08-15T19:25:00Z">
        <w:r w:rsidR="00656F20" w:rsidDel="00682CEB">
          <w:delText>s</w:delText>
        </w:r>
      </w:del>
      <w:r w:rsidR="006E0D26">
        <w:t xml:space="preserve"> or because the</w:t>
      </w:r>
      <w:r w:rsidR="001369A3">
        <w:t xml:space="preserve"> loss of the SH3 domain has delayed recruitment</w:t>
      </w:r>
      <w:r w:rsidR="000C7C77">
        <w:t xml:space="preserve">. </w:t>
      </w:r>
      <w:r w:rsidR="008260BF">
        <w:t>Th</w:t>
      </w:r>
      <w:r w:rsidR="00B94D54">
        <w:t>at the delay comes f</w:t>
      </w:r>
      <w:r w:rsidR="002D231B">
        <w:t xml:space="preserve">rom the </w:t>
      </w:r>
      <w:del w:id="34" w:author="Marko" w:date="2018-08-15T19:26:00Z">
        <w:r w:rsidR="002D231B" w:rsidDel="00682CEB">
          <w:delText xml:space="preserve">absence </w:delText>
        </w:r>
      </w:del>
      <w:ins w:id="35" w:author="Marko" w:date="2018-08-15T19:26:00Z">
        <w:r w:rsidR="00682CEB">
          <w:t xml:space="preserve">a delay in </w:t>
        </w:r>
        <w:commentRangeStart w:id="36"/>
        <w:r w:rsidR="00682CEB">
          <w:t>reaching</w:t>
        </w:r>
        <w:commentRangeEnd w:id="36"/>
        <w:r w:rsidR="00682CEB">
          <w:rPr>
            <w:rStyle w:val="CommentReference"/>
          </w:rPr>
          <w:commentReference w:id="36"/>
        </w:r>
        <w:r w:rsidR="00682CEB">
          <w:t xml:space="preserve"> </w:t>
        </w:r>
      </w:ins>
      <w:del w:id="37" w:author="Marko" w:date="2018-08-15T19:26:00Z">
        <w:r w:rsidR="002D231B" w:rsidDel="00682CEB">
          <w:delText xml:space="preserve">of </w:delText>
        </w:r>
      </w:del>
      <w:r w:rsidR="002D231B">
        <w:t xml:space="preserve">a particular </w:t>
      </w:r>
      <w:r w:rsidR="00BB3604">
        <w:t xml:space="preserve">invagination </w:t>
      </w:r>
      <w:r w:rsidR="002D231B">
        <w:t xml:space="preserve">length </w:t>
      </w:r>
      <w:r w:rsidR="006B145F">
        <w:t>is supported by the fact that Sla1 moves inwards at a slower rate in BAR cells</w:t>
      </w:r>
      <w:r w:rsidR="00241233">
        <w:t>. It</w:t>
      </w:r>
      <w:r w:rsidR="0036021B">
        <w:t xml:space="preserve"> </w:t>
      </w:r>
      <w:r w:rsidR="004F3B86">
        <w:t xml:space="preserve">takes longer for the membrane </w:t>
      </w:r>
      <w:r w:rsidR="00706FC8">
        <w:t xml:space="preserve">in BAR </w:t>
      </w:r>
      <w:r w:rsidR="00425AA3">
        <w:t xml:space="preserve">cells </w:t>
      </w:r>
      <w:r w:rsidR="004F3B86">
        <w:t xml:space="preserve">to reach the same </w:t>
      </w:r>
      <w:r w:rsidR="00341114">
        <w:t>length</w:t>
      </w:r>
      <w:r w:rsidR="00D1546A">
        <w:t xml:space="preserve"> as </w:t>
      </w:r>
      <w:r w:rsidR="004F3B86">
        <w:t xml:space="preserve">WT. </w:t>
      </w:r>
      <w:commentRangeStart w:id="38"/>
      <w:r w:rsidR="00D1546A">
        <w:t>Rvs</w:t>
      </w:r>
      <w:r w:rsidR="004F75E4">
        <w:t>167</w:t>
      </w:r>
      <w:r w:rsidR="004F3B86">
        <w:t xml:space="preserve"> arrives </w:t>
      </w:r>
      <w:r w:rsidR="00D1546A">
        <w:t>in BAR</w:t>
      </w:r>
      <w:commentRangeEnd w:id="38"/>
      <w:r w:rsidR="00DD0F4F">
        <w:rPr>
          <w:rStyle w:val="CommentReference"/>
        </w:rPr>
        <w:commentReference w:id="38"/>
      </w:r>
      <w:r w:rsidR="00D1546A">
        <w:t xml:space="preserve"> cells </w:t>
      </w:r>
      <w:r w:rsidR="00E70A6C">
        <w:t xml:space="preserve">when </w:t>
      </w:r>
      <w:r w:rsidR="00D1546A">
        <w:t>Sla1</w:t>
      </w:r>
      <w:r w:rsidR="00E70A6C">
        <w:t xml:space="preserve"> has moved inwards 25-3</w:t>
      </w:r>
      <w:r w:rsidR="00311E04">
        <w:t>0</w:t>
      </w:r>
      <w:r w:rsidR="00E70A6C">
        <w:t>nm</w:t>
      </w:r>
      <w:r w:rsidR="00BA1F0A">
        <w:t xml:space="preserve"> (</w:t>
      </w:r>
      <w:r w:rsidR="002C0170">
        <w:t xml:space="preserve">dashed </w:t>
      </w:r>
      <w:r w:rsidR="00BA1F0A">
        <w:t xml:space="preserve">red </w:t>
      </w:r>
      <w:r w:rsidR="002C0170">
        <w:t>line</w:t>
      </w:r>
      <w:r w:rsidR="003A648B">
        <w:t>s</w:t>
      </w:r>
      <w:r w:rsidR="002C0170">
        <w:t xml:space="preserve"> </w:t>
      </w:r>
      <w:r w:rsidR="00BA1F0A">
        <w:t>in Fig.3.4A)</w:t>
      </w:r>
      <w:r w:rsidR="00A92FE5">
        <w:t>,</w:t>
      </w:r>
      <w:r w:rsidR="00E70A6C">
        <w:t xml:space="preserve"> which is also the distance </w:t>
      </w:r>
      <w:r w:rsidR="006F5409">
        <w:t xml:space="preserve">Sla1 </w:t>
      </w:r>
      <w:r w:rsidR="00A1055F">
        <w:t xml:space="preserve">has </w:t>
      </w:r>
      <w:r w:rsidR="00E70A6C">
        <w:t>moved when Rvs</w:t>
      </w:r>
      <w:r w:rsidR="004F75E4">
        <w:t>167</w:t>
      </w:r>
      <w:r w:rsidR="00E70A6C">
        <w:t xml:space="preserve"> arrives</w:t>
      </w:r>
      <w:r w:rsidR="00E66CE7">
        <w:t xml:space="preserve"> in WT</w:t>
      </w:r>
      <w:r w:rsidR="00E70A6C">
        <w:t xml:space="preserve">. To be noted is that Sla1 is not directly at the plasma membrane, and the centroid of Sla1 sits </w:t>
      </w:r>
      <w:commentRangeStart w:id="39"/>
      <w:r w:rsidR="00E70A6C">
        <w:t>about 20nm higher on the plasma membrane than Sla2</w:t>
      </w:r>
      <w:commentRangeEnd w:id="39"/>
      <w:r w:rsidR="00BA21DE">
        <w:rPr>
          <w:rStyle w:val="CommentReference"/>
        </w:rPr>
        <w:commentReference w:id="39"/>
      </w:r>
      <w:r w:rsidR="00D70CBA">
        <w:fldChar w:fldCharType="begin" w:fldLock="1"/>
      </w:r>
      <w:r w:rsidR="0057034D">
        <w:instrText>ADDIN CSL_CITATION {"citationItems":[{"id":"ITEM-1","itemData":{"DOI":"10.7554/eLife.04535","ISSN":"2050-084X","abstract":"Clathrin-mediated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membrane.To Top\nClathrin-mediated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author":[{"dropping-particle":"","family":"Picco","given":"Andrea","non-dropping-particle":"","parse-names":false,"suffix":""},{"dropping-particle":"","family":"Mund","given":"Markus","non-dropping-particle":"","parse-names":false,"suffix":""},{"dropping-particle":"","family":"Ries","given":"Jonas","non-dropping-particle":"","parse-names":false,"suffix":""},{"dropping-particle":"","family":"Nédélec","given":"François","non-dropping-particle":"","parse-names":false,"suffix":""},{"dropping-particle":"","family":"Kaksonen","given":"Marko","non-dropping-particle":"","parse-names":false,"suffix":""}],"container-title":"eLife","id":"ITEM-1","issued":{"date-parts":[["2015","2"]]},"language":"en","page":"e04535","title":"Visualizing the functional architecture of the endocytic machinery","type":"article-journal"},"uris":["http://www.mendeley.com/documents/?uuid=52656222-a0ca-4722-ab78-188dd70cedb7"]}],"mendeley":{"formattedCitation":"(Picco et al. 2015)","plainTextFormattedCitation":"(Picco et al. 2015)","previouslyFormattedCitation":"(Picco et al. 2015)"},"properties":{"noteIndex":0},"schema":"https://github.com/citation-style-language/schema/raw/master/csl-citation.json"}</w:instrText>
      </w:r>
      <w:r w:rsidR="00D70CBA">
        <w:fldChar w:fldCharType="separate"/>
      </w:r>
      <w:r w:rsidR="00F95C1A" w:rsidRPr="00F95C1A">
        <w:rPr>
          <w:noProof/>
        </w:rPr>
        <w:t>(Picco et al. 2015)</w:t>
      </w:r>
      <w:r w:rsidR="00D70CBA">
        <w:fldChar w:fldCharType="end"/>
      </w:r>
      <w:r w:rsidR="00E70A6C">
        <w:t>. Therefore, a 25-3</w:t>
      </w:r>
      <w:r w:rsidR="009072C1">
        <w:t>0</w:t>
      </w:r>
      <w:r w:rsidR="000B450F">
        <w:t>nm</w:t>
      </w:r>
      <w:r w:rsidR="00E70A6C">
        <w:t xml:space="preserve"> distance of</w:t>
      </w:r>
      <w:r w:rsidR="000B450F">
        <w:t xml:space="preserve"> Sla1 would correspond to 45-5</w:t>
      </w:r>
      <w:r w:rsidR="006E26E6">
        <w:t>0</w:t>
      </w:r>
      <w:r w:rsidR="00E70A6C">
        <w:t xml:space="preserve">nm of membrane invagination, by which point the membrane is already </w:t>
      </w:r>
      <w:r w:rsidR="00A42F57">
        <w:t>tubular</w:t>
      </w:r>
      <w:r w:rsidR="00094618">
        <w:t xml:space="preserve"> </w:t>
      </w:r>
      <w:r w:rsidR="002975DF">
        <w:fldChar w:fldCharType="begin" w:fldLock="1"/>
      </w:r>
      <w:r w:rsidR="0057034D">
        <w:instrText xml:space="preserve">ADDIN CSL_CITATION {"citationItems":[{"id":"ITEM-1","itemData":{"DOI":"10.7554/eLife.04535","ISSN":"2050-084X","abstract":"Clathrin-mediated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membrane.To Top\nClathrin-mediated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author":[{"dropping-particle":"","family":"Picco","given":"Andrea","non-dropping-particle":"","parse-names":false,"suffix":""},{"dropping-particle":"","family":"Mund","given":"Markus","non-dropping-particle":"","parse-names":false,"suffix":""},{"dropping-particle":"","family":"Ries","given":"Jonas","non-dropping-particle":"","parse-names":false,"suffix":""},{"dropping-particle":"","family":"Nédélec","given":"François","non-dropping-particle":"","parse-names":false,"suffix":""},{"dropping-particle":"","family":"Kaksonen","given":"Marko","non-dropping-particle":"","parse-names":false,"suffix":""}],"container-title":"eLife","id":"ITEM-1","issued":{"date-parts":[["2015","2"]]},"language":"en","page":"e04535","title":"Visualizing the functional architecture of the endocytic machinery","type":"article-journal"},"uris":["http://www.mendeley.com/documents/?uuid=52656222-a0ca-4722-ab78-188dd70cedb7"]},{"id":"ITEM-2","itemData":{"DOI":"10.1016/j.cell.2012.05.046","ISSN":"0092-8674","abstract":"Summary\nEndocytosis, like many dynamic cellular processes, requires precise temporal and spatial orchestration of complex protein machinery to mediate membrane budding. To understand how this machinery works, we directly correlated fluorescence microscopy of key protein pairs with electron tomography. We systematically located 211 endocytic intermediates, assigned each to a specific time window in endocytosis, and reconstructed their ultrastructure in 3D. The resulting virtual ultrastructural movie defines the protein-mediated membrane shape changes during endocytosis in budding yeast. It reveals that clathrin is recruited to flat membranes and does not initiate curvature. Instead, membrane invagination begins upon actin network assembly followed by amphiphysin binding to parallel membrane segments, which promotes elongation of the invagination into a tubule. Scission occurs on average 9 s after initial bending when invaginations are </w:instrText>
      </w:r>
      <w:r w:rsidR="0057034D">
        <w:rPr>
          <w:rFonts w:ascii="MS Mincho" w:eastAsia="MS Mincho" w:hAnsi="MS Mincho" w:cs="MS Mincho"/>
        </w:rPr>
        <w:instrText>∼</w:instrText>
      </w:r>
      <w:r w:rsidR="0057034D">
        <w:instrText>100 nm deep, releasing nonspherical vesicles with 6,400 nm2 mean surface area. Direct correlation of protein dynamics with ultrastructure provides a quantitative 4D resource.","author":[{"dropping-particle":"","family":"Kukulski","given":"Wanda","non-dropping-particle":"","parse-names":false,"suffix":""},{"dropping-particle":"","family":"Schorb","given":"Martin","non-dropping-particle":"","parse-names":false,"suffix":""},{"dropping-particle":"","family":"Kaksonen","given":"Marko","non-dropping-particle":"","parse-names":false,"suffix":""},{"dropping-particle":"","family":"Briggs","given":"John A. G.","non-dropping-particle":"","parse-names":false,"suffix":""}],"container-title":"Cell","id":"ITEM-2","issue":"3","issued":{"date-parts":[["2012","8"]]},"page":"508-520","title":"Plasma Membrane Reshaping during Endocytosis Is Revealed by Time-Resolved Electron Tomography","type":"article-journal","volume":"150"},"uris":["http://www.mendeley.com/documents/?uuid=252a2fb8-2357-4d95-907b-d511bf72e8db"]}],"mendeley":{"formattedCitation":"(Picco et al. 2015; Kukulski et al. 2012)","plainTextFormattedCitation":"(Picco et al. 2015; Kukulski et al. 2012)","previouslyFormattedCitation":"(Picco et al. 2015; Kukulski et al. 2012)"},"properties":{"noteIndex":0},"schema":"https://github.com/citation-style-language/schema/raw/master/csl-citation.json"}</w:instrText>
      </w:r>
      <w:r w:rsidR="002975DF">
        <w:fldChar w:fldCharType="separate"/>
      </w:r>
      <w:r w:rsidR="00F95C1A" w:rsidRPr="00F95C1A">
        <w:rPr>
          <w:noProof/>
        </w:rPr>
        <w:t>(Picco et al. 2015; Kukulski et al. 2012)</w:t>
      </w:r>
      <w:r w:rsidR="002975DF">
        <w:fldChar w:fldCharType="end"/>
      </w:r>
      <w:r w:rsidR="00E70A6C">
        <w:t xml:space="preserve">, consistent with </w:t>
      </w:r>
      <w:proofErr w:type="spellStart"/>
      <w:r w:rsidR="00E70A6C">
        <w:t>Rvs</w:t>
      </w:r>
      <w:proofErr w:type="spellEnd"/>
      <w:r w:rsidR="00E70A6C">
        <w:t xml:space="preserve"> arrival at </w:t>
      </w:r>
      <w:proofErr w:type="spellStart"/>
      <w:r w:rsidR="00E70A6C">
        <w:t>invaginated</w:t>
      </w:r>
      <w:proofErr w:type="spellEnd"/>
      <w:r w:rsidR="00E70A6C">
        <w:t xml:space="preserve"> tubes. This suggests </w:t>
      </w:r>
      <w:proofErr w:type="spellStart"/>
      <w:r w:rsidR="00E70A6C">
        <w:t>Rvs</w:t>
      </w:r>
      <w:proofErr w:type="spellEnd"/>
      <w:r w:rsidR="00E70A6C">
        <w:t xml:space="preserve"> recruitment </w:t>
      </w:r>
      <w:r w:rsidR="00D52500">
        <w:t xml:space="preserve">is timed </w:t>
      </w:r>
      <w:r w:rsidR="00E70A6C">
        <w:t xml:space="preserve">to </w:t>
      </w:r>
      <w:r w:rsidR="00A1055F">
        <w:t>specific</w:t>
      </w:r>
      <w:r w:rsidR="00E70A6C">
        <w:t xml:space="preserve"> </w:t>
      </w:r>
      <w:commentRangeStart w:id="40"/>
      <w:r w:rsidR="00E70A6C">
        <w:t>membrane invagination length</w:t>
      </w:r>
      <w:commentRangeEnd w:id="40"/>
      <w:r w:rsidR="00673204">
        <w:rPr>
          <w:rStyle w:val="CommentReference"/>
        </w:rPr>
        <w:commentReference w:id="40"/>
      </w:r>
      <w:r w:rsidR="00E70A6C">
        <w:t xml:space="preserve">, and that this timing is provided by the BAR domain. </w:t>
      </w:r>
    </w:p>
    <w:p w14:paraId="4E4E61EE" w14:textId="77777777" w:rsidR="00FD78B4" w:rsidRDefault="00FD78B4" w:rsidP="00142EEA">
      <w:pPr>
        <w:spacing w:line="360" w:lineRule="auto"/>
      </w:pPr>
    </w:p>
    <w:p w14:paraId="2C778225" w14:textId="7A8CFC42" w:rsidR="00FD78B4" w:rsidRPr="00916EA9" w:rsidRDefault="00FD78B4" w:rsidP="00FD78B4">
      <w:pPr>
        <w:spacing w:line="360" w:lineRule="auto"/>
        <w:rPr>
          <w:b/>
        </w:rPr>
      </w:pPr>
      <w:proofErr w:type="gramStart"/>
      <w:r>
        <w:rPr>
          <w:b/>
        </w:rPr>
        <w:t>4</w:t>
      </w:r>
      <w:r w:rsidR="004F07C2">
        <w:rPr>
          <w:b/>
        </w:rPr>
        <w:t>.1.3</w:t>
      </w:r>
      <w:r>
        <w:rPr>
          <w:b/>
        </w:rPr>
        <w:t xml:space="preserve"> </w:t>
      </w:r>
      <w:r w:rsidRPr="00916EA9">
        <w:rPr>
          <w:b/>
        </w:rPr>
        <w:t xml:space="preserve"> The</w:t>
      </w:r>
      <w:proofErr w:type="gramEnd"/>
      <w:r w:rsidRPr="00916EA9">
        <w:rPr>
          <w:b/>
        </w:rPr>
        <w:t xml:space="preserve"> SH3 domain m</w:t>
      </w:r>
      <w:r>
        <w:rPr>
          <w:b/>
        </w:rPr>
        <w:t xml:space="preserve">akes </w:t>
      </w:r>
      <w:proofErr w:type="spellStart"/>
      <w:r>
        <w:rPr>
          <w:b/>
        </w:rPr>
        <w:t>Rvs</w:t>
      </w:r>
      <w:proofErr w:type="spellEnd"/>
      <w:r>
        <w:rPr>
          <w:b/>
        </w:rPr>
        <w:t xml:space="preserve"> recruitment</w:t>
      </w:r>
      <w:r w:rsidRPr="00916EA9">
        <w:rPr>
          <w:b/>
        </w:rPr>
        <w:t xml:space="preserve"> efficient</w:t>
      </w:r>
    </w:p>
    <w:p w14:paraId="7EAF770F" w14:textId="09EA2E8F" w:rsidR="00FD78B4" w:rsidRDefault="004243C9" w:rsidP="00142EEA">
      <w:pPr>
        <w:spacing w:line="360" w:lineRule="auto"/>
      </w:pPr>
      <w:r>
        <w:t>As seen</w:t>
      </w:r>
      <w:r w:rsidR="00FD78B4">
        <w:t xml:space="preserve"> in Fig.3.4C, </w:t>
      </w:r>
      <w:commentRangeStart w:id="41"/>
      <w:r w:rsidR="00FD78B4">
        <w:t>Rvs</w:t>
      </w:r>
      <w:r w:rsidR="00475221">
        <w:t>167</w:t>
      </w:r>
      <w:r w:rsidR="00FD78B4">
        <w:t xml:space="preserve"> in BAR cells </w:t>
      </w:r>
      <w:commentRangeEnd w:id="41"/>
      <w:r w:rsidR="0007766E">
        <w:rPr>
          <w:rStyle w:val="CommentReference"/>
        </w:rPr>
        <w:commentReference w:id="41"/>
      </w:r>
      <w:r w:rsidR="00FD78B4">
        <w:t>accumul</w:t>
      </w:r>
      <w:r w:rsidR="008D23B0">
        <w:t>ates to about half the WT</w:t>
      </w:r>
      <w:r w:rsidR="00FD78B4">
        <w:t xml:space="preserve"> number, even though the same cyto</w:t>
      </w:r>
      <w:r w:rsidR="009640A6">
        <w:t>plasmic</w:t>
      </w:r>
      <w:r w:rsidR="00FD78B4">
        <w:t xml:space="preserve"> concentration is measured </w:t>
      </w:r>
      <w:commentRangeStart w:id="42"/>
      <w:r w:rsidR="00FD78B4">
        <w:t>(see methods)</w:t>
      </w:r>
      <w:commentRangeEnd w:id="42"/>
      <w:r w:rsidR="00B75247">
        <w:rPr>
          <w:rStyle w:val="CommentReference"/>
        </w:rPr>
        <w:commentReference w:id="42"/>
      </w:r>
      <w:r w:rsidR="00FD78B4">
        <w:t xml:space="preserve">. This indicates that </w:t>
      </w:r>
      <w:r w:rsidR="00FD78B4" w:rsidRPr="00C22FDC">
        <w:lastRenderedPageBreak/>
        <w:t>the SH3 domain increases the efficiency</w:t>
      </w:r>
      <w:r w:rsidR="00FD78B4">
        <w:t xml:space="preserve"> of recruitment of </w:t>
      </w:r>
      <w:proofErr w:type="spellStart"/>
      <w:r w:rsidR="00FD78B4">
        <w:t>Rvs</w:t>
      </w:r>
      <w:proofErr w:type="spellEnd"/>
      <w:r w:rsidR="00FD78B4">
        <w:t xml:space="preserve">. </w:t>
      </w:r>
      <w:r w:rsidR="00560B38">
        <w:t>Either SH3 domain</w:t>
      </w:r>
      <w:del w:id="43" w:author="Marko" w:date="2018-08-15T19:59:00Z">
        <w:r w:rsidR="00560B38" w:rsidDel="00BE237E">
          <w:delText>s</w:delText>
        </w:r>
      </w:del>
      <w:r w:rsidR="00560B38">
        <w:t xml:space="preserve"> hel</w:t>
      </w:r>
      <w:r w:rsidR="007853D8">
        <w:t>p</w:t>
      </w:r>
      <w:ins w:id="44" w:author="Marko" w:date="2018-08-15T19:59:00Z">
        <w:r w:rsidR="00BE237E">
          <w:t>s</w:t>
        </w:r>
      </w:ins>
      <w:r w:rsidR="007853D8">
        <w:t xml:space="preserve"> recruitment to endocytic sites</w:t>
      </w:r>
      <w:r w:rsidR="00560B38">
        <w:t xml:space="preserve">, or it stabilizes interaction with </w:t>
      </w:r>
      <w:r w:rsidR="007853D8">
        <w:t>sites</w:t>
      </w:r>
      <w:r w:rsidR="00560B38">
        <w:t xml:space="preserve">. </w:t>
      </w:r>
      <w:commentRangeStart w:id="45"/>
      <w:commentRangeStart w:id="46"/>
      <w:r w:rsidR="006B700B">
        <w:t xml:space="preserve">It is </w:t>
      </w:r>
      <w:r w:rsidR="00257BAF">
        <w:t xml:space="preserve">also </w:t>
      </w:r>
      <w:r w:rsidR="006B700B">
        <w:t>possible</w:t>
      </w:r>
      <w:r w:rsidR="00101A00">
        <w:t xml:space="preserve"> </w:t>
      </w:r>
      <w:r w:rsidR="00687CDC">
        <w:t xml:space="preserve">that </w:t>
      </w:r>
      <w:r w:rsidR="00101A00">
        <w:t>SH3 domain</w:t>
      </w:r>
      <w:del w:id="47" w:author="Marko" w:date="2018-08-15T20:00:00Z">
        <w:r w:rsidR="00101A00" w:rsidDel="00635D8F">
          <w:delText>s</w:delText>
        </w:r>
      </w:del>
      <w:r w:rsidR="00101A00">
        <w:t xml:space="preserve"> </w:t>
      </w:r>
      <w:r w:rsidR="002A32A9">
        <w:t>stabilize</w:t>
      </w:r>
      <w:ins w:id="48" w:author="Marko" w:date="2018-08-15T20:00:00Z">
        <w:r w:rsidR="00635D8F">
          <w:t>s</w:t>
        </w:r>
      </w:ins>
      <w:r w:rsidR="002A32A9">
        <w:t xml:space="preserve"> </w:t>
      </w:r>
      <w:r w:rsidR="006B700B">
        <w:t xml:space="preserve">dimers of the </w:t>
      </w:r>
      <w:proofErr w:type="spellStart"/>
      <w:r w:rsidR="006B700B">
        <w:t>Rvs</w:t>
      </w:r>
      <w:proofErr w:type="spellEnd"/>
      <w:r w:rsidR="006B700B">
        <w:t xml:space="preserve"> complex</w:t>
      </w:r>
      <w:commentRangeEnd w:id="45"/>
      <w:r w:rsidR="003454AC">
        <w:rPr>
          <w:rStyle w:val="CommentReference"/>
        </w:rPr>
        <w:commentReference w:id="45"/>
      </w:r>
      <w:commentRangeEnd w:id="46"/>
      <w:r w:rsidR="00A06068">
        <w:rPr>
          <w:rStyle w:val="CommentReference"/>
        </w:rPr>
        <w:commentReference w:id="46"/>
      </w:r>
      <w:r w:rsidR="006B700B">
        <w:t xml:space="preserve">. </w:t>
      </w:r>
      <w:commentRangeStart w:id="49"/>
      <w:r w:rsidR="006B700B">
        <w:t xml:space="preserve">Since the cytoplasmic signal </w:t>
      </w:r>
      <w:r w:rsidR="007E3F14">
        <w:t xml:space="preserve">of Rvs167 </w:t>
      </w:r>
      <w:r w:rsidR="006B700B">
        <w:t>is the same in both WT and BAR cells, and Rvs167 and Rvs161 have been shown to exist as dimers in the cytoplasm</w:t>
      </w:r>
      <w:r w:rsidR="00DD24BC">
        <w:t xml:space="preserve"> </w:t>
      </w:r>
      <w:r w:rsidR="004B76A8">
        <w:fldChar w:fldCharType="begin" w:fldLock="1"/>
      </w:r>
      <w:r w:rsidR="0057034D">
        <w:instrText>ADDIN CSL_CITATION {"citationItems":[{"id":"ITEM-1","itemData":{"DOI":"10.15252/msb.20145422","ISSN":"1744-4292","author":[{"dropping-particle":"","family":"Boeke","given":"D.","non-dropping-particle":"","parse-names":false,"suffix":""},{"dropping-particle":"","family":"Trautmann","given":"S.","non-dropping-particle":"","parse-names":false,"suffix":""},{"dropping-particle":"","family":"Meurer","given":"M.","non-dropping-particle":"","parse-names":false,"suffix":""},{"dropping-particle":"","family":"Wachsmuth","given":"M.","non-dropping-particle":"","parse-names":false,"suffix":""},{"dropping-particle":"","family":"Godlee","given":"C.","non-dropping-particle":"","parse-names":false,"suffix":""},{"dropping-particle":"","family":"Knop","given":"M.","non-dropping-particle":"","parse-names":false,"suffix":""},{"dropping-particle":"","family":"Kaksonen","given":"M.","non-dropping-particle":"","parse-names":false,"suffix":""}],"container-title":"Molecular Systems Biology","id":"ITEM-1","issue":"11","issued":{"date-parts":[["2014","11"]]},"language":"en","page":"756-756","title":"Quantification of cytosolic interactions identifies Ede1 oligomers as key organizers of endocytosis","type":"article-journal","volume":"10"},"uris":["http://www.mendeley.com/documents/?uuid=7fbcc3bf-cd68-47db-8dce-0073b1087c38"]}],"mendeley":{"formattedCitation":"(Boeke et al. 2014)","plainTextFormattedCitation":"(Boeke et al. 2014)","previouslyFormattedCitation":"(Boeke et al. 2014)"},"properties":{"noteIndex":0},"schema":"https://github.com/citation-style-language/schema/raw/master/csl-citation.json"}</w:instrText>
      </w:r>
      <w:r w:rsidR="004B76A8">
        <w:fldChar w:fldCharType="separate"/>
      </w:r>
      <w:r w:rsidR="00F95C1A" w:rsidRPr="00F95C1A">
        <w:rPr>
          <w:noProof/>
        </w:rPr>
        <w:t>(Boeke et al. 2014)</w:t>
      </w:r>
      <w:r w:rsidR="004B76A8">
        <w:fldChar w:fldCharType="end"/>
      </w:r>
      <w:r w:rsidR="006B700B">
        <w:t xml:space="preserve">, </w:t>
      </w:r>
      <w:r w:rsidR="007853D8">
        <w:t>it</w:t>
      </w:r>
      <w:r w:rsidR="002A32A9">
        <w:t xml:space="preserve"> is unlikely</w:t>
      </w:r>
      <w:r w:rsidR="007853D8">
        <w:t xml:space="preserve"> that loss of the SH3 domain destabilizes the </w:t>
      </w:r>
      <w:proofErr w:type="spellStart"/>
      <w:r w:rsidR="00185C7B">
        <w:t>Rvs</w:t>
      </w:r>
      <w:proofErr w:type="spellEnd"/>
      <w:r w:rsidR="00185C7B">
        <w:t xml:space="preserve"> </w:t>
      </w:r>
      <w:r w:rsidR="007853D8">
        <w:t>complex</w:t>
      </w:r>
      <w:r w:rsidR="00C625EE">
        <w:t>.</w:t>
      </w:r>
      <w:commentRangeEnd w:id="49"/>
      <w:r w:rsidR="00E3740B">
        <w:rPr>
          <w:rStyle w:val="CommentReference"/>
        </w:rPr>
        <w:commentReference w:id="49"/>
      </w:r>
      <w:r w:rsidR="00C625EE">
        <w:t xml:space="preserve"> In </w:t>
      </w:r>
      <w:r w:rsidR="00DD3907" w:rsidRPr="00F84656">
        <w:rPr>
          <w:i/>
        </w:rPr>
        <w:t>sla2Δ</w:t>
      </w:r>
      <w:r w:rsidR="00DD3907">
        <w:t xml:space="preserve"> cells</w:t>
      </w:r>
      <w:r w:rsidR="00C625EE">
        <w:t xml:space="preserve">, </w:t>
      </w:r>
      <w:r w:rsidR="003622C6">
        <w:t xml:space="preserve">full-length </w:t>
      </w:r>
      <w:proofErr w:type="spellStart"/>
      <w:r w:rsidR="003622C6">
        <w:t>Rvs</w:t>
      </w:r>
      <w:proofErr w:type="spellEnd"/>
      <w:r w:rsidR="003622C6">
        <w:t xml:space="preserve"> can assemble</w:t>
      </w:r>
      <w:r w:rsidR="00422257">
        <w:t xml:space="preserve"> </w:t>
      </w:r>
      <w:r w:rsidR="00BE3E74">
        <w:t>on the membrane</w:t>
      </w:r>
      <w:r w:rsidR="00C510E5">
        <w:t xml:space="preserve"> </w:t>
      </w:r>
      <w:r w:rsidR="00BA065D">
        <w:t>(Fig.3.3D-F)</w:t>
      </w:r>
      <w:r w:rsidR="003622C6">
        <w:t xml:space="preserve">. </w:t>
      </w:r>
      <w:r w:rsidR="009F23F2">
        <w:t xml:space="preserve">Since there is </w:t>
      </w:r>
      <w:commentRangeStart w:id="50"/>
      <w:r w:rsidR="009F23F2">
        <w:t>no BAR-membrane interaction</w:t>
      </w:r>
      <w:r w:rsidR="005316AB">
        <w:t xml:space="preserve"> </w:t>
      </w:r>
      <w:commentRangeEnd w:id="50"/>
      <w:r w:rsidR="00486EF2">
        <w:rPr>
          <w:rStyle w:val="CommentReference"/>
        </w:rPr>
        <w:commentReference w:id="50"/>
      </w:r>
      <w:r w:rsidR="005316AB">
        <w:t xml:space="preserve">in </w:t>
      </w:r>
      <w:r w:rsidR="005316AB" w:rsidRPr="00F84656">
        <w:rPr>
          <w:i/>
        </w:rPr>
        <w:t>sla2Δ</w:t>
      </w:r>
      <w:r w:rsidR="005316AB">
        <w:t xml:space="preserve"> cells</w:t>
      </w:r>
      <w:r w:rsidR="009F23F2">
        <w:t>, t</w:t>
      </w:r>
      <w:r w:rsidR="003622C6">
        <w:t xml:space="preserve">his </w:t>
      </w:r>
      <w:r w:rsidR="00BE3E74">
        <w:t>supports</w:t>
      </w:r>
      <w:r w:rsidR="003622C6">
        <w:t xml:space="preserve"> </w:t>
      </w:r>
      <w:r w:rsidR="00C510E5">
        <w:t>a role for the</w:t>
      </w:r>
      <w:r w:rsidR="003622C6">
        <w:t xml:space="preserve"> SH3</w:t>
      </w:r>
      <w:r w:rsidR="00422257">
        <w:t xml:space="preserve"> </w:t>
      </w:r>
      <w:r w:rsidR="00C510E5">
        <w:t>domain</w:t>
      </w:r>
      <w:r w:rsidR="00422257">
        <w:t xml:space="preserve"> in </w:t>
      </w:r>
      <w:r w:rsidR="00BD3EF0">
        <w:t xml:space="preserve">increasing </w:t>
      </w:r>
      <w:r w:rsidR="003020A6">
        <w:t>recruitment of</w:t>
      </w:r>
      <w:r w:rsidR="00422257">
        <w:t xml:space="preserve"> </w:t>
      </w:r>
      <w:proofErr w:type="spellStart"/>
      <w:r w:rsidR="00422257">
        <w:t>Rvs</w:t>
      </w:r>
      <w:proofErr w:type="spellEnd"/>
      <w:r w:rsidR="00BD3EF0">
        <w:t xml:space="preserve"> by clustering protein</w:t>
      </w:r>
      <w:r w:rsidR="00375045">
        <w:t xml:space="preserve"> molecules</w:t>
      </w:r>
      <w:r w:rsidR="00422257">
        <w:t xml:space="preserve">. </w:t>
      </w:r>
    </w:p>
    <w:p w14:paraId="5FCAD0C6" w14:textId="77777777" w:rsidR="00A53BEE" w:rsidRDefault="00A53BEE" w:rsidP="00142EEA">
      <w:pPr>
        <w:spacing w:line="360" w:lineRule="auto"/>
      </w:pPr>
    </w:p>
    <w:p w14:paraId="6CE86410" w14:textId="5A3734FF" w:rsidR="00A53BEE" w:rsidRDefault="00A53BEE" w:rsidP="00A53BEE">
      <w:pPr>
        <w:spacing w:line="360" w:lineRule="auto"/>
        <w:rPr>
          <w:b/>
        </w:rPr>
      </w:pPr>
      <w:proofErr w:type="gramStart"/>
      <w:r>
        <w:rPr>
          <w:b/>
        </w:rPr>
        <w:t>4</w:t>
      </w:r>
      <w:r w:rsidR="004F07C2">
        <w:rPr>
          <w:b/>
        </w:rPr>
        <w:t>.1.4</w:t>
      </w:r>
      <w:r>
        <w:rPr>
          <w:b/>
        </w:rPr>
        <w:t xml:space="preserve"> </w:t>
      </w:r>
      <w:r w:rsidRPr="00916EA9">
        <w:rPr>
          <w:b/>
        </w:rPr>
        <w:t xml:space="preserve"> The</w:t>
      </w:r>
      <w:proofErr w:type="gramEnd"/>
      <w:r w:rsidRPr="00916EA9">
        <w:rPr>
          <w:b/>
        </w:rPr>
        <w:t xml:space="preserve"> SH3 domain</w:t>
      </w:r>
      <w:ins w:id="51" w:author="Marko" w:date="2018-08-15T20:10:00Z">
        <w:r w:rsidR="00424C7A">
          <w:rPr>
            <w:b/>
          </w:rPr>
          <w:t xml:space="preserve"> interactions</w:t>
        </w:r>
      </w:ins>
      <w:r w:rsidRPr="00916EA9">
        <w:rPr>
          <w:b/>
        </w:rPr>
        <w:t xml:space="preserve"> </w:t>
      </w:r>
      <w:r>
        <w:rPr>
          <w:b/>
        </w:rPr>
        <w:t xml:space="preserve">can </w:t>
      </w:r>
      <w:ins w:id="52" w:author="Marko" w:date="2018-08-15T20:10:00Z">
        <w:r w:rsidR="00424C7A">
          <w:rPr>
            <w:b/>
          </w:rPr>
          <w:t xml:space="preserve">mediate </w:t>
        </w:r>
      </w:ins>
      <w:del w:id="53" w:author="Marko" w:date="2018-08-15T20:10:00Z">
        <w:r w:rsidDel="00424C7A">
          <w:rPr>
            <w:b/>
          </w:rPr>
          <w:delText xml:space="preserve">assemble </w:delText>
        </w:r>
      </w:del>
      <w:ins w:id="54" w:author="Marko" w:date="2018-08-15T20:10:00Z">
        <w:r w:rsidR="00424C7A">
          <w:rPr>
            <w:b/>
          </w:rPr>
          <w:t xml:space="preserve">assembly </w:t>
        </w:r>
      </w:ins>
      <w:r>
        <w:rPr>
          <w:b/>
        </w:rPr>
        <w:t xml:space="preserve">and </w:t>
      </w:r>
      <w:del w:id="55" w:author="Marko" w:date="2018-08-15T20:10:00Z">
        <w:r w:rsidDel="00424C7A">
          <w:rPr>
            <w:b/>
          </w:rPr>
          <w:delText xml:space="preserve">disassemble </w:delText>
        </w:r>
      </w:del>
      <w:ins w:id="56" w:author="Marko" w:date="2018-08-15T20:10:00Z">
        <w:r w:rsidR="00424C7A">
          <w:rPr>
            <w:b/>
          </w:rPr>
          <w:t xml:space="preserve">disassembly of </w:t>
        </w:r>
      </w:ins>
      <w:proofErr w:type="spellStart"/>
      <w:r>
        <w:rPr>
          <w:b/>
        </w:rPr>
        <w:t>Rvs</w:t>
      </w:r>
      <w:proofErr w:type="spellEnd"/>
      <w:r>
        <w:rPr>
          <w:b/>
        </w:rPr>
        <w:t xml:space="preserve"> molecules independent of the BAR domain and actin interactions</w:t>
      </w:r>
    </w:p>
    <w:p w14:paraId="2A539C7F" w14:textId="58BCCF2D" w:rsidR="00A53BEE" w:rsidRDefault="00644B86" w:rsidP="00A53BEE">
      <w:pPr>
        <w:spacing w:line="360" w:lineRule="auto"/>
      </w:pPr>
      <w:r>
        <w:t>As mentioned above,</w:t>
      </w:r>
      <w:r w:rsidR="00E549A1">
        <w:t xml:space="preserve"> in</w:t>
      </w:r>
      <w:r w:rsidR="00A53BEE">
        <w:t xml:space="preserve"> </w:t>
      </w:r>
      <w:r w:rsidR="00A53BEE" w:rsidRPr="00F84656">
        <w:rPr>
          <w:i/>
        </w:rPr>
        <w:t>sla2Δ</w:t>
      </w:r>
      <w:r w:rsidR="00A53BEE">
        <w:t xml:space="preserve"> cells, full-length </w:t>
      </w:r>
      <w:proofErr w:type="spellStart"/>
      <w:r w:rsidR="00A53BEE">
        <w:t>Rvs</w:t>
      </w:r>
      <w:proofErr w:type="spellEnd"/>
      <w:r w:rsidR="00A53BEE">
        <w:t xml:space="preserve"> is able to localize to cortical patches without the curvature-dependent interaction of the BAR domain (Fig3.3D-F). </w:t>
      </w:r>
      <w:ins w:id="57" w:author="Marko" w:date="2018-08-15T20:13:00Z">
        <w:r w:rsidR="00EE070F">
          <w:t xml:space="preserve">These </w:t>
        </w:r>
        <w:proofErr w:type="spellStart"/>
        <w:r w:rsidR="00EE070F">
          <w:t>Rvs</w:t>
        </w:r>
        <w:proofErr w:type="spellEnd"/>
        <w:r w:rsidR="00EE070F">
          <w:t xml:space="preserve"> patches </w:t>
        </w:r>
        <w:r w:rsidR="00BE5836">
          <w:t xml:space="preserve">are not stable but disassemble </w:t>
        </w:r>
      </w:ins>
      <w:ins w:id="58" w:author="Marko" w:date="2018-08-15T20:14:00Z">
        <w:r w:rsidR="00BE5836">
          <w:t>…</w:t>
        </w:r>
      </w:ins>
      <w:del w:id="59" w:author="Marko" w:date="2018-08-15T20:14:00Z">
        <w:r w:rsidR="00A53BEE" w:rsidDel="00BE5836">
          <w:delText>The independent ability of the SH3 domain to localize and disassemble protein is unexpected</w:delText>
        </w:r>
      </w:del>
      <w:r w:rsidR="00A53BEE">
        <w:t xml:space="preserve">. </w:t>
      </w:r>
      <w:commentRangeStart w:id="60"/>
      <w:r w:rsidR="00A53BEE">
        <w:t xml:space="preserve">This </w:t>
      </w:r>
      <w:ins w:id="61" w:author="Marko" w:date="2018-08-15T20:14:00Z">
        <w:r w:rsidR="00BE5836">
          <w:t>unexpe</w:t>
        </w:r>
      </w:ins>
      <w:ins w:id="62" w:author="Microsoft Office User" w:date="2018-08-16T14:46:00Z">
        <w:r w:rsidR="00EF4DE4">
          <w:t>c</w:t>
        </w:r>
      </w:ins>
      <w:ins w:id="63" w:author="Marko" w:date="2018-08-15T20:14:00Z">
        <w:r w:rsidR="00BE5836">
          <w:t xml:space="preserve">ted </w:t>
        </w:r>
      </w:ins>
      <w:ins w:id="64" w:author="Marko" w:date="2018-08-15T20:10:00Z">
        <w:r w:rsidR="00FF17DA">
          <w:t xml:space="preserve">finding </w:t>
        </w:r>
      </w:ins>
      <w:r w:rsidR="00A53BEE">
        <w:t xml:space="preserve">indicates that the SH3 domain is able to mediate </w:t>
      </w:r>
      <w:ins w:id="65" w:author="Marko" w:date="2018-08-15T20:11:00Z">
        <w:r w:rsidR="00F8758F">
          <w:t xml:space="preserve">both the </w:t>
        </w:r>
      </w:ins>
      <w:r w:rsidR="00A53BEE">
        <w:t xml:space="preserve">recruitment </w:t>
      </w:r>
      <w:ins w:id="66" w:author="Marko" w:date="2018-08-15T20:11:00Z">
        <w:r w:rsidR="00F8758F">
          <w:t xml:space="preserve">and then disassembly </w:t>
        </w:r>
      </w:ins>
      <w:r w:rsidR="00A53BEE">
        <w:t xml:space="preserve">of </w:t>
      </w:r>
      <w:del w:id="67" w:author="Marko" w:date="2018-08-15T20:11:00Z">
        <w:r w:rsidR="00A53BEE" w:rsidDel="00F8758F">
          <w:delText xml:space="preserve">an </w:delText>
        </w:r>
      </w:del>
      <w:proofErr w:type="spellStart"/>
      <w:r w:rsidR="00A53BEE">
        <w:t>Rvs</w:t>
      </w:r>
      <w:proofErr w:type="spellEnd"/>
      <w:r w:rsidR="00A53BEE">
        <w:t xml:space="preserve"> </w:t>
      </w:r>
      <w:ins w:id="68" w:author="Marko" w:date="2018-08-15T20:12:00Z">
        <w:r w:rsidR="00F8758F">
          <w:t>at the endocytic site</w:t>
        </w:r>
        <w:commentRangeEnd w:id="60"/>
        <w:r w:rsidR="00552012">
          <w:rPr>
            <w:rStyle w:val="CommentReference"/>
          </w:rPr>
          <w:commentReference w:id="60"/>
        </w:r>
      </w:ins>
      <w:del w:id="69" w:author="Marko" w:date="2018-08-15T20:12:00Z">
        <w:r w:rsidR="00A53BEE" w:rsidDel="00F8758F">
          <w:delText>patch</w:delText>
        </w:r>
      </w:del>
      <w:del w:id="70" w:author="Marko" w:date="2018-08-15T20:11:00Z">
        <w:r w:rsidR="00A53BEE" w:rsidDel="00F8758F">
          <w:delText>, and then disassemble this patch</w:delText>
        </w:r>
      </w:del>
      <w:r w:rsidR="00A53BEE">
        <w:t xml:space="preserve">. </w:t>
      </w:r>
    </w:p>
    <w:p w14:paraId="64A78715" w14:textId="77777777" w:rsidR="00A53BEE" w:rsidRPr="00385714" w:rsidRDefault="00A53BEE" w:rsidP="00A53BEE">
      <w:pPr>
        <w:spacing w:line="360" w:lineRule="auto"/>
        <w:rPr>
          <w:b/>
        </w:rPr>
      </w:pPr>
    </w:p>
    <w:p w14:paraId="02B82176" w14:textId="37C6D484" w:rsidR="00A53BEE" w:rsidRDefault="00A53BEE" w:rsidP="00142EEA">
      <w:pPr>
        <w:spacing w:line="360" w:lineRule="auto"/>
      </w:pPr>
      <w:r w:rsidRPr="00BD29F1">
        <w:rPr>
          <w:highlight w:val="yellow"/>
          <w:rPrChange w:id="71" w:author="Microsoft Office User" w:date="2018-08-16T12:39:00Z">
            <w:rPr/>
          </w:rPrChange>
        </w:rPr>
        <w:t xml:space="preserve">In </w:t>
      </w:r>
      <w:r w:rsidRPr="00BD29F1">
        <w:rPr>
          <w:i/>
          <w:highlight w:val="yellow"/>
          <w:rPrChange w:id="72" w:author="Microsoft Office User" w:date="2018-08-16T12:39:00Z">
            <w:rPr>
              <w:i/>
            </w:rPr>
          </w:rPrChange>
        </w:rPr>
        <w:t>sla2</w:t>
      </w:r>
      <w:r w:rsidR="00C11438" w:rsidRPr="00BD29F1">
        <w:rPr>
          <w:i/>
          <w:highlight w:val="yellow"/>
          <w:rPrChange w:id="73" w:author="Microsoft Office User" w:date="2018-08-16T12:39:00Z">
            <w:rPr>
              <w:i/>
            </w:rPr>
          </w:rPrChange>
        </w:rPr>
        <w:t>Δ</w:t>
      </w:r>
      <w:r w:rsidRPr="00BD29F1">
        <w:rPr>
          <w:highlight w:val="yellow"/>
          <w:rPrChange w:id="74" w:author="Microsoft Office User" w:date="2018-08-16T12:39:00Z">
            <w:rPr/>
          </w:rPrChange>
        </w:rPr>
        <w:t xml:space="preserve"> cells treated with </w:t>
      </w:r>
      <w:proofErr w:type="spellStart"/>
      <w:r w:rsidRPr="00BD29F1">
        <w:rPr>
          <w:highlight w:val="yellow"/>
          <w:rPrChange w:id="75" w:author="Microsoft Office User" w:date="2018-08-16T12:39:00Z">
            <w:rPr/>
          </w:rPrChange>
        </w:rPr>
        <w:t>Lat</w:t>
      </w:r>
      <w:r w:rsidR="00C11438" w:rsidRPr="00BD29F1">
        <w:rPr>
          <w:highlight w:val="yellow"/>
          <w:rPrChange w:id="76" w:author="Microsoft Office User" w:date="2018-08-16T12:39:00Z">
            <w:rPr/>
          </w:rPrChange>
        </w:rPr>
        <w:t>A</w:t>
      </w:r>
      <w:proofErr w:type="spellEnd"/>
      <w:r w:rsidRPr="00BD29F1">
        <w:rPr>
          <w:highlight w:val="yellow"/>
          <w:rPrChange w:id="77" w:author="Microsoft Office User" w:date="2018-08-16T12:39:00Z">
            <w:rPr/>
          </w:rPrChange>
        </w:rPr>
        <w:t xml:space="preserve"> (Fig.3.3G-H), actin-based </w:t>
      </w:r>
      <w:commentRangeStart w:id="78"/>
      <w:r w:rsidRPr="00BD29F1">
        <w:rPr>
          <w:highlight w:val="yellow"/>
          <w:rPrChange w:id="79" w:author="Microsoft Office User" w:date="2018-08-16T12:39:00Z">
            <w:rPr/>
          </w:rPrChange>
        </w:rPr>
        <w:t>membrane curvature</w:t>
      </w:r>
      <w:commentRangeEnd w:id="78"/>
      <w:r w:rsidR="00BA3B59" w:rsidRPr="00BD29F1">
        <w:rPr>
          <w:rStyle w:val="CommentReference"/>
          <w:highlight w:val="yellow"/>
          <w:rPrChange w:id="80" w:author="Microsoft Office User" w:date="2018-08-16T12:39:00Z">
            <w:rPr>
              <w:rStyle w:val="CommentReference"/>
            </w:rPr>
          </w:rPrChange>
        </w:rPr>
        <w:commentReference w:id="78"/>
      </w:r>
      <w:ins w:id="81" w:author="Marko" w:date="2018-08-15T20:15:00Z">
        <w:r w:rsidR="003E24D9" w:rsidRPr="00BD29F1">
          <w:rPr>
            <w:highlight w:val="yellow"/>
            <w:rPrChange w:id="82" w:author="Microsoft Office User" w:date="2018-08-16T12:39:00Z">
              <w:rPr/>
            </w:rPrChange>
          </w:rPr>
          <w:t xml:space="preserve"> is inhibited</w:t>
        </w:r>
      </w:ins>
      <w:r w:rsidRPr="00BD29F1">
        <w:rPr>
          <w:highlight w:val="yellow"/>
          <w:rPrChange w:id="83" w:author="Microsoft Office User" w:date="2018-08-16T12:39:00Z">
            <w:rPr/>
          </w:rPrChange>
        </w:rPr>
        <w:t>,</w:t>
      </w:r>
      <w:ins w:id="84" w:author="Marko" w:date="2018-08-15T20:15:00Z">
        <w:r w:rsidR="003E24D9" w:rsidRPr="00BD29F1">
          <w:rPr>
            <w:highlight w:val="yellow"/>
            <w:rPrChange w:id="85" w:author="Microsoft Office User" w:date="2018-08-16T12:39:00Z">
              <w:rPr/>
            </w:rPrChange>
          </w:rPr>
          <w:t xml:space="preserve"> </w:t>
        </w:r>
      </w:ins>
      <w:del w:id="86" w:author="Marko" w:date="2018-08-15T20:15:00Z">
        <w:r w:rsidRPr="00BD29F1" w:rsidDel="003E24D9">
          <w:rPr>
            <w:highlight w:val="yellow"/>
            <w:rPrChange w:id="87" w:author="Microsoft Office User" w:date="2018-08-16T12:39:00Z">
              <w:rPr/>
            </w:rPrChange>
          </w:rPr>
          <w:delText xml:space="preserve"> as well as</w:delText>
        </w:r>
      </w:del>
      <w:ins w:id="88" w:author="Marko" w:date="2018-08-15T20:15:00Z">
        <w:r w:rsidR="003E24D9" w:rsidRPr="00BD29F1">
          <w:rPr>
            <w:highlight w:val="yellow"/>
            <w:rPrChange w:id="89" w:author="Microsoft Office User" w:date="2018-08-16T12:39:00Z">
              <w:rPr/>
            </w:rPrChange>
          </w:rPr>
          <w:t>and the</w:t>
        </w:r>
      </w:ins>
      <w:r w:rsidRPr="00BD29F1">
        <w:rPr>
          <w:highlight w:val="yellow"/>
          <w:rPrChange w:id="90" w:author="Microsoft Office User" w:date="2018-08-16T12:39:00Z">
            <w:rPr/>
          </w:rPrChange>
        </w:rPr>
        <w:t xml:space="preserve"> actin</w:t>
      </w:r>
      <w:del w:id="91" w:author="Marko" w:date="2018-08-15T20:16:00Z">
        <w:r w:rsidRPr="00BD29F1" w:rsidDel="00B1598A">
          <w:rPr>
            <w:highlight w:val="yellow"/>
            <w:rPrChange w:id="92" w:author="Microsoft Office User" w:date="2018-08-16T12:39:00Z">
              <w:rPr/>
            </w:rPrChange>
          </w:rPr>
          <w:delText>-</w:delText>
        </w:r>
      </w:del>
      <w:ins w:id="93" w:author="Marko" w:date="2018-08-15T20:16:00Z">
        <w:r w:rsidR="00B1598A" w:rsidRPr="00BD29F1">
          <w:rPr>
            <w:highlight w:val="yellow"/>
            <w:rPrChange w:id="94" w:author="Microsoft Office User" w:date="2018-08-16T12:39:00Z">
              <w:rPr/>
            </w:rPrChange>
          </w:rPr>
          <w:t xml:space="preserve"> </w:t>
        </w:r>
      </w:ins>
      <w:commentRangeStart w:id="95"/>
      <w:del w:id="96" w:author="Marko" w:date="2018-08-15T20:16:00Z">
        <w:r w:rsidRPr="00BD29F1" w:rsidDel="00B1598A">
          <w:rPr>
            <w:highlight w:val="yellow"/>
            <w:rPrChange w:id="97" w:author="Microsoft Office User" w:date="2018-08-16T12:39:00Z">
              <w:rPr/>
            </w:rPrChange>
          </w:rPr>
          <w:delText xml:space="preserve">binding </w:delText>
        </w:r>
      </w:del>
      <w:ins w:id="98" w:author="Marko" w:date="2018-08-15T20:16:00Z">
        <w:r w:rsidR="00B1598A" w:rsidRPr="00BD29F1">
          <w:rPr>
            <w:highlight w:val="yellow"/>
            <w:rPrChange w:id="99" w:author="Microsoft Office User" w:date="2018-08-16T12:39:00Z">
              <w:rPr/>
            </w:rPrChange>
          </w:rPr>
          <w:t xml:space="preserve">patch </w:t>
        </w:r>
        <w:commentRangeEnd w:id="95"/>
        <w:r w:rsidR="00D16E30" w:rsidRPr="00BD29F1">
          <w:rPr>
            <w:rStyle w:val="CommentReference"/>
            <w:highlight w:val="yellow"/>
            <w:rPrChange w:id="100" w:author="Microsoft Office User" w:date="2018-08-16T12:39:00Z">
              <w:rPr>
                <w:rStyle w:val="CommentReference"/>
              </w:rPr>
            </w:rPrChange>
          </w:rPr>
          <w:commentReference w:id="95"/>
        </w:r>
      </w:ins>
      <w:r w:rsidRPr="00BD29F1">
        <w:rPr>
          <w:highlight w:val="yellow"/>
          <w:rPrChange w:id="101" w:author="Microsoft Office User" w:date="2018-08-16T12:39:00Z">
            <w:rPr/>
          </w:rPrChange>
        </w:rPr>
        <w:t xml:space="preserve">proteins are removed from the plasma membrane. </w:t>
      </w:r>
      <w:r w:rsidR="00DE3319" w:rsidRPr="00BD29F1">
        <w:rPr>
          <w:highlight w:val="yellow"/>
          <w:rPrChange w:id="102" w:author="Microsoft Office User" w:date="2018-08-16T12:39:00Z">
            <w:rPr/>
          </w:rPrChange>
        </w:rPr>
        <w:t xml:space="preserve">Full-length </w:t>
      </w:r>
      <w:r w:rsidRPr="00BD29F1">
        <w:rPr>
          <w:highlight w:val="yellow"/>
          <w:rPrChange w:id="103" w:author="Microsoft Office User" w:date="2018-08-16T12:39:00Z">
            <w:rPr/>
          </w:rPrChange>
        </w:rPr>
        <w:t xml:space="preserve">Rvs167 </w:t>
      </w:r>
      <w:r w:rsidR="00DE3319" w:rsidRPr="00BD29F1">
        <w:rPr>
          <w:highlight w:val="yellow"/>
          <w:rPrChange w:id="104" w:author="Microsoft Office User" w:date="2018-08-16T12:39:00Z">
            <w:rPr/>
          </w:rPrChange>
        </w:rPr>
        <w:t>in these</w:t>
      </w:r>
      <w:r w:rsidRPr="00BD29F1">
        <w:rPr>
          <w:highlight w:val="yellow"/>
          <w:rPrChange w:id="105" w:author="Microsoft Office User" w:date="2018-08-16T12:39:00Z">
            <w:rPr/>
          </w:rPrChange>
        </w:rPr>
        <w:t xml:space="preserve"> cells </w:t>
      </w:r>
      <w:ins w:id="106" w:author="Marko" w:date="2018-08-15T20:17:00Z">
        <w:r w:rsidR="00C01365" w:rsidRPr="00BD29F1">
          <w:rPr>
            <w:highlight w:val="yellow"/>
            <w:rPrChange w:id="107" w:author="Microsoft Office User" w:date="2018-08-16T12:39:00Z">
              <w:rPr/>
            </w:rPrChange>
          </w:rPr>
          <w:t xml:space="preserve">still </w:t>
        </w:r>
      </w:ins>
      <w:r w:rsidRPr="00BD29F1">
        <w:rPr>
          <w:highlight w:val="yellow"/>
          <w:rPrChange w:id="108" w:author="Microsoft Office User" w:date="2018-08-16T12:39:00Z">
            <w:rPr/>
          </w:rPrChange>
        </w:rPr>
        <w:t>show</w:t>
      </w:r>
      <w:ins w:id="109" w:author="Marko" w:date="2018-08-15T20:17:00Z">
        <w:r w:rsidR="00AB32AF" w:rsidRPr="00BD29F1">
          <w:rPr>
            <w:highlight w:val="yellow"/>
            <w:rPrChange w:id="110" w:author="Microsoft Office User" w:date="2018-08-16T12:39:00Z">
              <w:rPr/>
            </w:rPrChange>
          </w:rPr>
          <w:t>s</w:t>
        </w:r>
      </w:ins>
      <w:r w:rsidRPr="00BD29F1">
        <w:rPr>
          <w:highlight w:val="yellow"/>
          <w:rPrChange w:id="111" w:author="Microsoft Office User" w:date="2018-08-16T12:39:00Z">
            <w:rPr/>
          </w:rPrChange>
        </w:rPr>
        <w:t xml:space="preserve"> transient local</w:t>
      </w:r>
      <w:r w:rsidR="00DE3319" w:rsidRPr="00BD29F1">
        <w:rPr>
          <w:highlight w:val="yellow"/>
          <w:rPrChange w:id="112" w:author="Microsoft Office User" w:date="2018-08-16T12:39:00Z">
            <w:rPr/>
          </w:rPrChange>
        </w:rPr>
        <w:t xml:space="preserve">izations at the plasma membrane </w:t>
      </w:r>
      <w:r w:rsidRPr="00BD29F1">
        <w:rPr>
          <w:highlight w:val="yellow"/>
          <w:rPrChange w:id="113" w:author="Microsoft Office User" w:date="2018-08-16T12:39:00Z">
            <w:rPr/>
          </w:rPrChange>
        </w:rPr>
        <w:t xml:space="preserve">(Fig.2A). In </w:t>
      </w:r>
      <w:ins w:id="114" w:author="Marko" w:date="2018-08-15T20:19:00Z">
        <w:r w:rsidR="00592172" w:rsidRPr="00BD29F1">
          <w:rPr>
            <w:i/>
            <w:highlight w:val="yellow"/>
            <w:rPrChange w:id="115" w:author="Microsoft Office User" w:date="2018-08-16T12:39:00Z">
              <w:rPr>
                <w:i/>
              </w:rPr>
            </w:rPrChange>
          </w:rPr>
          <w:t>sla2Δ</w:t>
        </w:r>
      </w:ins>
      <w:del w:id="116" w:author="Marko" w:date="2018-08-15T20:19:00Z">
        <w:r w:rsidRPr="00BD29F1" w:rsidDel="00592172">
          <w:rPr>
            <w:highlight w:val="yellow"/>
            <w:rPrChange w:id="117" w:author="Microsoft Office User" w:date="2018-08-16T12:39:00Z">
              <w:rPr/>
            </w:rPrChange>
          </w:rPr>
          <w:delText>BAR</w:delText>
        </w:r>
        <w:r w:rsidR="0080683F" w:rsidRPr="00BD29F1" w:rsidDel="00592172">
          <w:rPr>
            <w:highlight w:val="yellow"/>
            <w:rPrChange w:id="118" w:author="Microsoft Office User" w:date="2018-08-16T12:39:00Z">
              <w:rPr/>
            </w:rPrChange>
          </w:rPr>
          <w:delText xml:space="preserve"> +</w:delText>
        </w:r>
      </w:del>
      <w:r w:rsidR="00AE2C16" w:rsidRPr="00BD29F1">
        <w:rPr>
          <w:highlight w:val="yellow"/>
          <w:rPrChange w:id="119" w:author="Microsoft Office User" w:date="2018-08-16T12:39:00Z">
            <w:rPr/>
          </w:rPrChange>
        </w:rPr>
        <w:t xml:space="preserve"> </w:t>
      </w:r>
      <w:del w:id="120" w:author="Marko" w:date="2018-08-15T20:19:00Z">
        <w:r w:rsidR="00AE2C16" w:rsidRPr="00BD29F1" w:rsidDel="00592172">
          <w:rPr>
            <w:i/>
            <w:highlight w:val="yellow"/>
            <w:rPrChange w:id="121" w:author="Microsoft Office User" w:date="2018-08-16T12:39:00Z">
              <w:rPr>
                <w:i/>
              </w:rPr>
            </w:rPrChange>
          </w:rPr>
          <w:delText>sla2Δ</w:delText>
        </w:r>
        <w:r w:rsidR="00AE2C16" w:rsidRPr="00BD29F1" w:rsidDel="00592172">
          <w:rPr>
            <w:highlight w:val="yellow"/>
            <w:rPrChange w:id="122" w:author="Microsoft Office User" w:date="2018-08-16T12:39:00Z">
              <w:rPr/>
            </w:rPrChange>
          </w:rPr>
          <w:delText xml:space="preserve"> </w:delText>
        </w:r>
      </w:del>
      <w:r w:rsidRPr="00BD29F1">
        <w:rPr>
          <w:highlight w:val="yellow"/>
          <w:rPrChange w:id="123" w:author="Microsoft Office User" w:date="2018-08-16T12:39:00Z">
            <w:rPr/>
          </w:rPrChange>
        </w:rPr>
        <w:t xml:space="preserve">cells </w:t>
      </w:r>
      <w:del w:id="124" w:author="Marko" w:date="2018-08-15T20:19:00Z">
        <w:r w:rsidRPr="00BD29F1" w:rsidDel="00592172">
          <w:rPr>
            <w:highlight w:val="yellow"/>
            <w:rPrChange w:id="125" w:author="Microsoft Office User" w:date="2018-08-16T12:39:00Z">
              <w:rPr/>
            </w:rPrChange>
          </w:rPr>
          <w:delText xml:space="preserve">with </w:delText>
        </w:r>
      </w:del>
      <w:ins w:id="126" w:author="Marko" w:date="2018-08-15T20:19:00Z">
        <w:r w:rsidR="00592172" w:rsidRPr="00BD29F1">
          <w:rPr>
            <w:highlight w:val="yellow"/>
            <w:rPrChange w:id="127" w:author="Microsoft Office User" w:date="2018-08-16T12:39:00Z">
              <w:rPr/>
            </w:rPrChange>
          </w:rPr>
          <w:t xml:space="preserve">treated with </w:t>
        </w:r>
      </w:ins>
      <w:proofErr w:type="spellStart"/>
      <w:r w:rsidRPr="00BD29F1">
        <w:rPr>
          <w:highlight w:val="yellow"/>
          <w:rPrChange w:id="128" w:author="Microsoft Office User" w:date="2018-08-16T12:39:00Z">
            <w:rPr/>
          </w:rPrChange>
        </w:rPr>
        <w:t>LatA</w:t>
      </w:r>
      <w:proofErr w:type="spellEnd"/>
      <w:del w:id="129" w:author="Marko" w:date="2018-08-15T20:19:00Z">
        <w:r w:rsidRPr="00BD29F1" w:rsidDel="00592172">
          <w:rPr>
            <w:highlight w:val="yellow"/>
            <w:rPrChange w:id="130" w:author="Microsoft Office User" w:date="2018-08-16T12:39:00Z">
              <w:rPr/>
            </w:rPrChange>
          </w:rPr>
          <w:delText xml:space="preserve"> treatment</w:delText>
        </w:r>
      </w:del>
      <w:r w:rsidRPr="00BD29F1">
        <w:rPr>
          <w:highlight w:val="yellow"/>
          <w:rPrChange w:id="131" w:author="Microsoft Office User" w:date="2018-08-16T12:39:00Z">
            <w:rPr/>
          </w:rPrChange>
        </w:rPr>
        <w:t>,</w:t>
      </w:r>
      <w:ins w:id="132" w:author="Marko" w:date="2018-08-15T20:19:00Z">
        <w:r w:rsidR="00592172" w:rsidRPr="00BD29F1">
          <w:rPr>
            <w:highlight w:val="yellow"/>
            <w:rPrChange w:id="133" w:author="Microsoft Office User" w:date="2018-08-16T12:39:00Z">
              <w:rPr/>
            </w:rPrChange>
          </w:rPr>
          <w:t xml:space="preserve"> the</w:t>
        </w:r>
      </w:ins>
      <w:r w:rsidRPr="00BD29F1">
        <w:rPr>
          <w:highlight w:val="yellow"/>
          <w:rPrChange w:id="134" w:author="Microsoft Office User" w:date="2018-08-16T12:39:00Z">
            <w:rPr/>
          </w:rPrChange>
        </w:rPr>
        <w:t xml:space="preserve"> </w:t>
      </w:r>
      <w:del w:id="135" w:author="Marko" w:date="2018-08-15T20:19:00Z">
        <w:r w:rsidRPr="00BD29F1" w:rsidDel="00592172">
          <w:rPr>
            <w:highlight w:val="yellow"/>
            <w:rPrChange w:id="136" w:author="Microsoft Office User" w:date="2018-08-16T12:39:00Z">
              <w:rPr/>
            </w:rPrChange>
          </w:rPr>
          <w:delText xml:space="preserve">this </w:delText>
        </w:r>
      </w:del>
      <w:r w:rsidRPr="00BD29F1">
        <w:rPr>
          <w:highlight w:val="yellow"/>
          <w:rPrChange w:id="137" w:author="Microsoft Office User" w:date="2018-08-16T12:39:00Z">
            <w:rPr/>
          </w:rPrChange>
        </w:rPr>
        <w:t xml:space="preserve">localization </w:t>
      </w:r>
      <w:ins w:id="138" w:author="Marko" w:date="2018-08-15T20:19:00Z">
        <w:r w:rsidR="00592172" w:rsidRPr="00BD29F1">
          <w:rPr>
            <w:highlight w:val="yellow"/>
            <w:rPrChange w:id="139" w:author="Microsoft Office User" w:date="2018-08-16T12:39:00Z">
              <w:rPr/>
            </w:rPrChange>
          </w:rPr>
          <w:t xml:space="preserve">of BAR </w:t>
        </w:r>
      </w:ins>
      <w:r w:rsidRPr="00BD29F1">
        <w:rPr>
          <w:highlight w:val="yellow"/>
          <w:rPrChange w:id="140" w:author="Microsoft Office User" w:date="2018-08-16T12:39:00Z">
            <w:rPr/>
          </w:rPrChange>
        </w:rPr>
        <w:t>is lost, suggesti</w:t>
      </w:r>
      <w:r w:rsidR="00930151" w:rsidRPr="00BD29F1">
        <w:rPr>
          <w:highlight w:val="yellow"/>
          <w:rPrChange w:id="141" w:author="Microsoft Office User" w:date="2018-08-16T12:39:00Z">
            <w:rPr/>
          </w:rPrChange>
        </w:rPr>
        <w:t xml:space="preserve">ng that </w:t>
      </w:r>
      <w:del w:id="142" w:author="Marko" w:date="2018-08-15T20:19:00Z">
        <w:r w:rsidR="00930151" w:rsidRPr="00BD29F1" w:rsidDel="00592172">
          <w:rPr>
            <w:highlight w:val="yellow"/>
            <w:rPrChange w:id="143" w:author="Microsoft Office User" w:date="2018-08-16T12:39:00Z">
              <w:rPr/>
            </w:rPrChange>
          </w:rPr>
          <w:delText xml:space="preserve">the </w:delText>
        </w:r>
      </w:del>
      <w:del w:id="144" w:author="Marko" w:date="2018-08-15T20:18:00Z">
        <w:r w:rsidR="00930151" w:rsidRPr="00BD29F1" w:rsidDel="008F607E">
          <w:rPr>
            <w:highlight w:val="yellow"/>
            <w:rPrChange w:id="145" w:author="Microsoft Office User" w:date="2018-08-16T12:39:00Z">
              <w:rPr/>
            </w:rPrChange>
          </w:rPr>
          <w:delText>former</w:delText>
        </w:r>
        <w:r w:rsidRPr="00BD29F1" w:rsidDel="008F607E">
          <w:rPr>
            <w:highlight w:val="yellow"/>
            <w:rPrChange w:id="146" w:author="Microsoft Office User" w:date="2018-08-16T12:39:00Z">
              <w:rPr/>
            </w:rPrChange>
          </w:rPr>
          <w:delText xml:space="preserve"> </w:delText>
        </w:r>
      </w:del>
      <w:ins w:id="147" w:author="Marko" w:date="2018-08-15T20:18:00Z">
        <w:r w:rsidR="008F607E" w:rsidRPr="00BD29F1">
          <w:rPr>
            <w:highlight w:val="yellow"/>
            <w:rPrChange w:id="148" w:author="Microsoft Office User" w:date="2018-08-16T12:39:00Z">
              <w:rPr/>
            </w:rPrChange>
          </w:rPr>
          <w:t>it</w:t>
        </w:r>
      </w:ins>
      <w:ins w:id="149" w:author="Marko" w:date="2018-08-15T20:19:00Z">
        <w:r w:rsidR="00592172" w:rsidRPr="00BD29F1">
          <w:rPr>
            <w:highlight w:val="yellow"/>
            <w:rPrChange w:id="150" w:author="Microsoft Office User" w:date="2018-08-16T12:39:00Z">
              <w:rPr/>
            </w:rPrChange>
          </w:rPr>
          <w:t>s localization</w:t>
        </w:r>
      </w:ins>
      <w:ins w:id="151" w:author="Marko" w:date="2018-08-15T20:18:00Z">
        <w:r w:rsidR="008F607E" w:rsidRPr="00BD29F1">
          <w:rPr>
            <w:highlight w:val="yellow"/>
            <w:rPrChange w:id="152" w:author="Microsoft Office User" w:date="2018-08-16T12:39:00Z">
              <w:rPr/>
            </w:rPrChange>
          </w:rPr>
          <w:t xml:space="preserve"> </w:t>
        </w:r>
      </w:ins>
      <w:r w:rsidR="00530D83" w:rsidRPr="00BD29F1">
        <w:rPr>
          <w:highlight w:val="yellow"/>
          <w:rPrChange w:id="153" w:author="Microsoft Office User" w:date="2018-08-16T12:39:00Z">
            <w:rPr/>
          </w:rPrChange>
        </w:rPr>
        <w:t>is</w:t>
      </w:r>
      <w:r w:rsidRPr="00BD29F1">
        <w:rPr>
          <w:highlight w:val="yellow"/>
          <w:rPrChange w:id="154" w:author="Microsoft Office User" w:date="2018-08-16T12:39:00Z">
            <w:rPr/>
          </w:rPrChange>
        </w:rPr>
        <w:t xml:space="preserve"> dependent </w:t>
      </w:r>
      <w:ins w:id="155" w:author="Marko" w:date="2018-08-15T20:20:00Z">
        <w:r w:rsidR="00EF2727" w:rsidRPr="00BD29F1">
          <w:rPr>
            <w:highlight w:val="yellow"/>
            <w:rPrChange w:id="156" w:author="Microsoft Office User" w:date="2018-08-16T12:39:00Z">
              <w:rPr/>
            </w:rPrChange>
          </w:rPr>
          <w:t xml:space="preserve">on </w:t>
        </w:r>
      </w:ins>
      <w:r w:rsidRPr="00BD29F1">
        <w:rPr>
          <w:highlight w:val="yellow"/>
          <w:rPrChange w:id="157" w:author="Microsoft Office User" w:date="2018-08-16T12:39:00Z">
            <w:rPr/>
          </w:rPrChange>
        </w:rPr>
        <w:t>an SH3 domain</w:t>
      </w:r>
      <w:r w:rsidR="00AE2C16" w:rsidRPr="00BD29F1">
        <w:rPr>
          <w:highlight w:val="yellow"/>
          <w:rPrChange w:id="158" w:author="Microsoft Office User" w:date="2018-08-16T12:39:00Z">
            <w:rPr/>
          </w:rPrChange>
        </w:rPr>
        <w:t xml:space="preserve"> interaction, and </w:t>
      </w:r>
      <w:r w:rsidR="001E51D6" w:rsidRPr="00BD29F1">
        <w:rPr>
          <w:highlight w:val="yellow"/>
          <w:rPrChange w:id="159" w:author="Microsoft Office User" w:date="2018-08-16T12:39:00Z">
            <w:rPr/>
          </w:rPrChange>
        </w:rPr>
        <w:t xml:space="preserve">that </w:t>
      </w:r>
      <w:r w:rsidR="00AE2C16" w:rsidRPr="00BD29F1">
        <w:rPr>
          <w:highlight w:val="yellow"/>
          <w:rPrChange w:id="160" w:author="Microsoft Office User" w:date="2018-08-16T12:39:00Z">
            <w:rPr/>
          </w:rPrChange>
        </w:rPr>
        <w:t xml:space="preserve">this is </w:t>
      </w:r>
      <w:r w:rsidR="0059603F" w:rsidRPr="00BD29F1">
        <w:rPr>
          <w:highlight w:val="yellow"/>
          <w:rPrChange w:id="161" w:author="Microsoft Office User" w:date="2018-08-16T12:39:00Z">
            <w:rPr/>
          </w:rPrChange>
        </w:rPr>
        <w:t>independent of both actin and membrane curvature</w:t>
      </w:r>
      <w:r w:rsidRPr="00BD29F1">
        <w:rPr>
          <w:highlight w:val="yellow"/>
          <w:rPrChange w:id="162" w:author="Microsoft Office User" w:date="2018-08-16T12:39:00Z">
            <w:rPr/>
          </w:rPrChange>
        </w:rPr>
        <w:t>.</w:t>
      </w:r>
      <w:r>
        <w:t xml:space="preserve"> </w:t>
      </w:r>
    </w:p>
    <w:p w14:paraId="0BF5BFA6" w14:textId="77777777" w:rsidR="00422257" w:rsidRDefault="00422257" w:rsidP="00142EEA">
      <w:pPr>
        <w:spacing w:line="360" w:lineRule="auto"/>
      </w:pPr>
    </w:p>
    <w:p w14:paraId="110D7A45" w14:textId="53969D0A" w:rsidR="00A42F57" w:rsidRPr="00580B7D" w:rsidRDefault="00A42F57" w:rsidP="00142EEA">
      <w:pPr>
        <w:spacing w:line="360" w:lineRule="auto"/>
        <w:rPr>
          <w:b/>
        </w:rPr>
      </w:pPr>
      <w:r>
        <w:rPr>
          <w:b/>
        </w:rPr>
        <w:t>4</w:t>
      </w:r>
      <w:r w:rsidRPr="00916EA9">
        <w:rPr>
          <w:b/>
        </w:rPr>
        <w:t>.1.</w:t>
      </w:r>
      <w:r w:rsidR="004F07C2">
        <w:rPr>
          <w:b/>
        </w:rPr>
        <w:t>5</w:t>
      </w:r>
      <w:r w:rsidRPr="00916EA9">
        <w:rPr>
          <w:b/>
        </w:rPr>
        <w:t xml:space="preserve"> </w:t>
      </w:r>
      <w:commentRangeStart w:id="163"/>
      <w:r>
        <w:rPr>
          <w:b/>
        </w:rPr>
        <w:t xml:space="preserve">SH3 domain times affects actin dynamics </w:t>
      </w:r>
      <w:commentRangeEnd w:id="163"/>
      <w:r w:rsidR="004C0918">
        <w:rPr>
          <w:rStyle w:val="CommentReference"/>
        </w:rPr>
        <w:commentReference w:id="163"/>
      </w:r>
    </w:p>
    <w:p w14:paraId="547F21D0" w14:textId="24A004C0" w:rsidR="009F5D6D" w:rsidRDefault="00502A16" w:rsidP="00142EEA">
      <w:pPr>
        <w:spacing w:line="360" w:lineRule="auto"/>
      </w:pPr>
      <w:r>
        <w:t>In</w:t>
      </w:r>
      <w:r w:rsidR="00A42F57">
        <w:t xml:space="preserve"> WT cells, the Abp1 and Rvs167 fluorescent </w:t>
      </w:r>
      <w:del w:id="164" w:author="Marko" w:date="2018-08-15T20:21:00Z">
        <w:r w:rsidR="00A42F57" w:rsidDel="00C66B2A">
          <w:delText xml:space="preserve">intensity </w:delText>
        </w:r>
      </w:del>
      <w:ins w:id="165" w:author="Marko" w:date="2018-08-15T20:21:00Z">
        <w:r w:rsidR="00C66B2A">
          <w:t xml:space="preserve">intensities </w:t>
        </w:r>
      </w:ins>
      <w:r>
        <w:t xml:space="preserve">reach maxima </w:t>
      </w:r>
      <w:r w:rsidR="00F321BF">
        <w:t>concomitantly</w:t>
      </w:r>
      <w:r>
        <w:t>,</w:t>
      </w:r>
      <w:r w:rsidR="00A42F57">
        <w:t xml:space="preserve"> and </w:t>
      </w:r>
      <w:r>
        <w:t xml:space="preserve">the </w:t>
      </w:r>
      <w:r w:rsidR="00A42F57">
        <w:t xml:space="preserve">consequent decay </w:t>
      </w:r>
      <w:r>
        <w:t xml:space="preserve">of both </w:t>
      </w:r>
      <w:r w:rsidR="00AF7555">
        <w:t xml:space="preserve">also </w:t>
      </w:r>
      <w:r w:rsidR="00A42F57">
        <w:t>coincide</w:t>
      </w:r>
      <w:r>
        <w:t xml:space="preserve">. </w:t>
      </w:r>
      <w:r w:rsidR="002543DE">
        <w:t>That this occurs at the same time indicate</w:t>
      </w:r>
      <w:r w:rsidR="00BB34E5">
        <w:t>s</w:t>
      </w:r>
      <w:r w:rsidR="002543DE">
        <w:t xml:space="preserve"> that upon vesicle scission, the </w:t>
      </w:r>
      <w:proofErr w:type="spellStart"/>
      <w:r w:rsidR="002543DE">
        <w:t>actin</w:t>
      </w:r>
      <w:proofErr w:type="spellEnd"/>
      <w:r w:rsidR="002543DE">
        <w:t xml:space="preserve"> network is immediately disassembled</w:t>
      </w:r>
      <w:r w:rsidR="00604B76">
        <w:t>. M</w:t>
      </w:r>
      <w:r>
        <w:t>embrane scission essentially occurs a</w:t>
      </w:r>
      <w:r w:rsidR="00F44DF1">
        <w:t>round</w:t>
      </w:r>
      <w:r>
        <w:t xml:space="preserve"> the intensity peak of the two proteins. This coincident peak is lost in BAR cells</w:t>
      </w:r>
      <w:r w:rsidR="00A42F57">
        <w:t xml:space="preserve">. </w:t>
      </w:r>
      <w:commentRangeStart w:id="166"/>
      <w:proofErr w:type="spellStart"/>
      <w:r w:rsidR="00A42F57">
        <w:t>Rvs</w:t>
      </w:r>
      <w:commentRangeEnd w:id="166"/>
      <w:proofErr w:type="spellEnd"/>
      <w:r w:rsidR="000D7188">
        <w:rPr>
          <w:rStyle w:val="CommentReference"/>
        </w:rPr>
        <w:commentReference w:id="166"/>
      </w:r>
      <w:r w:rsidR="00A42F57">
        <w:t xml:space="preserve"> in these cells peaks several seconds after</w:t>
      </w:r>
      <w:r>
        <w:t xml:space="preserve"> Abp1 intensity starts to drop, and the decay of Abp1 is </w:t>
      </w:r>
      <w:r w:rsidR="00BE3563">
        <w:t>prolonged</w:t>
      </w:r>
      <w:r>
        <w:t xml:space="preserve">, </w:t>
      </w:r>
      <w:r w:rsidR="00604B76">
        <w:t>taking</w:t>
      </w:r>
      <w:r w:rsidR="00475772">
        <w:t xml:space="preserve"> nearly double the time</w:t>
      </w:r>
      <w:r w:rsidR="00604B76">
        <w:t xml:space="preserve"> as in WT</w:t>
      </w:r>
      <w:r w:rsidR="009F5D6D">
        <w:t>. As we see in Fig.3.4</w:t>
      </w:r>
      <w:r w:rsidR="00D94C0B">
        <w:t>C</w:t>
      </w:r>
      <w:r w:rsidR="009F5D6D">
        <w:t xml:space="preserve">, the number of Abp1 </w:t>
      </w:r>
      <w:r w:rsidR="00FC6F6A">
        <w:t xml:space="preserve">molecules </w:t>
      </w:r>
      <w:r w:rsidR="009F5D6D">
        <w:t xml:space="preserve">recruited is decreased to about two thirds the WT </w:t>
      </w:r>
      <w:r w:rsidR="009F5D6D">
        <w:lastRenderedPageBreak/>
        <w:t xml:space="preserve">number. Although it is not clear what the decoupling of Abp1 and </w:t>
      </w:r>
      <w:proofErr w:type="spellStart"/>
      <w:r w:rsidR="009F5D6D">
        <w:t>Rvs</w:t>
      </w:r>
      <w:proofErr w:type="spellEnd"/>
      <w:r w:rsidR="009F5D6D">
        <w:t xml:space="preserve"> peaks mean</w:t>
      </w:r>
      <w:ins w:id="167" w:author="Marko" w:date="2018-08-15T20:26:00Z">
        <w:r w:rsidR="00415B9F">
          <w:t>s</w:t>
        </w:r>
      </w:ins>
      <w:r w:rsidR="009F5D6D">
        <w:t xml:space="preserve">, the changes in Abp1 dynamics suggests a strong disruption of the </w:t>
      </w:r>
      <w:proofErr w:type="spellStart"/>
      <w:r w:rsidR="009F5D6D">
        <w:t>actin</w:t>
      </w:r>
      <w:proofErr w:type="spellEnd"/>
      <w:r w:rsidR="009F5D6D">
        <w:t xml:space="preserve"> network. </w:t>
      </w:r>
      <w:r w:rsidR="003B2D10">
        <w:t xml:space="preserve">SH3 domains are </w:t>
      </w:r>
      <w:commentRangeStart w:id="168"/>
      <w:r w:rsidR="00C425C5">
        <w:t>known</w:t>
      </w:r>
      <w:r w:rsidR="00135499">
        <w:t xml:space="preserve"> to interact with </w:t>
      </w:r>
      <w:r w:rsidR="00B04B1B">
        <w:t xml:space="preserve">components of the </w:t>
      </w:r>
      <w:proofErr w:type="spellStart"/>
      <w:r w:rsidR="00135499">
        <w:t>actin</w:t>
      </w:r>
      <w:proofErr w:type="spellEnd"/>
      <w:r w:rsidR="00135499">
        <w:t xml:space="preserve"> network</w:t>
      </w:r>
      <w:commentRangeEnd w:id="168"/>
      <w:r w:rsidR="006807DE">
        <w:rPr>
          <w:rStyle w:val="CommentReference"/>
        </w:rPr>
        <w:commentReference w:id="168"/>
      </w:r>
      <w:r w:rsidR="003B2D10">
        <w:t>, but study of other</w:t>
      </w:r>
      <w:r w:rsidR="00380ADA">
        <w:t xml:space="preserve"> components of the actin machinery</w:t>
      </w:r>
      <w:r w:rsidR="003B2D10">
        <w:t xml:space="preserve"> </w:t>
      </w:r>
      <w:del w:id="169" w:author="Marko" w:date="2018-08-15T20:27:00Z">
        <w:r w:rsidR="00FE6D82" w:rsidDel="004F4D80">
          <w:delText>is</w:delText>
        </w:r>
        <w:r w:rsidR="003B2D10" w:rsidDel="004F4D80">
          <w:delText xml:space="preserve"> </w:delText>
        </w:r>
      </w:del>
      <w:ins w:id="170" w:author="Marko" w:date="2018-08-15T20:27:00Z">
        <w:r w:rsidR="004F4D80">
          <w:t xml:space="preserve">will be </w:t>
        </w:r>
      </w:ins>
      <w:r w:rsidR="003B2D10">
        <w:t xml:space="preserve">required to understand how exactly </w:t>
      </w:r>
      <w:r w:rsidR="007619D3">
        <w:t>loss of the SH3</w:t>
      </w:r>
      <w:r w:rsidR="003B2D10">
        <w:t xml:space="preserve"> has</w:t>
      </w:r>
      <w:r w:rsidR="005F2033">
        <w:t xml:space="preserve"> changed the progression of endocytosis</w:t>
      </w:r>
      <w:r w:rsidR="003B2D10">
        <w:t xml:space="preserve">.  </w:t>
      </w:r>
    </w:p>
    <w:p w14:paraId="791DF338" w14:textId="77777777" w:rsidR="00E84D2F" w:rsidRDefault="00E84D2F" w:rsidP="00142EEA">
      <w:pPr>
        <w:spacing w:line="360" w:lineRule="auto"/>
      </w:pPr>
    </w:p>
    <w:p w14:paraId="0D08B73D" w14:textId="2DFAC7DC" w:rsidR="00E84D2F" w:rsidRPr="00916EA9" w:rsidRDefault="00E84D2F" w:rsidP="00142EEA">
      <w:pPr>
        <w:spacing w:line="360" w:lineRule="auto"/>
        <w:rPr>
          <w:b/>
        </w:rPr>
      </w:pPr>
      <w:r w:rsidRPr="00916EA9">
        <w:rPr>
          <w:b/>
        </w:rPr>
        <w:t xml:space="preserve">What </w:t>
      </w:r>
      <w:r w:rsidR="003610B6">
        <w:rPr>
          <w:b/>
        </w:rPr>
        <w:t>does the SH3</w:t>
      </w:r>
      <w:r w:rsidRPr="00916EA9">
        <w:rPr>
          <w:b/>
        </w:rPr>
        <w:t xml:space="preserve"> domain</w:t>
      </w:r>
      <w:r w:rsidR="003610B6">
        <w:rPr>
          <w:b/>
        </w:rPr>
        <w:t xml:space="preserve"> interact with</w:t>
      </w:r>
      <w:r w:rsidRPr="00916EA9">
        <w:rPr>
          <w:b/>
        </w:rPr>
        <w:t>?</w:t>
      </w:r>
    </w:p>
    <w:p w14:paraId="3297830E" w14:textId="14023314" w:rsidR="00916EA9" w:rsidRDefault="00E84D2F" w:rsidP="00142EEA">
      <w:pPr>
        <w:spacing w:line="360" w:lineRule="auto"/>
      </w:pPr>
      <w:r>
        <w:t xml:space="preserve">SH3 interaction with an endocytic binding partner could help recruit </w:t>
      </w:r>
      <w:proofErr w:type="spellStart"/>
      <w:r>
        <w:t>Rvs</w:t>
      </w:r>
      <w:proofErr w:type="spellEnd"/>
      <w:r>
        <w:t xml:space="preserve"> to </w:t>
      </w:r>
      <w:ins w:id="171" w:author="Microsoft Office User" w:date="2018-08-15T22:05:00Z">
        <w:r w:rsidR="00556C06">
          <w:t xml:space="preserve">endocytic </w:t>
        </w:r>
      </w:ins>
      <w:r>
        <w:t>sites. Many such interaction partners have been proposed</w:t>
      </w:r>
      <w:r w:rsidR="00AC2F81">
        <w:t>.</w:t>
      </w:r>
      <w:r>
        <w:t xml:space="preserve"> Abp1 interaction with the Rvs167 SH3 domain has been shown</w:t>
      </w:r>
      <w:r w:rsidR="00507CF9">
        <w:t xml:space="preserve"> </w:t>
      </w:r>
      <w:r>
        <w:fldChar w:fldCharType="begin" w:fldLock="1"/>
      </w:r>
      <w:r w:rsidR="0057034D">
        <w:instrText>ADDIN CSL_CITATION {"citationItems":[{"id":"ITEM-1","itemData":{"DOI":"10.1091/mbc.8.2.367","ISSN":"1059-1524, 1939-4586","author":[{"dropping-particle":"","family":"Lila","given":"T.","non-dropping-particle":"","parse-names":false,"suffix":""},{"dropping-particle":"","family":"Drubin","given":"D. G.","non-dropping-particle":"","parse-names":false,"suffix":""}],"container-title":"Molecular Biology of the Cell","id":"ITEM-1","issue":"2","issued":{"date-parts":[["1997","2"]]},"language":"en","page":"367-385","title":"Evidence for physical and functional interactions among two Saccharomyces cerevisiae SH3 domain proteins, an adenylyl cyclase-associated protein and the actin cytoskeleton.","type":"article-journal","volume":"8"},"uris":["http://www.mendeley.com/documents/?uuid=c94d0365-0208-4c94-a98f-3c321833bc89"]},{"id":"ITEM-2","itemData":{"author":[{"dropping-particle":"","family":"Colwill","given":"Karen","non-dropping-particle":"","parse-names":false,"suffix":""},{"dropping-particle":"","family":"Field","given":"Deborah","non-dropping-particle":"","parse-names":false,"suffix":""},{"dropping-particle":"","family":"Moore","given":"Lynda","non-dropping-particle":"","parse-names":false,"suffix":""},{"dropping-particle":"","family":"Friesen","given":"James","non-dropping-particle":"","parse-names":false,"suffix":""},{"dropping-particle":"","family":"Andrews","given":"Brenda","non-dropping-particle":"","parse-names":false,"suffix":""}],"container-title":"Genetics","id":"ITEM-2","issue":"3","issued":{"date-parts":[["1999"]]},"title":"In Vivo Analysis of the Domains of Yeast Rvs167p Suggests Rvs167p Function Is Mediated Through Multiple Protein Interactions","type":"article-journal","volume":"152"},"uris":["http://www.mendeley.com/documents/?uuid=d46019b1-22c7-3e4d-bf15-e7e38b18d66b"]}],"mendeley":{"formattedCitation":"(Lila and Drubin 1997; Colwill et al. 1999)","plainTextFormattedCitation":"(Lila and Drubin 1997; Colwill et al. 1999)","previouslyFormattedCitation":"(Lila and Drubin 1997; Colwill et al. 1999)"},"properties":{"noteIndex":0},"schema":"https://github.com/citation-style-language/schema/raw/master/csl-citation.json"}</w:instrText>
      </w:r>
      <w:r>
        <w:fldChar w:fldCharType="separate"/>
      </w:r>
      <w:r w:rsidR="00F95C1A" w:rsidRPr="00F95C1A">
        <w:rPr>
          <w:noProof/>
        </w:rPr>
        <w:t>(Lila and Drubin 1997; Colwill et al. 1999)</w:t>
      </w:r>
      <w:r>
        <w:fldChar w:fldCharType="end"/>
      </w:r>
      <w:r>
        <w:t xml:space="preserve">, </w:t>
      </w:r>
      <w:r w:rsidR="00833334">
        <w:t xml:space="preserve">as has one with </w:t>
      </w:r>
      <w:r w:rsidR="00F83575">
        <w:t xml:space="preserve">WASP </w:t>
      </w:r>
      <w:r w:rsidR="00DE1234">
        <w:t xml:space="preserve">protein </w:t>
      </w:r>
      <w:r>
        <w:t>Las17</w:t>
      </w:r>
      <w:r w:rsidR="00E256D5">
        <w:t xml:space="preserve"> </w:t>
      </w:r>
      <w:r>
        <w:fldChar w:fldCharType="begin" w:fldLock="1"/>
      </w:r>
      <w:r w:rsidR="0057034D">
        <w:instrText>ADDIN CSL_CITATION {"citationItems":[{"id":"ITEM-1","itemData":{"DOI":"10.1371/journal.pbio.1000204","ISSN":"1545-7885","author":[{"dropping-particle":"","family":"Liu","given":"Jian","non-dropping-particle":"","parse-names":false,"suffix":""},{"dropping-particle":"","family":"Sun","given":"Yidi","non-dropping-particle":"","parse-names":false,"suffix":""},{"dropping-particle":"","family":"Drubin","given":"David G.","non-dropping-particle":"","parse-names":false,"suffix":""},{"dropping-particle":"","family":"Oster","given":"George F.","non-dropping-particle":"","parse-names":false,"suffix":""}],"container-title":"PLoS Biology","editor":[{"dropping-particle":"","family":"Hughson","given":"Fred","non-dropping-particle":"","parse-names":false,"suffix":""}],"id":"ITEM-1","issue":"9","issued":{"date-parts":[["2009","9","29"]]},"page":"e1000204","publisher":"Public Library of Science","title":"The Mechanochemistry of Endocytosis","type":"article-journal","volume":"7"},"uris":["http://www.mendeley.com/documents/?uuid=65164aa8-90c4-3e16-9899-8c1192960095"]},{"id":"ITEM-2","itemData":{"DOI":"10.1091/MBC.10.10.3521","ISSN":"1059-1524","PMID":"10512884","abstract":"Yeast Las17 protein is homologous to the Wiskott-Aldrich Syndrome protein, which is implicated in severe immunodeficiency. Las17p/Bee1p has been shown to be important for actin patch assembly and actin polymerization. Here we show that Las17p interacts with the Arp2/3 complex. LAS17 is an allele-specific multicopy suppressor of ARP2 and ARP3 mutations; overexpression restores both actin patch organization and endocytosis defects in ARP2 temperature-sensitive (ts) cells. Six of seven ARP2 ts mutants and at least one ARP3 ts mutant are synthetically lethal with las17Delta ts confirming functional interaction with the Arp2/3 complex. Further characterization of las17Delta cells showed that receptor-mediated internalization of alpha factor by the Ste2 receptor is severely defective. The polarity of normal bipolar bud site selection is lost. Las17-gfp remains localized in cortical patches in vivo independently of polymerized actin and is required for the polarized localization of Arp2/3 as well as actin. Coimmunoprecipitation of Arp2p with Las17p indicates that Las17p interacts directly with the complex. Two hybrid results also suggest that Las17p interacts with actin, verprolin, Rvs167p and several other proteins including Src homology 3 (SH3) domain proteins, suggesting that Las17p may integrate signals from different regulatory cascades destined for the Arp2/3p complex and the actin cytoskeleton.","author":[{"dropping-particle":"","family":"Madania","given":"A","non-dropping-particle":"","parse-names":false,"suffix":""},{"dropping-particle":"","family":"Dumoulin","given":"P","non-dropping-particle":"","parse-nam</w:instrText>
      </w:r>
      <w:r w:rsidR="0057034D" w:rsidRPr="006C2958">
        <w:rPr>
          <w:lang w:val="fr-CH"/>
        </w:rPr>
        <w:instrText>es":false,"suffix":""},{"dropping-particle":"","family":"Grava","given":"S","non-dropping-particle":"","parse-names":false,"suffix":""},{"dropping-particle":"","family":"Kitamoto","given":"H","non-dropping-particle":"","parse-names":false,"suffix":""},{"dropping-particle":"","family":"Schärer-Brodbeck","given":"C","non-dropping-particle":"","parse-names":false,"suffix":""},{"dropping-particle":"","family":"Soulard","given":"A","non-dropping-particle":"","parse-names":false,"suffix":""},{"dropping-particle":"","family":"Moreau","given":"V","non-dropping-particle":"","parse-names":false,"suffix":""},{"dropping-particle":"","family":"Winsor","given":"B","non-dropping-particle":"","parse-names":false,"suffix":""}],"container-title":"Molecular biology of the cell","id":"ITEM-2","issue":"10","issued":{"date-parts":[["1999","10"]]},"page":"3521-38","publisher":"American Society for Cell Biology","title":"The Saccharomyces cerevisiae homologue of human Wiskott-Aldrich syndrome protein Las17p interacts with the Arp2/3 complex.","type":"article-journal","volume":"10"},"uris":["http://www.mendeley.com/documents/?uuid=67060f26-f472-3bc5-88c8-a0150a65473d"]}],"mendeley":{"formattedCitation":"(Liu et al. 2009; Madania et al. 1999)","plainTextFormattedCitation":"(Liu et al. 2009; Madania et al. 1999)","previouslyFormattedCitation":"(Liu et al. 2009; Madania et al. 1999)"},"properties":{"noteIndex":0},"schema":"https://github.com/citation-style-language/schema/raw/master/csl-citation.json"}</w:instrText>
      </w:r>
      <w:r>
        <w:fldChar w:fldCharType="separate"/>
      </w:r>
      <w:r w:rsidR="00F95C1A" w:rsidRPr="00F95C1A">
        <w:rPr>
          <w:noProof/>
          <w:lang w:val="fr-CH"/>
        </w:rPr>
        <w:t>(Liu et al. 2009; Madania et al. 1999)</w:t>
      </w:r>
      <w:r>
        <w:fldChar w:fldCharType="end"/>
      </w:r>
      <w:r w:rsidRPr="00F95C1A">
        <w:rPr>
          <w:lang w:val="fr-CH"/>
        </w:rPr>
        <w:t xml:space="preserve">, </w:t>
      </w:r>
      <w:proofErr w:type="spellStart"/>
      <w:r w:rsidR="00507CF9">
        <w:rPr>
          <w:lang w:val="fr-CH"/>
        </w:rPr>
        <w:t>yeast</w:t>
      </w:r>
      <w:proofErr w:type="spellEnd"/>
      <w:r w:rsidR="00507CF9">
        <w:rPr>
          <w:lang w:val="fr-CH"/>
        </w:rPr>
        <w:t xml:space="preserve"> </w:t>
      </w:r>
      <w:proofErr w:type="spellStart"/>
      <w:r w:rsidR="00507CF9">
        <w:rPr>
          <w:lang w:val="fr-CH"/>
        </w:rPr>
        <w:t>Calmodulin</w:t>
      </w:r>
      <w:proofErr w:type="spellEnd"/>
      <w:r w:rsidR="00507CF9">
        <w:rPr>
          <w:lang w:val="fr-CH"/>
        </w:rPr>
        <w:t xml:space="preserve"> </w:t>
      </w:r>
      <w:r w:rsidRPr="00F95C1A">
        <w:rPr>
          <w:lang w:val="fr-CH"/>
        </w:rPr>
        <w:t>Cmd1</w:t>
      </w:r>
      <w:r w:rsidR="00507CF9">
        <w:rPr>
          <w:lang w:val="fr-CH"/>
        </w:rPr>
        <w:t xml:space="preserve"> </w:t>
      </w:r>
      <w:r>
        <w:fldChar w:fldCharType="begin" w:fldLock="1"/>
      </w:r>
      <w:r w:rsidR="0057034D">
        <w:rPr>
          <w:lang w:val="fr-CH"/>
        </w:rPr>
        <w:instrText>ADDIN CSL_CITATION {"citationItems":[{"id":"ITEM-1","itemData":{"DOI":"10.1016/j.devcel.2016.03.012","ISSN":"1534-5807","abstract":"Summary\nMembrane remodeling by BAR (Bin, Amphiphysin, RVS) domain-containing proteins, such as endophilins and amphiphysins, is integral to the process of endocytosis. However, little is known about the regulation of endocytic BAR domain activity. We have identified an interaction between the yeast Rvs167 N-BAR domain and calmodulin. Calmodulin-binding mutants of Rvs167 exhibited defects in endocytic vesicle release. In vitro, calmodulin enhanced membrane tubulation and constriction by wild-type Rvs167 but not calmodulin-binding-defective mutants. A subset of mammalian N-BAR domains bound calmodulin, and co-expression of calmodulin with endophilin A2 potentiated tubulation in vivo. These studies reveal a conserved role for calmodulin in regulating the intrinsic membrane-sculpting activity of endocytic N-BAR domains.","author":[{"dropping-particle":"","family":"Myers","given":"Margaret D.","non-dropping-particle":"","parse-names":false,"suffix":""},{"dropping-particle":"","family":"Ryazantsev","given":"Sergey","non-dropping-particle":"","parse-names":false,"suffix":""},{"dropping-particle":"","family":"Hicke","given":"Linda","non-dropping-particle":"","parse-names":false,"suffix":""},{"dropping-particle":"","family":"Payne","given":"Gregory S.","non-dropping-particle":"","parse-names":false,"suffix":""}],"container-title":"Developmental Cell","id":"ITEM-1","issue":"2","issued":{"date-parts":[["2016","4"]]},"page":"162-173","title":"Calmodulin Promotes N-BAR Domain-Mediated Membrane Constriction and Endocytosis","type":"article-journal","volume":"37"},"uris":["http://www.mendeley.com/documents/?uuid=61797624-33f5-48a0-8049-fb34bdfb13c7"]}],"mendeley":{"formattedCitation":"(Myers et al. 2016)","plainTextFormattedCitation":"(Myers et al. 2016)","previouslyFormattedCitation":"(Myers et al. 2016)"},"properties":{"noteIndex":0},"schema":"https://github.com/citation-style-language/schema/raw/master/csl-citation.json"}</w:instrText>
      </w:r>
      <w:r>
        <w:fldChar w:fldCharType="separate"/>
      </w:r>
      <w:r w:rsidR="00F95C1A" w:rsidRPr="00F95C1A">
        <w:rPr>
          <w:noProof/>
          <w:lang w:val="fr-CH"/>
        </w:rPr>
        <w:t>(Myers et al. 2016)</w:t>
      </w:r>
      <w:r>
        <w:fldChar w:fldCharType="end"/>
      </w:r>
      <w:r w:rsidRPr="00F95C1A">
        <w:rPr>
          <w:lang w:val="fr-CH"/>
        </w:rPr>
        <w:t xml:space="preserve">, type I </w:t>
      </w:r>
      <w:proofErr w:type="spellStart"/>
      <w:r w:rsidRPr="00F95C1A">
        <w:rPr>
          <w:lang w:val="fr-CH"/>
        </w:rPr>
        <w:t>myosins</w:t>
      </w:r>
      <w:proofErr w:type="spellEnd"/>
      <w:r w:rsidR="00E256D5">
        <w:rPr>
          <w:lang w:val="fr-CH"/>
        </w:rPr>
        <w:t xml:space="preserve"> </w:t>
      </w:r>
      <w:r>
        <w:rPr>
          <w:lang w:val="pl-PL"/>
        </w:rPr>
        <w:fldChar w:fldCharType="begin" w:fldLock="1"/>
      </w:r>
      <w:r w:rsidR="0057034D">
        <w:rPr>
          <w:lang w:val="fr-CH"/>
        </w:rPr>
        <w:instrText>ADDIN CSL_CITATION {"citationItems":[{"id":"ITEM-1","itemData":{"DOI":"10.1093/emboj/19.16.4281","ISSN":"14602075","PMID":"10944111","abstract":"The yeast type I myosins (MYO3 and MYO5) are involved in endocytosis and in the polarization of the actin cytoskeleton. The tail of these proteins contains a Tail Homology 2 (TH2) domain that constitutes a putative actin-binding site. Because of the important mechanistic implications of a second ATP-independent actin-binding site, we analyzed its functional relevance in vivo. Even though the myosin tail interacts with actin, and this interaction seems functionally important, deletion of a major portion of the TH2 domain did not abolish interaction. In contrast, we found that the SH3 domain of Myo5p significantly contributes to this interaction, implicating other proteins. We found that Vrp1p, the yeast homolog of WIP [Wiskott-Aldrich syndr</w:instrText>
      </w:r>
      <w:r w:rsidR="0057034D" w:rsidRPr="00746501">
        <w:rPr>
          <w:rPrChange w:id="172" w:author="Microsoft Office User" w:date="2018-08-16T10:56:00Z">
            <w:rPr>
              <w:lang w:val="en-US"/>
            </w:rPr>
          </w:rPrChange>
        </w:rPr>
        <w:instrText>ome protein (WASP)-interacting protein], seems necessary to sustain the Myo5p tail-F-actin interaction. Consistent with recent results implicating the yeast type I myosins in regulating actin polymerization in vivo, we demonstrate that the C-terminal domain of Myo5p is able to induce cytosol-dependent actin polymerization in vitro, and that this activity requires both an intact Myo5p SH3 domain and Vrp1p.","author":[{"dropping-particle":"","family":"Geli","given":"M.I.","non-dropping-particle":"","parse-names":false,"suffix":""},{"dropping-particle":"","family":</w:instrText>
      </w:r>
      <w:r w:rsidR="0057034D" w:rsidRPr="00A06068">
        <w:rPr>
          <w:rPrChange w:id="173" w:author="Microsoft Office User" w:date="2018-08-16T01:31:00Z">
            <w:rPr>
              <w:lang w:val="en-US"/>
            </w:rPr>
          </w:rPrChange>
        </w:rPr>
        <w:instrText>"Lombardi","gi</w:instrText>
      </w:r>
      <w:r w:rsidR="0057034D" w:rsidRPr="006C2958">
        <w:instrText>ven":"R","non-dropping-particle":"","parse-names":false,"suffix":""},{"dropping-particle":"","family":"Schmelzl","given":"B","non-dropping-particle":"","parse-names":false,"suffix":""},{"dropping-particle":"","family":"Riezman","given":"H","non-dropping-particle":"","parse-names":false,"suffix":""}],"container-title":"The EMBO Journal","id":"ITEM-1","issue":"16","issued":{"date-parts":[["2000","8","15"]]},"page":"4281-4291","title":"An intact SH3 domain is required for myosin I-induced actin polymerization","type":"article-journal","volume":"19"},"uris":["http://www.mendeley.com/documents/?uuid=55efb225-b35f-3a21-81de-61c608314621"]}],"mendeley":{"formattedCitation":"(Geli et al. 2000)","plainTextFormattedCitation":"(Geli et al. 2000)","previouslyFormattedCitation":"(Geli et al. 2000)"},"properties":{"noteIndex":0},"schema":"https://github.com/citation-style-language/schema/raw/master/csl-citation.json"}</w:instrText>
      </w:r>
      <w:r>
        <w:rPr>
          <w:lang w:val="pl-PL"/>
        </w:rPr>
        <w:fldChar w:fldCharType="separate"/>
      </w:r>
      <w:r w:rsidR="00F95C1A" w:rsidRPr="006C2958">
        <w:rPr>
          <w:noProof/>
        </w:rPr>
        <w:t>(Geli et al. 2000)</w:t>
      </w:r>
      <w:r>
        <w:rPr>
          <w:lang w:val="pl-PL"/>
        </w:rPr>
        <w:fldChar w:fldCharType="end"/>
      </w:r>
      <w:r w:rsidRPr="006C2958">
        <w:t xml:space="preserve">, </w:t>
      </w:r>
      <w:r w:rsidR="003102EC" w:rsidRPr="006C2958">
        <w:t xml:space="preserve">and </w:t>
      </w:r>
      <w:r w:rsidRPr="006C2958">
        <w:t>Vrp1</w:t>
      </w:r>
      <w:r w:rsidR="00E256D5" w:rsidRPr="006C2958">
        <w:t xml:space="preserve"> </w:t>
      </w:r>
      <w:r>
        <w:rPr>
          <w:lang w:val="pl-PL"/>
        </w:rPr>
        <w:fldChar w:fldCharType="begin" w:fldLock="1"/>
      </w:r>
      <w:r w:rsidR="0057034D" w:rsidRPr="006C2958">
        <w:instrText>ADDIN CSL_CITATION {"citationItems":[{"id":"ITEM-1","itemData":{"DOI":"10.1091/mbc.8.2.367","ISSN":"1059-1524, 1939-4586","author":[{"dropping-particle":"","family":"Lila","given":"T.","non-dropping-particle":"","parse-names":false,"suffix":""},{"dropping-particle":"","family":"Drubin","given":"D. G.","non-dropping-particle":"","parse-names":false,"suffix":""}],"container-title":"Molecular Biology of the Cell","id":"ITEM-1","issue":"2","issued":{"date-parts":[["1997","2"]]},"language":"en","page":"367-385","title":"Evidence for physical and functional interactions among two Saccharomyces cerevisiae SH3 domain proteins, an adenylyl cyclase-associated protein and the actin cytoskeleton.","type":"article-journal","volume":"8"},"uris":["http://www.mendeley.com/documents/?uuid=c94d0365-0208-4c94-a98f-3c321833bc89"]}],"mendeley":{"formattedCitation":"(Lila and Drubin 1997)","plainTextFormattedCitation":"(Lila and Drubin 1997)","previouslyFormattedCitation":"(Lila and Drubin 1997)"},"properties":{"noteIndex":0},"schema":"https://github.com/citation-style-language/schema/raw/master/csl-citation.json"}</w:instrText>
      </w:r>
      <w:r>
        <w:rPr>
          <w:lang w:val="pl-PL"/>
        </w:rPr>
        <w:fldChar w:fldCharType="separate"/>
      </w:r>
      <w:r w:rsidR="00F95C1A" w:rsidRPr="006C2958">
        <w:rPr>
          <w:noProof/>
        </w:rPr>
        <w:t>(Lila and Drubin 1997)</w:t>
      </w:r>
      <w:r>
        <w:rPr>
          <w:lang w:val="pl-PL"/>
        </w:rPr>
        <w:fldChar w:fldCharType="end"/>
      </w:r>
      <w:r w:rsidR="00833334" w:rsidRPr="006C2958">
        <w:t>.</w:t>
      </w:r>
      <w:r w:rsidRPr="006C2958">
        <w:t xml:space="preserve"> </w:t>
      </w:r>
      <w:r w:rsidR="00C42A6F" w:rsidRPr="00D6617F">
        <w:t>T</w:t>
      </w:r>
      <w:r w:rsidR="00833334" w:rsidRPr="00D6617F">
        <w:t xml:space="preserve">hese </w:t>
      </w:r>
      <w:r w:rsidR="00C42A6F" w:rsidRPr="00D6617F">
        <w:t xml:space="preserve">proteins </w:t>
      </w:r>
      <w:r w:rsidRPr="00D6617F">
        <w:t>are</w:t>
      </w:r>
      <w:r w:rsidR="00D9353B" w:rsidRPr="00D6617F">
        <w:t xml:space="preserve"> currently</w:t>
      </w:r>
      <w:r w:rsidRPr="00D6617F">
        <w:t xml:space="preserve"> being studied as potential targets of the Rvs167 SH3 domain. </w:t>
      </w:r>
      <w:r w:rsidR="00FC5B30">
        <w:t>All of the</w:t>
      </w:r>
      <w:r w:rsidR="002912F3">
        <w:t>se</w:t>
      </w:r>
      <w:r w:rsidR="00FC5B30">
        <w:t xml:space="preserve"> suggested binding partners</w:t>
      </w:r>
      <w:r>
        <w:t xml:space="preserve"> localize to the base of the invagination</w:t>
      </w:r>
      <w:r w:rsidR="003B0EDA">
        <w:t xml:space="preserve"> </w:t>
      </w:r>
      <w:r w:rsidR="005A0E55">
        <w:fldChar w:fldCharType="begin" w:fldLock="1"/>
      </w:r>
      <w:r w:rsidR="0057034D">
        <w:instrText>ADDIN CSL_CITATION {"citationItems":[{"id":"ITEM-1","itemData":{"DOI":"10.1016/j.devcel.2006.05.008","ISSN":"1534-5807","author":[{"dropping-particle":"","family":"Yidi Sun","given":"Adam C. Martin","non-dropping-particle":"","parse-names":false,"suffix":""}],"container-title":"Developmental cell","id":"ITEM-1","issue":"1","issued":{"date-parts":[["2006"]]},"page":"33-46","title":"Endocytic internalization in budding yeast requires coordinated actin nucleation and myosin motor activity.","type":"article-journal","volume":"11"},"uris":["http://www.mendeley.com/documents/?uuid=e907669f-69cd-4490-b8a4-12993bba40d4"]},{"id":"ITEM-2","itemData":{"DOI":"10.7554/eLife.04535","ISSN":"2050-084X","abstract":"Clathrin-mediated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membrane.To Top\nClathrin-mediated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author":[{"dropping-particle":"","family":"Picco","given":"Andrea","non-dropping-particle":"","parse-names":false,"suffix":""},{"dropping-particle":"","family":"Mund","given":"Markus","non-dropping-particle":"","parse-names":false,"suffix":""},{"dropping-particle":"","family":"Ries","given":"Jonas","non-dropping-particle":"","parse-names":false,"suffix":""},{"dropping-particle":"","family":"Nédélec","given":"François","non-dropping-particle":"","parse-names":false,"suffix":""},{"dropping-particle":"","family":"Kaksonen","given":"Marko","non-dropping-particle":"","parse-names":false,"suffix":""}],"container-title":"eLife","id":"ITEM-2","issued":{"date-parts":[["2015","2"]]},"language":"en","page":"e04535","title":"Visualizing the functional architecture of the endocytic machinery","type":"article-journal"},"uris":["http://www.mendeley.com/documents/?uuid=52656222-a0ca-4722-ab78-188dd70cedb7"]}],"mendeley":{"formattedCitation":"(Yidi Sun 2006; Picco et al. 2015)","plainTextFormattedCitation":"(Yidi Sun 2006; Picco et al. 2015)","previouslyFormattedCitation":"(Yidi Sun 2006; Picco et al. 2015)"},"properties":{"noteIndex":0},"schema":"https://github.com/citation-style-language/schema/raw/master/csl-citation.json"}</w:instrText>
      </w:r>
      <w:r w:rsidR="005A0E55">
        <w:fldChar w:fldCharType="separate"/>
      </w:r>
      <w:r w:rsidR="00F95C1A" w:rsidRPr="00F95C1A">
        <w:rPr>
          <w:noProof/>
        </w:rPr>
        <w:t>(Yidi Sun 2006; Picco et al. 2015)</w:t>
      </w:r>
      <w:r w:rsidR="005A0E55">
        <w:fldChar w:fldCharType="end"/>
      </w:r>
      <w:r>
        <w:t xml:space="preserve">, and do not </w:t>
      </w:r>
      <w:r w:rsidR="00F61F19">
        <w:t xml:space="preserve">follow the </w:t>
      </w:r>
      <w:proofErr w:type="spellStart"/>
      <w:ins w:id="174" w:author="Microsoft Office User" w:date="2018-08-15T22:06:00Z">
        <w:r w:rsidR="00B065D3">
          <w:t>invaginating</w:t>
        </w:r>
        <w:proofErr w:type="spellEnd"/>
        <w:r w:rsidR="00B065D3">
          <w:t xml:space="preserve"> </w:t>
        </w:r>
      </w:ins>
      <w:r w:rsidR="00F61F19">
        <w:t>membrane into the cytoplasm</w:t>
      </w:r>
      <w:r>
        <w:t xml:space="preserve">. If one of these </w:t>
      </w:r>
      <w:r w:rsidR="0082183C">
        <w:t>i</w:t>
      </w:r>
      <w:r>
        <w:t xml:space="preserve">s the SH3 interaction partner, SH3 domains </w:t>
      </w:r>
      <w:r w:rsidR="00C9022B">
        <w:t>interact</w:t>
      </w:r>
      <w:r w:rsidR="00B613CA">
        <w:t xml:space="preserve"> with the endocytic network</w:t>
      </w:r>
      <w:r>
        <w:t xml:space="preserve"> at the base of the invagination</w:t>
      </w:r>
      <w:r w:rsidR="00C34AFC">
        <w:t>.</w:t>
      </w:r>
      <w:r>
        <w:t xml:space="preserve"> Centroid tracking however, suggests that </w:t>
      </w:r>
      <w:proofErr w:type="spellStart"/>
      <w:r>
        <w:t>Rvs</w:t>
      </w:r>
      <w:proofErr w:type="spellEnd"/>
      <w:r>
        <w:t xml:space="preserve"> is accumulated all over the membrane tube without bias towards the base of the invagination</w:t>
      </w:r>
      <w:r w:rsidR="00F274FA">
        <w:t>. I</w:t>
      </w:r>
      <w:r>
        <w:t xml:space="preserve">f </w:t>
      </w:r>
      <w:proofErr w:type="spellStart"/>
      <w:r w:rsidR="0034360B">
        <w:t>Rvs</w:t>
      </w:r>
      <w:proofErr w:type="spellEnd"/>
      <w:r>
        <w:t xml:space="preserve"> was </w:t>
      </w:r>
      <w:r w:rsidR="00F274FA">
        <w:t>recruited to the base</w:t>
      </w:r>
      <w:r w:rsidR="00D82B5A">
        <w:t xml:space="preserve"> </w:t>
      </w:r>
      <w:r w:rsidR="00B800BB">
        <w:t>and pulled</w:t>
      </w:r>
      <w:r w:rsidR="00D6617F">
        <w:t xml:space="preserve"> up as the invagination grows</w:t>
      </w:r>
      <w:r w:rsidR="00D82B5A">
        <w:t>,</w:t>
      </w:r>
      <w:r>
        <w:t xml:space="preserve"> the centroid would move </w:t>
      </w:r>
      <w:r w:rsidR="00C67EE8">
        <w:t xml:space="preserve">continuously </w:t>
      </w:r>
      <w:r>
        <w:t xml:space="preserve">upwards rather than remain </w:t>
      </w:r>
      <w:r w:rsidR="00C67EE8">
        <w:t>relative</w:t>
      </w:r>
      <w:r w:rsidR="00830269">
        <w:t xml:space="preserve">ly non-motile before the jump at scission </w:t>
      </w:r>
      <w:r w:rsidR="003A51DB">
        <w:t>time</w:t>
      </w:r>
      <w:r>
        <w:t xml:space="preserve">. It is possible </w:t>
      </w:r>
      <w:r w:rsidR="00140707">
        <w:t>that the</w:t>
      </w:r>
      <w:r>
        <w:t xml:space="preserve"> SH3 </w:t>
      </w:r>
      <w:r w:rsidR="006F70C2">
        <w:t xml:space="preserve">initially </w:t>
      </w:r>
      <w:r w:rsidR="0076770D">
        <w:t xml:space="preserve">helps </w:t>
      </w:r>
      <w:r w:rsidR="0086182B">
        <w:t xml:space="preserve">cluster </w:t>
      </w:r>
      <w:r w:rsidR="005F355D">
        <w:t>near</w:t>
      </w:r>
      <w:r w:rsidR="007B6D7E">
        <w:t xml:space="preserve"> the base</w:t>
      </w:r>
      <w:r w:rsidR="0086182B">
        <w:t>, and</w:t>
      </w:r>
      <w:r w:rsidR="008342D2">
        <w:t xml:space="preserve"> as </w:t>
      </w:r>
      <w:r w:rsidR="00527352">
        <w:t xml:space="preserve">the membrane invaginations </w:t>
      </w:r>
      <w:r w:rsidR="0086715B">
        <w:t>g</w:t>
      </w:r>
      <w:r w:rsidR="00D33592">
        <w:t>r</w:t>
      </w:r>
      <w:r w:rsidR="0086715B">
        <w:t>ow longer,</w:t>
      </w:r>
      <w:r w:rsidR="008342D2">
        <w:t xml:space="preserve"> </w:t>
      </w:r>
      <w:r w:rsidR="004B0F9F">
        <w:t>BAR-membrane interactions dominate</w:t>
      </w:r>
      <w:r>
        <w:t xml:space="preserve">. </w:t>
      </w:r>
    </w:p>
    <w:p w14:paraId="42F992BF" w14:textId="77777777" w:rsidR="00F37617" w:rsidRDefault="00F37617" w:rsidP="00142EEA">
      <w:pPr>
        <w:spacing w:line="360" w:lineRule="auto"/>
      </w:pPr>
    </w:p>
    <w:p w14:paraId="3F8ECA37" w14:textId="4B34D03A" w:rsidR="00F37617" w:rsidRPr="00F37617" w:rsidRDefault="00F37617" w:rsidP="00F37617">
      <w:pPr>
        <w:spacing w:line="360" w:lineRule="auto"/>
        <w:rPr>
          <w:b/>
        </w:rPr>
      </w:pPr>
      <w:proofErr w:type="gramStart"/>
      <w:r>
        <w:rPr>
          <w:b/>
        </w:rPr>
        <w:t>4</w:t>
      </w:r>
      <w:r w:rsidR="004F07C2">
        <w:rPr>
          <w:b/>
        </w:rPr>
        <w:t>.1.6</w:t>
      </w:r>
      <w:r w:rsidRPr="00916EA9">
        <w:rPr>
          <w:b/>
        </w:rPr>
        <w:t xml:space="preserve"> </w:t>
      </w:r>
      <w:r>
        <w:rPr>
          <w:b/>
        </w:rPr>
        <w:t xml:space="preserve"> </w:t>
      </w:r>
      <w:r w:rsidR="001B7EB4">
        <w:rPr>
          <w:b/>
        </w:rPr>
        <w:t>Total</w:t>
      </w:r>
      <w:proofErr w:type="gramEnd"/>
      <w:r w:rsidR="001B7EB4">
        <w:rPr>
          <w:b/>
        </w:rPr>
        <w:t xml:space="preserve"> number of </w:t>
      </w:r>
      <w:proofErr w:type="spellStart"/>
      <w:r w:rsidR="00E21A59">
        <w:rPr>
          <w:b/>
        </w:rPr>
        <w:t>Rvs</w:t>
      </w:r>
      <w:proofErr w:type="spellEnd"/>
      <w:r w:rsidR="00E21A59">
        <w:rPr>
          <w:b/>
        </w:rPr>
        <w:t xml:space="preserve"> </w:t>
      </w:r>
      <w:r w:rsidR="000E3062">
        <w:rPr>
          <w:b/>
        </w:rPr>
        <w:t xml:space="preserve">recruited </w:t>
      </w:r>
      <w:r w:rsidR="00E21A59">
        <w:rPr>
          <w:b/>
        </w:rPr>
        <w:t>is independent of ploidy</w:t>
      </w:r>
    </w:p>
    <w:p w14:paraId="044923E9" w14:textId="28B04D49" w:rsidR="004F46D0" w:rsidRDefault="00900DE2" w:rsidP="00F37617">
      <w:pPr>
        <w:spacing w:line="360" w:lineRule="auto"/>
      </w:pPr>
      <w:r>
        <w:t xml:space="preserve">When ploidy is </w:t>
      </w:r>
      <w:r w:rsidR="00613009">
        <w:t>doubled</w:t>
      </w:r>
      <w:r>
        <w:t xml:space="preserve"> from </w:t>
      </w:r>
      <w:r w:rsidR="00973CD0">
        <w:t>haploids to diploids</w:t>
      </w:r>
      <w:r>
        <w:t xml:space="preserve">, we </w:t>
      </w:r>
      <w:r w:rsidR="00E2187E">
        <w:t>c</w:t>
      </w:r>
      <w:r>
        <w:t xml:space="preserve">ould expect that double the protein </w:t>
      </w:r>
      <w:r w:rsidR="00577B90">
        <w:t>amount</w:t>
      </w:r>
      <w:r w:rsidR="00E13D44">
        <w:t xml:space="preserve"> is expressed</w:t>
      </w:r>
      <w:r>
        <w:t xml:space="preserve"> and recruited, but it does not appear so. </w:t>
      </w:r>
      <w:r w:rsidR="00167F75">
        <w:t xml:space="preserve">The amount of </w:t>
      </w:r>
      <w:proofErr w:type="spellStart"/>
      <w:r w:rsidR="00167F75">
        <w:t>Rvs</w:t>
      </w:r>
      <w:proofErr w:type="spellEnd"/>
      <w:r w:rsidR="00167F75">
        <w:t xml:space="preserve"> recruited in WT haploid</w:t>
      </w:r>
      <w:r w:rsidR="007B3D22">
        <w:t xml:space="preserve"> (1xh)</w:t>
      </w:r>
      <w:r w:rsidR="00167F75">
        <w:t xml:space="preserve"> and diploids </w:t>
      </w:r>
      <w:r w:rsidR="007B3D22">
        <w:t xml:space="preserve">(2xd) </w:t>
      </w:r>
      <w:r w:rsidR="00167F75">
        <w:t>remain</w:t>
      </w:r>
      <w:ins w:id="175" w:author="Microsoft Office User" w:date="2018-08-15T23:16:00Z">
        <w:r w:rsidR="00F176ED">
          <w:t>s</w:t>
        </w:r>
      </w:ins>
      <w:r w:rsidR="00167F75">
        <w:t xml:space="preserve"> about the same, </w:t>
      </w:r>
      <w:r w:rsidR="00913D6D">
        <w:t>and</w:t>
      </w:r>
      <w:r w:rsidR="00167F75">
        <w:t xml:space="preserve"> cytoplasmic</w:t>
      </w:r>
      <w:r w:rsidR="0061372F">
        <w:t xml:space="preserve"> </w:t>
      </w:r>
      <w:r w:rsidR="00CA1A9C">
        <w:t>signal</w:t>
      </w:r>
      <w:r w:rsidR="00913D6D">
        <w:t xml:space="preserve"> </w:t>
      </w:r>
      <w:r w:rsidR="0090579D">
        <w:t>is similar</w:t>
      </w:r>
      <w:r w:rsidR="00913D6D">
        <w:t xml:space="preserve"> </w:t>
      </w:r>
      <w:r w:rsidR="00425310">
        <w:t>(Fig.4.1)</w:t>
      </w:r>
      <w:commentRangeStart w:id="176"/>
      <w:r w:rsidR="00167F75">
        <w:t>.</w:t>
      </w:r>
      <w:commentRangeEnd w:id="176"/>
      <w:r w:rsidR="004D4EF9">
        <w:rPr>
          <w:rStyle w:val="CommentReference"/>
        </w:rPr>
        <w:commentReference w:id="176"/>
      </w:r>
      <w:r w:rsidR="00BB1AF7">
        <w:t xml:space="preserve"> </w:t>
      </w:r>
      <w:del w:id="177" w:author="Microsoft Office User" w:date="2018-08-15T23:16:00Z">
        <w:r w:rsidR="00D76C34" w:rsidDel="00184D07">
          <w:delText>This</w:delText>
        </w:r>
        <w:r w:rsidR="00956781" w:rsidDel="00184D07">
          <w:delText xml:space="preserve"> is not a very r</w:delText>
        </w:r>
        <w:r w:rsidR="00554C18" w:rsidDel="00184D07">
          <w:delText>obust</w:delText>
        </w:r>
        <w:r w:rsidR="00956781" w:rsidDel="00184D07">
          <w:delText xml:space="preserve"> estimate for</w:delText>
        </w:r>
        <w:r w:rsidR="00107F8B" w:rsidDel="00184D07">
          <w:delText xml:space="preserve"> cellular expression</w:delText>
        </w:r>
        <w:r w:rsidR="00D03DFD" w:rsidDel="00184D07">
          <w:delText xml:space="preserve">, </w:delText>
        </w:r>
        <w:r w:rsidR="00956781" w:rsidDel="00184D07">
          <w:delText>and</w:delText>
        </w:r>
        <w:r w:rsidR="00107F8B" w:rsidDel="00184D07">
          <w:delText xml:space="preserve"> needs to be verifie</w:delText>
        </w:r>
        <w:r w:rsidR="0072038E" w:rsidDel="00184D07">
          <w:delText xml:space="preserve">d by quantitative western blots. </w:delText>
        </w:r>
      </w:del>
      <w:del w:id="178" w:author="Microsoft Office User" w:date="2018-08-15T23:24:00Z">
        <w:r w:rsidR="0072038E" w:rsidDel="005667B8">
          <w:delText>However,</w:delText>
        </w:r>
        <w:r w:rsidR="00107F8B" w:rsidDel="005667B8">
          <w:delText xml:space="preserve"> t</w:delText>
        </w:r>
      </w:del>
      <w:ins w:id="179" w:author="Microsoft Office User" w:date="2018-08-15T23:24:00Z">
        <w:r w:rsidR="005667B8">
          <w:t>T</w:t>
        </w:r>
      </w:ins>
      <w:r w:rsidR="00107F8B">
        <w:t>h</w:t>
      </w:r>
      <w:del w:id="180" w:author="Microsoft Office User" w:date="2018-08-15T23:24:00Z">
        <w:r w:rsidR="00107F8B" w:rsidDel="004818B0">
          <w:delText>e</w:delText>
        </w:r>
      </w:del>
      <w:ins w:id="181" w:author="Microsoft Office User" w:date="2018-08-15T23:24:00Z">
        <w:r w:rsidR="004818B0">
          <w:t>is</w:t>
        </w:r>
      </w:ins>
      <w:r w:rsidR="00107F8B">
        <w:t xml:space="preserve"> invariance between</w:t>
      </w:r>
      <w:r w:rsidR="0072038E">
        <w:t xml:space="preserve"> </w:t>
      </w:r>
      <w:r w:rsidR="00583343">
        <w:t>accumulated protein</w:t>
      </w:r>
      <w:r w:rsidR="0072038E">
        <w:t xml:space="preserve"> </w:t>
      </w:r>
      <w:r w:rsidR="000B733B">
        <w:t xml:space="preserve">in </w:t>
      </w:r>
      <w:r w:rsidR="00107F8B">
        <w:t xml:space="preserve">haploids and diploids shows that </w:t>
      </w:r>
      <w:proofErr w:type="spellStart"/>
      <w:r w:rsidR="00107F8B">
        <w:t>Rvs</w:t>
      </w:r>
      <w:proofErr w:type="spellEnd"/>
      <w:r w:rsidR="00107F8B">
        <w:t xml:space="preserve"> recruitment is not determi</w:t>
      </w:r>
      <w:r w:rsidR="00E15610">
        <w:t xml:space="preserve">ned by </w:t>
      </w:r>
      <w:r w:rsidR="00547129">
        <w:t xml:space="preserve">the </w:t>
      </w:r>
      <w:r w:rsidR="00E15610">
        <w:t xml:space="preserve">number of alleles of </w:t>
      </w:r>
      <w:proofErr w:type="spellStart"/>
      <w:r w:rsidR="00E15610">
        <w:t>Rvs</w:t>
      </w:r>
      <w:proofErr w:type="spellEnd"/>
      <w:r w:rsidR="00E15610">
        <w:t>. Haploid and diploid</w:t>
      </w:r>
      <w:r w:rsidR="00107F8B">
        <w:t xml:space="preserve"> </w:t>
      </w:r>
      <w:r w:rsidR="00E15610">
        <w:t xml:space="preserve">cells </w:t>
      </w:r>
      <w:r w:rsidR="0046531B">
        <w:t>appear to tune</w:t>
      </w:r>
      <w:r w:rsidR="00E15610">
        <w:t xml:space="preserve"> the amount of </w:t>
      </w:r>
      <w:proofErr w:type="spellStart"/>
      <w:r w:rsidR="00E15610">
        <w:t>Rvs</w:t>
      </w:r>
      <w:proofErr w:type="spellEnd"/>
      <w:r w:rsidR="008F7579">
        <w:t xml:space="preserve"> </w:t>
      </w:r>
      <w:r w:rsidR="00E15610">
        <w:t xml:space="preserve">recruitment to </w:t>
      </w:r>
      <w:r w:rsidR="00951BA8">
        <w:t>get a specific amount to</w:t>
      </w:r>
      <w:r w:rsidR="00E15610">
        <w:t xml:space="preserve"> endocytic sites.</w:t>
      </w:r>
    </w:p>
    <w:p w14:paraId="061B17AE" w14:textId="77777777" w:rsidR="004F46D0" w:rsidRDefault="004F46D0" w:rsidP="00F37617">
      <w:pPr>
        <w:spacing w:line="360" w:lineRule="auto"/>
      </w:pPr>
    </w:p>
    <w:p w14:paraId="73560B78" w14:textId="1080405D" w:rsidR="00B43DF2" w:rsidRDefault="00A6350F" w:rsidP="00EE65E0">
      <w:pPr>
        <w:spacing w:line="360" w:lineRule="auto"/>
        <w:jc w:val="center"/>
      </w:pPr>
      <w:r>
        <w:rPr>
          <w:noProof/>
          <w:lang w:eastAsia="en-GB"/>
        </w:rPr>
        <w:lastRenderedPageBreak/>
        <w:drawing>
          <wp:inline distT="0" distB="0" distL="0" distR="0" wp14:anchorId="74EFE56C" wp14:editId="6773F2FF">
            <wp:extent cx="4171362" cy="2016760"/>
            <wp:effectExtent l="0" t="0" r="0" b="0"/>
            <wp:docPr id="9" name="Picture 9" descr="../figures/discussion/number_comp.pdf.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s/discussion/number_comp.pdf.a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3126" cy="2027283"/>
                    </a:xfrm>
                    <a:prstGeom prst="rect">
                      <a:avLst/>
                    </a:prstGeom>
                    <a:noFill/>
                    <a:ln>
                      <a:noFill/>
                    </a:ln>
                  </pic:spPr>
                </pic:pic>
              </a:graphicData>
            </a:graphic>
          </wp:inline>
        </w:drawing>
      </w:r>
    </w:p>
    <w:p w14:paraId="344A4D97" w14:textId="41501023" w:rsidR="00034CDE" w:rsidRDefault="00B43DF2" w:rsidP="00E04ED2">
      <w:pPr>
        <w:ind w:left="720"/>
      </w:pPr>
      <w:r w:rsidRPr="002D6E58">
        <w:rPr>
          <w:b/>
        </w:rPr>
        <w:t>Fig.4.1:</w:t>
      </w:r>
      <w:r>
        <w:t xml:space="preserve"> </w:t>
      </w:r>
      <w:r w:rsidR="0065411F" w:rsidRPr="00034CDE">
        <w:rPr>
          <w:b/>
        </w:rPr>
        <w:t>A.</w:t>
      </w:r>
      <w:r w:rsidR="0065411F">
        <w:t xml:space="preserve"> </w:t>
      </w:r>
      <w:r>
        <w:t xml:space="preserve">Maximum molecule number </w:t>
      </w:r>
      <w:r w:rsidR="00785EA3">
        <w:t xml:space="preserve">of Rvs167-GFP </w:t>
      </w:r>
      <w:r>
        <w:t>recruited</w:t>
      </w:r>
      <w:r w:rsidR="0065411F">
        <w:t xml:space="preserve"> with </w:t>
      </w:r>
      <w:r w:rsidR="002D4E0E">
        <w:t>S.E.M in haploid and diploid cells</w:t>
      </w:r>
      <w:r w:rsidR="0065411F">
        <w:t xml:space="preserve"> with different gene copies of </w:t>
      </w:r>
      <w:proofErr w:type="spellStart"/>
      <w:r w:rsidR="0065411F">
        <w:t>Rvs</w:t>
      </w:r>
      <w:proofErr w:type="spellEnd"/>
      <w:r w:rsidR="0065411F">
        <w:t xml:space="preserve">. </w:t>
      </w:r>
    </w:p>
    <w:p w14:paraId="47B692D9" w14:textId="67B49A0E" w:rsidR="002D4E0E" w:rsidRDefault="0065411F" w:rsidP="00E04ED2">
      <w:pPr>
        <w:ind w:left="720"/>
      </w:pPr>
      <w:r w:rsidRPr="00034CDE">
        <w:rPr>
          <w:b/>
        </w:rPr>
        <w:t>B.</w:t>
      </w:r>
      <w:r w:rsidR="00B43DF2">
        <w:t xml:space="preserve"> </w:t>
      </w:r>
      <w:r>
        <w:t>C</w:t>
      </w:r>
      <w:r w:rsidR="00B43DF2">
        <w:t xml:space="preserve">ytoplasmic </w:t>
      </w:r>
      <w:r>
        <w:t>signal</w:t>
      </w:r>
      <w:r w:rsidR="00B43DF2">
        <w:t xml:space="preserve"> of Rvs167-GFP with standard </w:t>
      </w:r>
      <w:r w:rsidR="00034CDE">
        <w:t>deviation</w:t>
      </w:r>
      <w:r w:rsidR="00B43DF2">
        <w:t xml:space="preserve"> </w:t>
      </w:r>
      <w:r w:rsidR="002D4E0E">
        <w:t xml:space="preserve">in haploid and diploid cells with different gene copies of </w:t>
      </w:r>
      <w:proofErr w:type="spellStart"/>
      <w:r w:rsidR="002D4E0E">
        <w:t>Rvs</w:t>
      </w:r>
      <w:proofErr w:type="spellEnd"/>
      <w:r w:rsidR="002D4E0E">
        <w:t xml:space="preserve">. </w:t>
      </w:r>
    </w:p>
    <w:p w14:paraId="1A0E4F84" w14:textId="1A0B89EA" w:rsidR="00F37617" w:rsidRDefault="00F37617" w:rsidP="002D4E0E">
      <w:pPr>
        <w:spacing w:line="360" w:lineRule="auto"/>
        <w:ind w:left="720"/>
      </w:pPr>
    </w:p>
    <w:p w14:paraId="40632256" w14:textId="01298CA1" w:rsidR="00E142F0" w:rsidRPr="00174D6B" w:rsidRDefault="00E142F0" w:rsidP="00F37617">
      <w:pPr>
        <w:spacing w:line="360" w:lineRule="auto"/>
        <w:rPr>
          <w:b/>
        </w:rPr>
      </w:pPr>
      <w:r>
        <w:rPr>
          <w:b/>
        </w:rPr>
        <w:t>4</w:t>
      </w:r>
      <w:r w:rsidR="004F07C2">
        <w:rPr>
          <w:b/>
        </w:rPr>
        <w:t>.1.7</w:t>
      </w:r>
      <w:r w:rsidRPr="00916EA9">
        <w:rPr>
          <w:b/>
        </w:rPr>
        <w:t xml:space="preserve"> </w:t>
      </w:r>
      <w:proofErr w:type="spellStart"/>
      <w:r>
        <w:rPr>
          <w:b/>
        </w:rPr>
        <w:t>Rvs</w:t>
      </w:r>
      <w:proofErr w:type="spellEnd"/>
      <w:r>
        <w:rPr>
          <w:b/>
        </w:rPr>
        <w:t xml:space="preserve"> recruitment </w:t>
      </w:r>
      <w:r w:rsidR="00310DF0">
        <w:rPr>
          <w:b/>
        </w:rPr>
        <w:t xml:space="preserve">rate </w:t>
      </w:r>
      <w:r w:rsidR="009F1B03">
        <w:rPr>
          <w:b/>
        </w:rPr>
        <w:t xml:space="preserve">increases with increasing </w:t>
      </w:r>
      <w:r w:rsidR="00990271">
        <w:rPr>
          <w:b/>
        </w:rPr>
        <w:t xml:space="preserve">gene </w:t>
      </w:r>
      <w:del w:id="182" w:author="Microsoft Office User" w:date="2018-08-15T23:25:00Z">
        <w:r w:rsidR="00990271" w:rsidDel="004E2B23">
          <w:rPr>
            <w:b/>
          </w:rPr>
          <w:delText>copies</w:delText>
        </w:r>
      </w:del>
      <w:ins w:id="183" w:author="Microsoft Office User" w:date="2018-08-15T23:25:00Z">
        <w:r w:rsidR="004E2B23">
          <w:rPr>
            <w:b/>
          </w:rPr>
          <w:t>copy number</w:t>
        </w:r>
      </w:ins>
    </w:p>
    <w:p w14:paraId="36BE2927" w14:textId="567A3D1A" w:rsidR="00847B26" w:rsidRDefault="00F37617" w:rsidP="00F37617">
      <w:pPr>
        <w:spacing w:line="360" w:lineRule="auto"/>
      </w:pPr>
      <w:commentRangeStart w:id="184"/>
      <w:r>
        <w:t xml:space="preserve">In diploids, the genome that contains four copies of </w:t>
      </w:r>
      <w:proofErr w:type="spellStart"/>
      <w:r>
        <w:t>Rvs</w:t>
      </w:r>
      <w:commentRangeEnd w:id="184"/>
      <w:proofErr w:type="spellEnd"/>
      <w:r w:rsidR="00367129">
        <w:rPr>
          <w:rStyle w:val="CommentReference"/>
        </w:rPr>
        <w:commentReference w:id="184"/>
      </w:r>
      <w:r w:rsidR="00B01728">
        <w:t xml:space="preserve"> (4x</w:t>
      </w:r>
      <w:r w:rsidR="00B479DC">
        <w:t>d</w:t>
      </w:r>
      <w:r w:rsidR="00B01728">
        <w:t>)</w:t>
      </w:r>
      <w:r>
        <w:t xml:space="preserve"> </w:t>
      </w:r>
      <w:r w:rsidR="00236912">
        <w:t>could be expected to</w:t>
      </w:r>
      <w:r>
        <w:t xml:space="preserve"> express </w:t>
      </w:r>
      <w:r w:rsidR="006D1829">
        <w:t xml:space="preserve">and recruit </w:t>
      </w:r>
      <w:r>
        <w:t xml:space="preserve">twice the amount of </w:t>
      </w:r>
      <w:proofErr w:type="spellStart"/>
      <w:r>
        <w:t>Rvs</w:t>
      </w:r>
      <w:proofErr w:type="spellEnd"/>
      <w:r>
        <w:t xml:space="preserve"> as one that contains </w:t>
      </w:r>
      <w:r w:rsidR="0012470F">
        <w:t>two</w:t>
      </w:r>
      <w:r>
        <w:t xml:space="preserve"> copies</w:t>
      </w:r>
      <w:r w:rsidR="00B479DC">
        <w:t xml:space="preserve"> (2x</w:t>
      </w:r>
      <w:r w:rsidR="005B550A">
        <w:t>d)</w:t>
      </w:r>
      <w:r>
        <w:t xml:space="preserve">. </w:t>
      </w:r>
      <w:r w:rsidR="006D1829">
        <w:t xml:space="preserve">However, cytoplasmic signal </w:t>
      </w:r>
      <w:r w:rsidR="00D074AA">
        <w:t>increases</w:t>
      </w:r>
      <w:r w:rsidR="006D1829">
        <w:t xml:space="preserve"> by 1.6x and r</w:t>
      </w:r>
      <w:r>
        <w:t xml:space="preserve">ecruitment to endocytic sites increases </w:t>
      </w:r>
      <w:r w:rsidR="004D192D">
        <w:t xml:space="preserve">only </w:t>
      </w:r>
      <w:r w:rsidR="00592221">
        <w:t>by 1.4x</w:t>
      </w:r>
      <w:r>
        <w:t xml:space="preserve">. </w:t>
      </w:r>
      <w:r w:rsidR="00847B26">
        <w:t>D</w:t>
      </w:r>
      <w:r w:rsidR="00B121F9">
        <w:t xml:space="preserve">oubling the gene </w:t>
      </w:r>
      <w:r w:rsidR="00B479DC">
        <w:t>copies</w:t>
      </w:r>
      <w:r w:rsidR="00B121F9">
        <w:t xml:space="preserve"> </w:t>
      </w:r>
      <w:r w:rsidR="004216C3">
        <w:t>appears</w:t>
      </w:r>
      <w:r w:rsidR="00B121F9">
        <w:t xml:space="preserve"> not</w:t>
      </w:r>
      <w:r w:rsidR="004216C3">
        <w:t xml:space="preserve"> to</w:t>
      </w:r>
      <w:r w:rsidR="00B121F9">
        <w:t xml:space="preserve"> double </w:t>
      </w:r>
      <w:r>
        <w:t>protein expression</w:t>
      </w:r>
      <w:r w:rsidR="000C37E6">
        <w:t xml:space="preserve"> or recruitment</w:t>
      </w:r>
      <w:r w:rsidR="005F4D06">
        <w:t xml:space="preserve"> </w:t>
      </w:r>
      <w:r>
        <w:t xml:space="preserve">in the case of </w:t>
      </w:r>
      <w:proofErr w:type="spellStart"/>
      <w:r>
        <w:t>Rvs</w:t>
      </w:r>
      <w:proofErr w:type="spellEnd"/>
      <w:r w:rsidR="002B0230">
        <w:t>.</w:t>
      </w:r>
      <w:r w:rsidR="00847B26">
        <w:t xml:space="preserve"> Similarly, duplicating </w:t>
      </w:r>
      <w:proofErr w:type="spellStart"/>
      <w:r w:rsidR="00847B26">
        <w:t>Rvs</w:t>
      </w:r>
      <w:proofErr w:type="spellEnd"/>
      <w:r w:rsidR="00847B26">
        <w:t xml:space="preserve"> genes in haploids results in an increase </w:t>
      </w:r>
      <w:r w:rsidR="00997A7A">
        <w:t>in</w:t>
      </w:r>
      <w:r w:rsidR="00847B26">
        <w:t xml:space="preserve"> number of molecules recruited</w:t>
      </w:r>
      <w:r w:rsidR="00713E9A">
        <w:t>,</w:t>
      </w:r>
      <w:r w:rsidR="00713E9A" w:rsidRPr="00713E9A">
        <w:t xml:space="preserve"> </w:t>
      </w:r>
      <w:r w:rsidR="00713E9A">
        <w:t>but not in doubling</w:t>
      </w:r>
      <w:r w:rsidR="00787229">
        <w:t xml:space="preserve"> </w:t>
      </w:r>
      <w:r w:rsidR="005221D3">
        <w:t>(1xh, 2xh)</w:t>
      </w:r>
      <w:r w:rsidR="00847B26">
        <w:t xml:space="preserve">. </w:t>
      </w:r>
      <w:r w:rsidR="00F650CD">
        <w:t xml:space="preserve">Although the rate of adding </w:t>
      </w:r>
      <w:proofErr w:type="spellStart"/>
      <w:r w:rsidR="00F650CD">
        <w:t>Rvs</w:t>
      </w:r>
      <w:proofErr w:type="spellEnd"/>
      <w:r w:rsidR="00F650CD">
        <w:t xml:space="preserve"> is different in haploids and diploids, in both cases, it</w:t>
      </w:r>
      <w:r w:rsidR="00CD66A6">
        <w:t xml:space="preserve"> increase</w:t>
      </w:r>
      <w:r w:rsidR="00F650CD">
        <w:t>s</w:t>
      </w:r>
      <w:r w:rsidR="00CD66A6">
        <w:t xml:space="preserve"> by </w:t>
      </w:r>
      <w:r w:rsidR="00F650CD">
        <w:t>gene copy number</w:t>
      </w:r>
      <w:r w:rsidR="00AB68C5">
        <w:t xml:space="preserve">. </w:t>
      </w:r>
    </w:p>
    <w:p w14:paraId="3A6BE152" w14:textId="77777777" w:rsidR="00D7119C" w:rsidRDefault="00D7119C" w:rsidP="00F37617">
      <w:pPr>
        <w:spacing w:line="360" w:lineRule="auto"/>
      </w:pPr>
    </w:p>
    <w:p w14:paraId="4C1A947A" w14:textId="0CADB1EB" w:rsidR="00CD66A6" w:rsidRDefault="009515A5" w:rsidP="00990271">
      <w:pPr>
        <w:spacing w:line="360" w:lineRule="auto"/>
        <w:jc w:val="center"/>
      </w:pPr>
      <w:r>
        <w:rPr>
          <w:noProof/>
          <w:lang w:eastAsia="en-GB"/>
        </w:rPr>
        <w:drawing>
          <wp:inline distT="0" distB="0" distL="0" distR="0" wp14:anchorId="6A868AC5" wp14:editId="77A67C2D">
            <wp:extent cx="2752761" cy="2627951"/>
            <wp:effectExtent l="0" t="0" r="0" b="0"/>
            <wp:docPr id="13" name="Picture 13" descr="../figures/discussion/recruit_rate_final.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ures/discussion/recruit_rate_final.a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3876" cy="2638562"/>
                    </a:xfrm>
                    <a:prstGeom prst="rect">
                      <a:avLst/>
                    </a:prstGeom>
                    <a:noFill/>
                    <a:ln>
                      <a:noFill/>
                    </a:ln>
                  </pic:spPr>
                </pic:pic>
              </a:graphicData>
            </a:graphic>
          </wp:inline>
        </w:drawing>
      </w:r>
    </w:p>
    <w:p w14:paraId="5015F20D" w14:textId="7388C79D" w:rsidR="00976C1E" w:rsidRPr="00976C1E" w:rsidRDefault="00976C1E" w:rsidP="00976C1E">
      <w:pPr>
        <w:ind w:left="720"/>
      </w:pPr>
      <w:r w:rsidRPr="002D6E58">
        <w:rPr>
          <w:b/>
        </w:rPr>
        <w:lastRenderedPageBreak/>
        <w:t>Fig.4.</w:t>
      </w:r>
      <w:r>
        <w:rPr>
          <w:b/>
        </w:rPr>
        <w:t>2</w:t>
      </w:r>
      <w:r w:rsidRPr="002D6E58">
        <w:rPr>
          <w:b/>
        </w:rPr>
        <w:t>:</w:t>
      </w:r>
      <w:r>
        <w:t xml:space="preserve"> Rate of </w:t>
      </w:r>
      <w:proofErr w:type="spellStart"/>
      <w:r>
        <w:t>Rvs</w:t>
      </w:r>
      <w:proofErr w:type="spellEnd"/>
      <w:r>
        <w:t xml:space="preserve"> </w:t>
      </w:r>
      <w:r w:rsidR="001F1DBF">
        <w:t xml:space="preserve">molecules </w:t>
      </w:r>
      <w:r>
        <w:t xml:space="preserve">added to endocytic sites before scission vs gene copy number in haploids and diploids. </w:t>
      </w:r>
      <w:r w:rsidR="008A0A0A">
        <w:t>SEM of the molecule numbers recruited, and linear fit</w:t>
      </w:r>
      <w:r w:rsidR="002A1C67">
        <w:t xml:space="preserve"> through the data</w:t>
      </w:r>
      <w:r w:rsidR="008A0A0A">
        <w:t xml:space="preserve"> is </w:t>
      </w:r>
      <w:commentRangeStart w:id="185"/>
      <w:r w:rsidR="008A0A0A">
        <w:t>shown</w:t>
      </w:r>
      <w:commentRangeEnd w:id="185"/>
      <w:r w:rsidR="00412AC1">
        <w:rPr>
          <w:rStyle w:val="CommentReference"/>
        </w:rPr>
        <w:commentReference w:id="185"/>
      </w:r>
      <w:r w:rsidR="008A0A0A">
        <w:t>.</w:t>
      </w:r>
    </w:p>
    <w:p w14:paraId="02C90E14" w14:textId="77777777" w:rsidR="000311A4" w:rsidRDefault="000311A4" w:rsidP="007815EE">
      <w:pPr>
        <w:spacing w:line="360" w:lineRule="auto"/>
      </w:pPr>
    </w:p>
    <w:p w14:paraId="1B172C63" w14:textId="574FE58D" w:rsidR="00EE65E0" w:rsidRDefault="00EE65E0" w:rsidP="00EE65E0">
      <w:pPr>
        <w:spacing w:line="360" w:lineRule="auto"/>
      </w:pPr>
      <w:r>
        <w:t xml:space="preserve">The rate of </w:t>
      </w:r>
      <w:proofErr w:type="spellStart"/>
      <w:r>
        <w:t>Rvs</w:t>
      </w:r>
      <w:proofErr w:type="spellEnd"/>
      <w:r>
        <w:t xml:space="preserve"> recruitment is slower in WT diploid compared to WT haploid (</w:t>
      </w:r>
      <w:r w:rsidR="000311A4">
        <w:t>2x</w:t>
      </w:r>
      <w:r w:rsidR="00976C1E">
        <w:t>d vs 1x</w:t>
      </w:r>
      <w:r>
        <w:t xml:space="preserve">h, Fig.4.2). </w:t>
      </w:r>
      <w:r w:rsidR="00B479DC">
        <w:t xml:space="preserve">Diploid cells do not double in volume compared to haploids: </w:t>
      </w:r>
      <w:r w:rsidR="00545A7E">
        <w:t>under</w:t>
      </w:r>
      <w:r w:rsidR="00B479DC">
        <w:t xml:space="preserve"> normal growth conditions, the volume of the diploid cell is around 1.57x that of the haploid cell, and the average cell surface area increases to  about 1.4x </w:t>
      </w:r>
      <w:r w:rsidR="00B479DC">
        <w:fldChar w:fldCharType="begin" w:fldLock="1"/>
      </w:r>
      <w:r w:rsidR="0057034D">
        <w:instrText>ADDIN CSL_CITATION {"citationItems":[{"id":"ITEM-1","itemData":{"DOI":"10.1073/pnas.72.3.794","ISSN":"0027-8424","author":[{"dropping-particle":"","family":"Weiss","given":"R. L.","non-dropping-particle":"","parse-names":false,"suffix":""},{"dropping-particle":"","family":"Kukora","given":"J. R.","non-dropping-particle":"","parse-names":false,"suffix":""},{"dropping-particle":"","family":"Adams","given":"J.","non-dropping-particle":"","parse-names":false,"suffix":""}],"container-title":"Proceedings of the National Academy of Sciences","id":"ITEM-1","issue":"3","issued":{"date-parts":[["1975","3","1"]]},"page":"794-798","title":"The relationship between enzyme activity, cell geometry, and fitness in Saccharomyces cerevisiae.","type":"article-journal","volume":"72"},"uris":["http://www.mendeley.com/documents/?uuid=dccbc759-c684-3551-b299-8be6d19881ef"]}],"mendeley":{"formattedCitation":"(Weiss, Kukora, and Adams 1975)","plainTextFormattedCitation":"(Weiss, Kukora, and Adams 1975)","previouslyFormattedCitation":"(Weiss, Kukora, and Adams 1975)"},"properties":{"noteIndex":0},"schema":"https://github.com/citation-style-language/schema/raw/master/csl-citation.json"}</w:instrText>
      </w:r>
      <w:r w:rsidR="00B479DC">
        <w:fldChar w:fldCharType="separate"/>
      </w:r>
      <w:r w:rsidR="00B479DC" w:rsidRPr="00F95C1A">
        <w:rPr>
          <w:noProof/>
        </w:rPr>
        <w:t>(Weiss, Kukora, and Adams 1975)</w:t>
      </w:r>
      <w:r w:rsidR="00B479DC">
        <w:fldChar w:fldCharType="end"/>
      </w:r>
      <w:r w:rsidR="00B479DC">
        <w:t xml:space="preserve">. </w:t>
      </w:r>
      <w:r w:rsidR="00A56D3E">
        <w:t>It is possible that the</w:t>
      </w:r>
      <w:r w:rsidR="00B479DC">
        <w:t xml:space="preserve"> </w:t>
      </w:r>
      <w:commentRangeStart w:id="186"/>
      <w:r w:rsidR="00B479DC">
        <w:t xml:space="preserve">delay in recruitment </w:t>
      </w:r>
      <w:del w:id="187" w:author="Microsoft Office User" w:date="2018-08-15T23:34:00Z">
        <w:r w:rsidR="00B479DC" w:rsidDel="004B2071">
          <w:delText xml:space="preserve">is </w:delText>
        </w:r>
      </w:del>
      <w:r w:rsidR="00075C2E">
        <w:t xml:space="preserve">arises from the fact that protein expression remains </w:t>
      </w:r>
      <w:commentRangeEnd w:id="186"/>
      <w:r w:rsidR="00AC799A">
        <w:rPr>
          <w:rStyle w:val="CommentReference"/>
        </w:rPr>
        <w:commentReference w:id="186"/>
      </w:r>
      <w:r w:rsidR="00075C2E">
        <w:t xml:space="preserve">the same </w:t>
      </w:r>
      <w:r w:rsidR="0012413F">
        <w:t>in both</w:t>
      </w:r>
      <w:r w:rsidR="008D10A4">
        <w:t>. T</w:t>
      </w:r>
      <w:r w:rsidR="00FA5185">
        <w:t>here is a larger surface area</w:t>
      </w:r>
      <w:r w:rsidR="00756C84">
        <w:t xml:space="preserve"> and volume</w:t>
      </w:r>
      <w:r w:rsidR="00FA5185">
        <w:t xml:space="preserve">, </w:t>
      </w:r>
      <w:r w:rsidR="00640C31">
        <w:t>and</w:t>
      </w:r>
      <w:r w:rsidR="00756C84">
        <w:t xml:space="preserve"> </w:t>
      </w:r>
      <w:r w:rsidR="00FA5185">
        <w:t>more endocytic events</w:t>
      </w:r>
      <w:r w:rsidR="00DB72DE">
        <w:t xml:space="preserve"> in diploids</w:t>
      </w:r>
      <w:r w:rsidR="00FA5185">
        <w:t xml:space="preserve">. Recruitment </w:t>
      </w:r>
      <w:r w:rsidR="00B57485">
        <w:t>could</w:t>
      </w:r>
      <w:r w:rsidR="00D320B4">
        <w:t xml:space="preserve"> be</w:t>
      </w:r>
      <w:r w:rsidR="00FA5185">
        <w:t xml:space="preserve"> delay</w:t>
      </w:r>
      <w:r w:rsidR="0022133F">
        <w:t>ed</w:t>
      </w:r>
      <w:r w:rsidR="00FA5185">
        <w:t xml:space="preserve"> </w:t>
      </w:r>
      <w:r w:rsidR="0022133F">
        <w:t xml:space="preserve">in diploids because </w:t>
      </w:r>
      <w:proofErr w:type="spellStart"/>
      <w:r w:rsidR="0022133F">
        <w:t>Rvs</w:t>
      </w:r>
      <w:proofErr w:type="spellEnd"/>
      <w:r w:rsidR="0022133F">
        <w:t xml:space="preserve"> is recruited</w:t>
      </w:r>
      <w:r w:rsidR="00373F1C">
        <w:t xml:space="preserve"> from similarly concentrated</w:t>
      </w:r>
      <w:r w:rsidR="0022133F">
        <w:t xml:space="preserve"> cytoplasmic pool to more sites, </w:t>
      </w:r>
      <w:commentRangeStart w:id="188"/>
      <w:r w:rsidR="0022133F">
        <w:t xml:space="preserve">decreasing the local </w:t>
      </w:r>
      <w:r w:rsidR="00FF0439">
        <w:t>concentration</w:t>
      </w:r>
      <w:r w:rsidR="0022133F">
        <w:t>.</w:t>
      </w:r>
      <w:commentRangeEnd w:id="188"/>
      <w:r w:rsidR="000D1F86">
        <w:rPr>
          <w:rStyle w:val="CommentReference"/>
        </w:rPr>
        <w:commentReference w:id="188"/>
      </w:r>
    </w:p>
    <w:p w14:paraId="29DD672E" w14:textId="77777777" w:rsidR="00847B26" w:rsidRDefault="00847B26" w:rsidP="00F37617">
      <w:pPr>
        <w:spacing w:line="360" w:lineRule="auto"/>
      </w:pPr>
    </w:p>
    <w:p w14:paraId="51B81471" w14:textId="0C386F97" w:rsidR="004372E7" w:rsidRDefault="00926F7F" w:rsidP="00582DBB">
      <w:pPr>
        <w:spacing w:line="360" w:lineRule="auto"/>
      </w:pPr>
      <w:r>
        <w:t>Cytoplasmic protein concentration</w:t>
      </w:r>
      <w:r w:rsidR="00B121F9">
        <w:t xml:space="preserve"> is increased when gene copies are increased</w:t>
      </w:r>
      <w:r w:rsidR="002B0230">
        <w:t xml:space="preserve">, and recruitment </w:t>
      </w:r>
      <w:r w:rsidR="00847B26">
        <w:t xml:space="preserve">to endocytic sites </w:t>
      </w:r>
      <w:r w:rsidR="002B0230">
        <w:t>is increased by the increase in</w:t>
      </w:r>
      <w:r w:rsidR="00C016E4">
        <w:t xml:space="preserve"> cytoplasmic concentration</w:t>
      </w:r>
      <w:r w:rsidR="00F37617">
        <w:t xml:space="preserve">. </w:t>
      </w:r>
      <w:del w:id="189" w:author="Microsoft Office User" w:date="2018-08-15T23:38:00Z">
        <w:r w:rsidR="0068795F" w:rsidDel="005C310E">
          <w:delText>Although t</w:delText>
        </w:r>
      </w:del>
      <w:ins w:id="190" w:author="Microsoft Office User" w:date="2018-08-15T23:38:00Z">
        <w:r w:rsidR="005C310E">
          <w:t>T</w:t>
        </w:r>
      </w:ins>
      <w:r w:rsidR="0068795F">
        <w:t>h</w:t>
      </w:r>
      <w:del w:id="191" w:author="Microsoft Office User" w:date="2018-08-15T23:38:00Z">
        <w:r w:rsidR="0068795F" w:rsidDel="005C310E">
          <w:delText>i</w:delText>
        </w:r>
      </w:del>
      <w:ins w:id="192" w:author="Microsoft Office User" w:date="2018-08-15T23:38:00Z">
        <w:r w:rsidR="005C310E">
          <w:t>e</w:t>
        </w:r>
      </w:ins>
      <w:r w:rsidR="0068795F">
        <w:t>s</w:t>
      </w:r>
      <w:ins w:id="193" w:author="Microsoft Office User" w:date="2018-08-15T23:38:00Z">
        <w:r w:rsidR="005C310E">
          <w:t>e</w:t>
        </w:r>
      </w:ins>
      <w:r w:rsidR="0068795F">
        <w:t xml:space="preserve"> data </w:t>
      </w:r>
      <w:del w:id="194" w:author="Microsoft Office User" w:date="2018-08-15T23:38:00Z">
        <w:r w:rsidR="0068795F" w:rsidDel="005C310E">
          <w:delText>needs to be confirmed by quantitative western blots for protein expression, it</w:delText>
        </w:r>
        <w:r w:rsidR="00847B26" w:rsidDel="005C310E">
          <w:delText xml:space="preserve"> </w:delText>
        </w:r>
      </w:del>
      <w:r w:rsidR="00847B26">
        <w:t>suggest</w:t>
      </w:r>
      <w:del w:id="195" w:author="Microsoft Office User" w:date="2018-08-15T23:38:00Z">
        <w:r w:rsidR="00847B26" w:rsidDel="005C310E">
          <w:delText>s</w:delText>
        </w:r>
      </w:del>
      <w:r w:rsidR="00847B26">
        <w:t xml:space="preserve"> that</w:t>
      </w:r>
      <w:r w:rsidR="008943B5">
        <w:t xml:space="preserve"> </w:t>
      </w:r>
      <w:del w:id="196" w:author="Microsoft Office User" w:date="2018-08-15T23:38:00Z">
        <w:r w:rsidR="008943B5" w:rsidDel="004E6392">
          <w:delText>how much</w:delText>
        </w:r>
      </w:del>
      <w:ins w:id="197" w:author="Microsoft Office User" w:date="2018-08-15T23:38:00Z">
        <w:r w:rsidR="004E6392">
          <w:t>the amount of</w:t>
        </w:r>
      </w:ins>
      <w:r w:rsidR="008943B5">
        <w:t xml:space="preserve"> </w:t>
      </w:r>
      <w:proofErr w:type="spellStart"/>
      <w:r w:rsidR="00847B26">
        <w:t>Rvs</w:t>
      </w:r>
      <w:proofErr w:type="spellEnd"/>
      <w:r w:rsidR="00847B26">
        <w:t xml:space="preserve"> </w:t>
      </w:r>
      <w:ins w:id="198" w:author="Microsoft Office User" w:date="2018-08-15T23:38:00Z">
        <w:r w:rsidR="004E6392">
          <w:t xml:space="preserve">that </w:t>
        </w:r>
      </w:ins>
      <w:r w:rsidR="008943B5">
        <w:t>is recruited</w:t>
      </w:r>
      <w:r w:rsidR="001B72EF">
        <w:t xml:space="preserve"> scales with</w:t>
      </w:r>
      <w:r w:rsidR="00847B26">
        <w:t xml:space="preserve"> </w:t>
      </w:r>
      <w:r w:rsidR="00742564">
        <w:t>available</w:t>
      </w:r>
      <w:r w:rsidR="00847B26">
        <w:t xml:space="preserve"> concentration of protein</w:t>
      </w:r>
      <w:r w:rsidR="0047743F">
        <w:t>.</w:t>
      </w:r>
      <w:commentRangeStart w:id="199"/>
      <w:r w:rsidR="00847B26">
        <w:t xml:space="preserve"> </w:t>
      </w:r>
      <w:commentRangeEnd w:id="199"/>
      <w:r w:rsidR="004E6392">
        <w:rPr>
          <w:rStyle w:val="CommentReference"/>
        </w:rPr>
        <w:commentReference w:id="199"/>
      </w:r>
    </w:p>
    <w:p w14:paraId="0A8F0590" w14:textId="560EE333" w:rsidR="00585250" w:rsidRDefault="00585250" w:rsidP="004372E7">
      <w:pPr>
        <w:spacing w:line="360" w:lineRule="auto"/>
        <w:ind w:left="720"/>
      </w:pPr>
    </w:p>
    <w:p w14:paraId="2841B946" w14:textId="77777777" w:rsidR="00585250" w:rsidRDefault="00585250" w:rsidP="00585250">
      <w:pPr>
        <w:spacing w:line="360" w:lineRule="auto"/>
        <w:rPr>
          <w:b/>
        </w:rPr>
      </w:pPr>
      <w:r>
        <w:rPr>
          <w:b/>
        </w:rPr>
        <w:t>4</w:t>
      </w:r>
      <w:r w:rsidRPr="00916EA9">
        <w:rPr>
          <w:b/>
        </w:rPr>
        <w:t>.</w:t>
      </w:r>
      <w:r>
        <w:rPr>
          <w:b/>
        </w:rPr>
        <w:t>2</w:t>
      </w:r>
      <w:r w:rsidRPr="00916EA9">
        <w:rPr>
          <w:b/>
        </w:rPr>
        <w:t xml:space="preserve"> </w:t>
      </w:r>
      <w:commentRangeStart w:id="200"/>
      <w:r w:rsidRPr="00916EA9">
        <w:rPr>
          <w:b/>
        </w:rPr>
        <w:t xml:space="preserve">Arrangement of </w:t>
      </w:r>
      <w:proofErr w:type="spellStart"/>
      <w:r w:rsidRPr="00916EA9">
        <w:rPr>
          <w:b/>
        </w:rPr>
        <w:t>Rvs</w:t>
      </w:r>
      <w:commentRangeEnd w:id="200"/>
      <w:proofErr w:type="spellEnd"/>
      <w:r w:rsidR="00EB3287">
        <w:rPr>
          <w:rStyle w:val="CommentReference"/>
        </w:rPr>
        <w:commentReference w:id="200"/>
      </w:r>
    </w:p>
    <w:p w14:paraId="7C6D781C" w14:textId="40B98E68" w:rsidR="00585250" w:rsidRDefault="00585250" w:rsidP="00585250">
      <w:pPr>
        <w:spacing w:line="360" w:lineRule="auto"/>
      </w:pPr>
      <w:r>
        <w:t xml:space="preserve">No solved structure for the </w:t>
      </w:r>
      <w:proofErr w:type="spellStart"/>
      <w:r>
        <w:t>Rvs</w:t>
      </w:r>
      <w:proofErr w:type="spellEnd"/>
      <w:r>
        <w:t xml:space="preserve"> complex exits.</w:t>
      </w:r>
      <w:r w:rsidRPr="00CD0C1C">
        <w:t xml:space="preserve"> </w:t>
      </w:r>
      <w:r>
        <w:t xml:space="preserve">That </w:t>
      </w:r>
      <w:proofErr w:type="spellStart"/>
      <w:r>
        <w:t>Rvs</w:t>
      </w:r>
      <w:proofErr w:type="spellEnd"/>
      <w:r>
        <w:t xml:space="preserve"> is a hetero- rather than homodimer suggests that the structure need not resemble that of </w:t>
      </w:r>
      <w:proofErr w:type="spellStart"/>
      <w:r>
        <w:t>Amphiphysin</w:t>
      </w:r>
      <w:proofErr w:type="spellEnd"/>
      <w:r>
        <w:t xml:space="preserve"> or </w:t>
      </w:r>
      <w:proofErr w:type="spellStart"/>
      <w:r>
        <w:t>Endophilin</w:t>
      </w:r>
      <w:proofErr w:type="spellEnd"/>
      <w:r>
        <w:t xml:space="preserve"> homodimers, and a high-resolution </w:t>
      </w:r>
      <w:r w:rsidR="00EF1F58">
        <w:t>detail</w:t>
      </w:r>
      <w:r>
        <w:t xml:space="preserve"> will be necessary to clarify the interaction and arrangement of </w:t>
      </w:r>
      <w:proofErr w:type="spellStart"/>
      <w:r>
        <w:t>Rvs</w:t>
      </w:r>
      <w:proofErr w:type="spellEnd"/>
      <w:r>
        <w:t xml:space="preserve"> on endocytic tubes. It is therefore unclear how </w:t>
      </w:r>
      <w:proofErr w:type="spellStart"/>
      <w:r>
        <w:t>Rvs</w:t>
      </w:r>
      <w:proofErr w:type="spellEnd"/>
      <w:r>
        <w:t xml:space="preserve"> is arranged, although there are some indications from the experiments in </w:t>
      </w:r>
      <w:commentRangeStart w:id="201"/>
      <w:r>
        <w:t xml:space="preserve">this work </w:t>
      </w:r>
      <w:commentRangeEnd w:id="201"/>
      <w:r w:rsidR="000944E7">
        <w:rPr>
          <w:rStyle w:val="CommentReference"/>
        </w:rPr>
        <w:commentReference w:id="201"/>
      </w:r>
      <w:r>
        <w:t>of the interaction with the membrane.</w:t>
      </w:r>
    </w:p>
    <w:p w14:paraId="2BD512DF" w14:textId="77777777" w:rsidR="00585250" w:rsidRDefault="00585250" w:rsidP="008A1FB7">
      <w:pPr>
        <w:spacing w:line="360" w:lineRule="auto"/>
        <w:rPr>
          <w:b/>
        </w:rPr>
      </w:pPr>
    </w:p>
    <w:p w14:paraId="4F5EDADD" w14:textId="621BF80C" w:rsidR="00326D5F" w:rsidRDefault="008A1FB7" w:rsidP="008A1FB7">
      <w:pPr>
        <w:spacing w:line="360" w:lineRule="auto"/>
        <w:rPr>
          <w:b/>
        </w:rPr>
      </w:pPr>
      <w:r>
        <w:rPr>
          <w:b/>
        </w:rPr>
        <w:t>4</w:t>
      </w:r>
      <w:r w:rsidR="004F07C2">
        <w:rPr>
          <w:b/>
        </w:rPr>
        <w:t>.2.1</w:t>
      </w:r>
      <w:r w:rsidRPr="00916EA9">
        <w:rPr>
          <w:b/>
        </w:rPr>
        <w:t xml:space="preserve"> </w:t>
      </w:r>
      <w:proofErr w:type="spellStart"/>
      <w:r w:rsidRPr="00916EA9">
        <w:rPr>
          <w:b/>
        </w:rPr>
        <w:t>Rvs</w:t>
      </w:r>
      <w:proofErr w:type="spellEnd"/>
      <w:r w:rsidRPr="00916EA9">
        <w:rPr>
          <w:b/>
        </w:rPr>
        <w:t xml:space="preserve"> does not form a tight scaffold on membrane tubes</w:t>
      </w:r>
    </w:p>
    <w:p w14:paraId="13172AD7" w14:textId="3C947CD6" w:rsidR="001579B6" w:rsidRDefault="006C30DA" w:rsidP="008A1FB7">
      <w:pPr>
        <w:spacing w:line="360" w:lineRule="auto"/>
      </w:pPr>
      <w:r w:rsidRPr="0066467C">
        <w:rPr>
          <w:i/>
        </w:rPr>
        <w:t>In-vitro</w:t>
      </w:r>
      <w:r w:rsidR="00C9441C">
        <w:t xml:space="preserve"> helices</w:t>
      </w:r>
      <w:r>
        <w:t xml:space="preserve"> of</w:t>
      </w:r>
      <w:r w:rsidR="008A1FB7">
        <w:t xml:space="preserve"> BAR domains</w:t>
      </w:r>
      <w:r>
        <w:t xml:space="preserve"> </w:t>
      </w:r>
      <w:r w:rsidR="008A1FB7">
        <w:t xml:space="preserve">have </w:t>
      </w:r>
      <w:commentRangeStart w:id="202"/>
      <w:r w:rsidR="008A1FB7">
        <w:t xml:space="preserve">suggested that </w:t>
      </w:r>
      <w:proofErr w:type="spellStart"/>
      <w:r w:rsidR="008A1FB7">
        <w:t>Rvs</w:t>
      </w:r>
      <w:proofErr w:type="spellEnd"/>
      <w:r w:rsidR="008A1FB7">
        <w:t xml:space="preserve"> might form a similar helical scaffold</w:t>
      </w:r>
      <w:commentRangeEnd w:id="202"/>
      <w:r w:rsidR="00CF1826">
        <w:rPr>
          <w:rStyle w:val="CommentReference"/>
        </w:rPr>
        <w:commentReference w:id="202"/>
      </w:r>
      <w:r w:rsidR="008A1FB7">
        <w:t xml:space="preserve">. </w:t>
      </w:r>
      <w:commentRangeStart w:id="203"/>
      <w:r w:rsidR="008A1FB7">
        <w:t>Correlating CLEM and centroid movements</w:t>
      </w:r>
      <w:commentRangeEnd w:id="203"/>
      <w:r w:rsidR="00C005DE">
        <w:rPr>
          <w:rStyle w:val="CommentReference"/>
        </w:rPr>
        <w:commentReference w:id="203"/>
      </w:r>
      <w:r w:rsidR="008A1FB7">
        <w:t xml:space="preserve"> has proposed that an </w:t>
      </w:r>
      <w:proofErr w:type="spellStart"/>
      <w:r w:rsidR="008A1FB7">
        <w:t>Rvs</w:t>
      </w:r>
      <w:proofErr w:type="spellEnd"/>
      <w:r w:rsidR="008A1FB7">
        <w:t xml:space="preserve"> scaffold covers the entire membrane tube up</w:t>
      </w:r>
      <w:r w:rsidR="00017379">
        <w:t xml:space="preserve"> </w:t>
      </w:r>
      <w:r w:rsidR="008A1FB7">
        <w:t>to the base of the future vesicle</w:t>
      </w:r>
      <w:r w:rsidR="00003430">
        <w:t xml:space="preserve"> </w:t>
      </w:r>
      <w:r w:rsidR="00003430">
        <w:fldChar w:fldCharType="begin" w:fldLock="1"/>
      </w:r>
      <w:r w:rsidR="00003430">
        <w:instrText>ADDIN CSL_CITATION {"citationItems":[{"id":"ITEM-1","itemData":{"DOI":"10.7554/eLife.04535","ISSN":"2050-084X","abstract":"Clathrin-mediated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membrane.To Top\nClathrin-mediated endocytosis is an essential process that forms vesicles from the plasma membrane. Although most of the protein components of the endocytic protein machinery have been thoroughly characterized, their organization at the endocytic site is poorly understood. We developed a fluorescence microscopy method to track the average positions of yeast endocytic proteins in relation to each other with a time precision below 1 s and with a spatial precision of ~10 nm. With these data, integrated with shapes of endocytic membrane intermediates and with superresolution imaging, we could visualize the dynamic architecture of the endocytic machinery. We showed how different coat proteins are distributed within the coat structure and how the assembly dynamics of N-BAR proteins relate to membrane shape changes. Moreover, we found that the region of actin polymerization is located at the base of the endocytic invagination, with the growing ends of filaments pointing toward the plasma membrane.","author":[{"dropping-particle":"","family":"Picco","given":"Andrea","non-dropping-particle":"","parse-names":false,"suffix":""},{"dropping-particle":"","family":"Mund","given":"Markus","non-dropping-particle":"","parse-names":false,"suffix":""},{"dropping-particle":"","family":"Ries","given":"Jonas","non-dropping-particle":"","parse-names":false,"suffix":""},{"dropping-particle":"","family":"Nédélec","given":"François","non-dropping-particle":"","parse-names":false,"suffix":""},{"dropping-particle":"","family":"Kaksonen","given":"Marko","non-dropping-particle":"","parse-names":false,"suffix":""}],"container-title":"eLife","id":"ITEM-1","issued":{"date-parts":[["2015","2"]]},"language":"en","page":"e04535","title":"Visualizing the functional architecture of the endocytic machinery","type":"article-journal"},"uris":["http://www.mendeley.com/documents/?uuid=52656222-a0ca-4722-ab78-188dd70cedb7"]}],"mendeley":{"formattedCitation":"(Picco et al. 2015)","plainTextFormattedCitation":"(Picco et al. 2015)"},"properties":{"noteIndex":0},"schema":"https://github.com/citation-style-language/schema/raw/master/csl-citation.json"}</w:instrText>
      </w:r>
      <w:r w:rsidR="00003430">
        <w:fldChar w:fldCharType="separate"/>
      </w:r>
      <w:r w:rsidR="00003430" w:rsidRPr="00003430">
        <w:rPr>
          <w:noProof/>
        </w:rPr>
        <w:t>(Picco et al. 2015)</w:t>
      </w:r>
      <w:r w:rsidR="00003430">
        <w:fldChar w:fldCharType="end"/>
      </w:r>
      <w:r w:rsidR="008A1FB7">
        <w:t xml:space="preserve">. </w:t>
      </w:r>
    </w:p>
    <w:p w14:paraId="136E7475" w14:textId="77777777" w:rsidR="001579B6" w:rsidRDefault="001579B6" w:rsidP="008A1FB7">
      <w:pPr>
        <w:spacing w:line="360" w:lineRule="auto"/>
      </w:pPr>
    </w:p>
    <w:p w14:paraId="0C3E717D" w14:textId="68945D8B" w:rsidR="00C5026C" w:rsidRDefault="008A1FB7" w:rsidP="008A1FB7">
      <w:pPr>
        <w:spacing w:line="360" w:lineRule="auto"/>
      </w:pPr>
      <w:r>
        <w:t xml:space="preserve">In diploid </w:t>
      </w:r>
      <w:proofErr w:type="spellStart"/>
      <w:r>
        <w:t>Rvs</w:t>
      </w:r>
      <w:proofErr w:type="spellEnd"/>
      <w:r>
        <w:t xml:space="preserve"> strains, more </w:t>
      </w:r>
      <w:proofErr w:type="spellStart"/>
      <w:r>
        <w:t>Rvs</w:t>
      </w:r>
      <w:proofErr w:type="spellEnd"/>
      <w:r>
        <w:t xml:space="preserve"> can be recruited, at a much faster rate than in </w:t>
      </w:r>
      <w:commentRangeStart w:id="204"/>
      <w:r>
        <w:t xml:space="preserve">WT cells </w:t>
      </w:r>
      <w:commentRangeEnd w:id="204"/>
      <w:r w:rsidR="00F842DC">
        <w:rPr>
          <w:rStyle w:val="CommentReference"/>
        </w:rPr>
        <w:commentReference w:id="204"/>
      </w:r>
      <w:r>
        <w:t>(Fig.3.9 B-C</w:t>
      </w:r>
      <w:r w:rsidR="00E9353B">
        <w:t>, Fig</w:t>
      </w:r>
      <w:r w:rsidR="002A2019">
        <w:t>.</w:t>
      </w:r>
      <w:r w:rsidR="00E9353B">
        <w:t>4.2</w:t>
      </w:r>
      <w:r w:rsidR="00E73281">
        <w:t>)</w:t>
      </w:r>
      <w:r>
        <w:t>. Disassembly dynamics</w:t>
      </w:r>
      <w:r w:rsidR="00017379">
        <w:t xml:space="preserve"> of 4x</w:t>
      </w:r>
      <w:r w:rsidR="004135C2">
        <w:t>d</w:t>
      </w:r>
      <w:r w:rsidR="00B04345">
        <w:t xml:space="preserve">, </w:t>
      </w:r>
      <w:r>
        <w:t xml:space="preserve">however, is the same as in </w:t>
      </w:r>
      <w:r w:rsidR="004135C2">
        <w:t>2xd</w:t>
      </w:r>
      <w:r w:rsidR="00FB7F05">
        <w:t xml:space="preserve"> (Fig.3.9</w:t>
      </w:r>
      <w:r w:rsidR="00E0087D">
        <w:t>C</w:t>
      </w:r>
      <w:r w:rsidR="00FB7F05">
        <w:t xml:space="preserve">, </w:t>
      </w:r>
      <w:r w:rsidR="00FB7F05">
        <w:lastRenderedPageBreak/>
        <w:t>Fig</w:t>
      </w:r>
      <w:r w:rsidR="005923E1">
        <w:t>.</w:t>
      </w:r>
      <w:r w:rsidR="00FB7F05">
        <w:t>4.3)</w:t>
      </w:r>
      <w:r w:rsidR="001A2414">
        <w:t>.</w:t>
      </w:r>
      <w:r>
        <w:t xml:space="preserve"> The sharp decay of fluorescent intensity </w:t>
      </w:r>
      <w:r w:rsidR="00F472F5">
        <w:t xml:space="preserve">of </w:t>
      </w:r>
      <w:commentRangeStart w:id="205"/>
      <w:r w:rsidR="00FB00D7">
        <w:t xml:space="preserve">WT </w:t>
      </w:r>
      <w:proofErr w:type="spellStart"/>
      <w:r>
        <w:t>Rvs</w:t>
      </w:r>
      <w:proofErr w:type="spellEnd"/>
      <w:r w:rsidR="00FB00D7">
        <w:t xml:space="preserve"> </w:t>
      </w:r>
      <w:commentRangeEnd w:id="205"/>
      <w:r w:rsidR="00CA3C4C">
        <w:rPr>
          <w:rStyle w:val="CommentReference"/>
        </w:rPr>
        <w:commentReference w:id="205"/>
      </w:r>
      <w:r w:rsidR="00FB00D7">
        <w:t xml:space="preserve">(1xh in haploids, 2xd in diploids) </w:t>
      </w:r>
      <w:r w:rsidR="000049E7">
        <w:t>indicates that all of the protein</w:t>
      </w:r>
      <w:r>
        <w:t xml:space="preserve"> is suddenly released, consistent with a BAR scaffold that breaks upon vesicle scission, releasing all the membrane-bound protein at once. </w:t>
      </w:r>
      <w:r w:rsidR="00E73BF8">
        <w:t>A similar</w:t>
      </w:r>
      <w:r w:rsidR="006A6777">
        <w:t xml:space="preserve"> decay in the 4x</w:t>
      </w:r>
      <w:r w:rsidR="000B664A">
        <w:t>d</w:t>
      </w:r>
      <w:r>
        <w:t xml:space="preserve"> strain </w:t>
      </w:r>
      <w:commentRangeStart w:id="206"/>
      <w:r>
        <w:t xml:space="preserve">suggests that all the </w:t>
      </w:r>
      <w:proofErr w:type="spellStart"/>
      <w:r>
        <w:t>Rvs</w:t>
      </w:r>
      <w:proofErr w:type="spellEnd"/>
      <w:r>
        <w:t xml:space="preserve"> here is also bound to the </w:t>
      </w:r>
      <w:commentRangeEnd w:id="206"/>
      <w:r w:rsidR="00103225">
        <w:rPr>
          <w:rStyle w:val="CommentReference"/>
        </w:rPr>
        <w:commentReference w:id="206"/>
      </w:r>
      <w:r>
        <w:t xml:space="preserve">membrane. Since the membrane is able to </w:t>
      </w:r>
      <w:r w:rsidRPr="00547455">
        <w:rPr>
          <w:color w:val="000000" w:themeColor="text1"/>
        </w:rPr>
        <w:t xml:space="preserve">accommodate 1.4x </w:t>
      </w:r>
      <w:r>
        <w:t xml:space="preserve">the amount of </w:t>
      </w:r>
      <w:commentRangeStart w:id="207"/>
      <w:r>
        <w:t>BA</w:t>
      </w:r>
      <w:r w:rsidR="00EF4EC9">
        <w:t>R protein as the WT</w:t>
      </w:r>
      <w:commentRangeEnd w:id="207"/>
      <w:r w:rsidR="00E51939">
        <w:rPr>
          <w:rStyle w:val="CommentReference"/>
        </w:rPr>
        <w:commentReference w:id="207"/>
      </w:r>
      <w:r>
        <w:t>, it</w:t>
      </w:r>
      <w:r w:rsidR="00EF4EC9">
        <w:t xml:space="preserve"> would suggest that at lower protein amounts, </w:t>
      </w:r>
      <w:r w:rsidR="00D23408">
        <w:t xml:space="preserve">a </w:t>
      </w:r>
      <w:r>
        <w:t xml:space="preserve">tight helix that covers the entire tube </w:t>
      </w:r>
      <w:r w:rsidR="008F7A2E">
        <w:t>i</w:t>
      </w:r>
      <w:r>
        <w:t>s not likely</w:t>
      </w:r>
      <w:r w:rsidR="0030371D">
        <w:t>. A</w:t>
      </w:r>
      <w:r>
        <w:t xml:space="preserve">dding molecules to </w:t>
      </w:r>
      <w:commentRangeStart w:id="208"/>
      <w:r>
        <w:t xml:space="preserve">such a tube </w:t>
      </w:r>
      <w:commentRangeEnd w:id="208"/>
      <w:r w:rsidR="000225B7">
        <w:rPr>
          <w:rStyle w:val="CommentReference"/>
        </w:rPr>
        <w:commentReference w:id="208"/>
      </w:r>
      <w:r>
        <w:t xml:space="preserve">would result in a change in </w:t>
      </w:r>
      <w:proofErr w:type="spellStart"/>
      <w:r w:rsidR="00DD241C">
        <w:t>Rvs</w:t>
      </w:r>
      <w:proofErr w:type="spellEnd"/>
      <w:r w:rsidR="00DD241C">
        <w:t xml:space="preserve"> </w:t>
      </w:r>
      <w:r w:rsidR="00C5026C">
        <w:t xml:space="preserve">assembly and disassembly </w:t>
      </w:r>
      <w:r>
        <w:t>dynamics.</w:t>
      </w:r>
      <w:r w:rsidR="00A818F3">
        <w:t xml:space="preserve"> </w:t>
      </w:r>
      <w:r w:rsidR="0077633B">
        <w:t>Further, a</w:t>
      </w:r>
      <w:r w:rsidR="00A818F3">
        <w:t>dditional</w:t>
      </w:r>
      <w:r w:rsidR="004E3B18">
        <w:t xml:space="preserve"> </w:t>
      </w:r>
      <w:r w:rsidR="00C5026C">
        <w:t xml:space="preserve">molecules would have to be added at the top or base of </w:t>
      </w:r>
      <w:r w:rsidR="0052780E">
        <w:t>a tight scaffold</w:t>
      </w:r>
      <w:r w:rsidR="00197042">
        <w:t>. A</w:t>
      </w:r>
      <w:r w:rsidR="00C5026C">
        <w:t>t the top, the radius of curvature is decreased compared to the tube</w:t>
      </w:r>
      <w:r w:rsidR="00384A8A">
        <w:t xml:space="preserve"> since this is the rounded vesicle region. At the base, the </w:t>
      </w:r>
      <w:commentRangeStart w:id="209"/>
      <w:r w:rsidR="00384A8A">
        <w:t>plasma membrane is flat</w:t>
      </w:r>
      <w:commentRangeEnd w:id="209"/>
      <w:r w:rsidR="0034104B">
        <w:rPr>
          <w:rStyle w:val="CommentReference"/>
        </w:rPr>
        <w:commentReference w:id="209"/>
      </w:r>
      <w:r w:rsidR="00384A8A">
        <w:t xml:space="preserve">, and the </w:t>
      </w:r>
      <w:proofErr w:type="spellStart"/>
      <w:r w:rsidR="00D32A3C">
        <w:t>Rvs</w:t>
      </w:r>
      <w:proofErr w:type="spellEnd"/>
      <w:r w:rsidR="00D32A3C">
        <w:t xml:space="preserve"> </w:t>
      </w:r>
      <w:r w:rsidR="00384A8A">
        <w:t xml:space="preserve">BAR domain is </w:t>
      </w:r>
      <w:r w:rsidR="00797D07">
        <w:t>similarly</w:t>
      </w:r>
      <w:r w:rsidR="004F2B14">
        <w:t xml:space="preserve"> </w:t>
      </w:r>
      <w:r w:rsidR="00384A8A">
        <w:t xml:space="preserve">unlikely to favour interactions here. </w:t>
      </w:r>
      <w:r w:rsidR="00D54A63">
        <w:t xml:space="preserve">Otherwise the scaffold would have to be </w:t>
      </w:r>
      <w:r w:rsidR="00DE3718">
        <w:t xml:space="preserve">disrupted </w:t>
      </w:r>
      <w:r w:rsidR="00D54A63">
        <w:t xml:space="preserve">to add new molecules, which would </w:t>
      </w:r>
      <w:r w:rsidR="00C20541">
        <w:t xml:space="preserve">likely </w:t>
      </w:r>
      <w:r w:rsidR="00D54A63">
        <w:t xml:space="preserve">slow down recruitment rate rather than speed it up. </w:t>
      </w:r>
      <w:r w:rsidR="00384A8A">
        <w:t>Molecules could al</w:t>
      </w:r>
      <w:r w:rsidR="00961CAF">
        <w:t xml:space="preserve">so be added </w:t>
      </w:r>
      <w:commentRangeStart w:id="210"/>
      <w:r w:rsidR="00A82032">
        <w:t xml:space="preserve">concentric to </w:t>
      </w:r>
      <w:r w:rsidR="00280254">
        <w:t>a pre</w:t>
      </w:r>
      <w:r w:rsidR="00365330">
        <w:t>-</w:t>
      </w:r>
      <w:r w:rsidR="00280254">
        <w:t>existing</w:t>
      </w:r>
      <w:r w:rsidR="00A82032">
        <w:t xml:space="preserve"> </w:t>
      </w:r>
      <w:r w:rsidR="00384A8A">
        <w:t>scaffold</w:t>
      </w:r>
      <w:commentRangeEnd w:id="210"/>
      <w:r w:rsidR="007B7C69">
        <w:rPr>
          <w:rStyle w:val="CommentReference"/>
        </w:rPr>
        <w:commentReference w:id="210"/>
      </w:r>
      <w:r w:rsidR="00A32E70">
        <w:t>. T</w:t>
      </w:r>
      <w:r w:rsidR="00384A8A">
        <w:t xml:space="preserve">he </w:t>
      </w:r>
      <w:commentRangeStart w:id="211"/>
      <w:r w:rsidR="00384A8A">
        <w:t xml:space="preserve">concave surface of </w:t>
      </w:r>
      <w:proofErr w:type="spellStart"/>
      <w:r w:rsidR="00384A8A">
        <w:t>Rvs</w:t>
      </w:r>
      <w:proofErr w:type="spellEnd"/>
      <w:r w:rsidR="00384A8A">
        <w:t xml:space="preserve"> </w:t>
      </w:r>
      <w:r w:rsidR="00E97BFB">
        <w:t>i</w:t>
      </w:r>
      <w:r w:rsidR="00202F2A">
        <w:t>s</w:t>
      </w:r>
      <w:r w:rsidR="00384A8A">
        <w:t xml:space="preserve"> </w:t>
      </w:r>
      <w:r w:rsidR="00552C20">
        <w:t>known</w:t>
      </w:r>
      <w:commentRangeEnd w:id="211"/>
      <w:r w:rsidR="000B2E63">
        <w:rPr>
          <w:rStyle w:val="CommentReference"/>
        </w:rPr>
        <w:commentReference w:id="211"/>
      </w:r>
      <w:r w:rsidR="001F5D97">
        <w:t xml:space="preserve"> </w:t>
      </w:r>
      <w:del w:id="212" w:author="Microsoft Office User" w:date="2018-08-16T00:12:00Z">
        <w:r w:rsidR="001F5D97" w:rsidDel="000B2E63">
          <w:delText>thus far</w:delText>
        </w:r>
        <w:r w:rsidR="00384A8A" w:rsidDel="000B2E63">
          <w:delText xml:space="preserve"> </w:delText>
        </w:r>
      </w:del>
      <w:r w:rsidR="00384A8A">
        <w:t>to interact with lipids</w:t>
      </w:r>
      <w:r w:rsidR="00A6052B">
        <w:t xml:space="preserve">, and </w:t>
      </w:r>
      <w:r w:rsidR="00A82032">
        <w:t>multiple</w:t>
      </w:r>
      <w:r w:rsidR="0079556F">
        <w:t xml:space="preserve"> layers of BAR domains on the membrane tube would</w:t>
      </w:r>
      <w:r w:rsidR="001315C5">
        <w:t xml:space="preserve"> probably</w:t>
      </w:r>
      <w:r w:rsidR="0079556F">
        <w:t xml:space="preserve"> not show </w:t>
      </w:r>
      <w:r w:rsidR="00CD7A80">
        <w:t xml:space="preserve">the </w:t>
      </w:r>
      <w:r w:rsidR="0079556F">
        <w:t>sudden disassembly</w:t>
      </w:r>
      <w:r w:rsidR="00CD7A80">
        <w:t xml:space="preserve"> seen here</w:t>
      </w:r>
      <w:r w:rsidR="00384A8A">
        <w:t xml:space="preserve">.  </w:t>
      </w:r>
    </w:p>
    <w:p w14:paraId="25B20184" w14:textId="77777777" w:rsidR="00C5026C" w:rsidRDefault="00C5026C" w:rsidP="008A1FB7">
      <w:pPr>
        <w:spacing w:line="360" w:lineRule="auto"/>
      </w:pPr>
    </w:p>
    <w:p w14:paraId="243979AF" w14:textId="0D9396FB" w:rsidR="008A1FB7" w:rsidRPr="00BF6DFA" w:rsidRDefault="008A1FB7" w:rsidP="00FA1212">
      <w:pPr>
        <w:spacing w:line="360" w:lineRule="auto"/>
        <w:rPr>
          <w:b/>
        </w:rPr>
      </w:pPr>
      <w:commentRangeStart w:id="213"/>
      <w:r>
        <w:t xml:space="preserve">That </w:t>
      </w:r>
      <w:commentRangeEnd w:id="213"/>
      <w:r w:rsidR="004F6A98">
        <w:rPr>
          <w:rStyle w:val="CommentReference"/>
        </w:rPr>
        <w:commentReference w:id="213"/>
      </w:r>
      <w:r>
        <w:t xml:space="preserve">the membrane surface area </w:t>
      </w:r>
      <w:r w:rsidR="004D37DC">
        <w:t>does not change in the 4x</w:t>
      </w:r>
      <w:r w:rsidR="00BF6DFA">
        <w:t>d</w:t>
      </w:r>
      <w:r w:rsidR="00D23408">
        <w:t xml:space="preserve"> compared to </w:t>
      </w:r>
      <w:r w:rsidR="00367957">
        <w:t>2x</w:t>
      </w:r>
      <w:r w:rsidR="00BF6DFA">
        <w:t>d</w:t>
      </w:r>
      <w:r>
        <w:t xml:space="preserve"> is assume</w:t>
      </w:r>
      <w:r w:rsidR="00D23408">
        <w:t>d</w:t>
      </w:r>
      <w:r>
        <w:t xml:space="preserve"> from the identical movement</w:t>
      </w:r>
      <w:r w:rsidR="00D23408">
        <w:t xml:space="preserve"> of Sla1 in both</w:t>
      </w:r>
      <w:r w:rsidR="00BC72CB">
        <w:t xml:space="preserve"> cases</w:t>
      </w:r>
      <w:r w:rsidR="00F56813">
        <w:t xml:space="preserve"> (Fig.3.9A)</w:t>
      </w:r>
      <w:r>
        <w:t xml:space="preserve">. It is possible that a wider tube is formed, </w:t>
      </w:r>
      <w:r w:rsidR="00653F17">
        <w:t>which</w:t>
      </w:r>
      <w:r>
        <w:t xml:space="preserve"> would increase the </w:t>
      </w:r>
      <w:r w:rsidR="00583079">
        <w:t xml:space="preserve">membrane </w:t>
      </w:r>
      <w:r>
        <w:t>surface area</w:t>
      </w:r>
      <w:r w:rsidR="00583079">
        <w:t xml:space="preserve"> for</w:t>
      </w:r>
      <w:r>
        <w:t xml:space="preserve"> </w:t>
      </w:r>
      <w:r w:rsidR="00AD30CA">
        <w:t xml:space="preserve">BAR </w:t>
      </w:r>
      <w:r>
        <w:t>binding. This would, however, require the BAR domains to interact with a lower radius of curvature</w:t>
      </w:r>
      <w:r w:rsidR="001B2987">
        <w:t xml:space="preserve"> than in WT</w:t>
      </w:r>
      <w:r w:rsidR="00112CF4">
        <w:t xml:space="preserve">. This seems unlikely, and </w:t>
      </w:r>
      <w:r w:rsidR="00AC04FD">
        <w:t>in the absence of any indi</w:t>
      </w:r>
      <w:r w:rsidR="001E4D60">
        <w:t xml:space="preserve">cation otherwise, </w:t>
      </w:r>
      <w:r w:rsidR="00112CF4">
        <w:t xml:space="preserve">I assume that the membrane tubes in all diploid and haploid cases have the </w:t>
      </w:r>
      <w:r w:rsidR="00650639">
        <w:t>same width</w:t>
      </w:r>
      <w:r w:rsidR="00112CF4">
        <w:t>.</w:t>
      </w:r>
    </w:p>
    <w:p w14:paraId="2921680C" w14:textId="729A8D25" w:rsidR="00916EA9" w:rsidRDefault="00AB7407" w:rsidP="00AB7407">
      <w:pPr>
        <w:spacing w:line="360" w:lineRule="auto"/>
        <w:jc w:val="center"/>
      </w:pPr>
      <w:r>
        <w:rPr>
          <w:noProof/>
          <w:lang w:eastAsia="en-GB"/>
        </w:rPr>
        <w:lastRenderedPageBreak/>
        <w:drawing>
          <wp:inline distT="0" distB="0" distL="0" distR="0" wp14:anchorId="6DA64D8A" wp14:editId="4771C535">
            <wp:extent cx="3108106" cy="2727752"/>
            <wp:effectExtent l="0" t="0" r="0" b="0"/>
            <wp:docPr id="12" name="Picture 12" descr="../figures/discussion/decay_final.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es/discussion/decay_final.a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8811" cy="2745923"/>
                    </a:xfrm>
                    <a:prstGeom prst="rect">
                      <a:avLst/>
                    </a:prstGeom>
                    <a:noFill/>
                    <a:ln>
                      <a:noFill/>
                    </a:ln>
                  </pic:spPr>
                </pic:pic>
              </a:graphicData>
            </a:graphic>
          </wp:inline>
        </w:drawing>
      </w:r>
    </w:p>
    <w:p w14:paraId="2E9B3D3F" w14:textId="740ACC83" w:rsidR="00503C4A" w:rsidRDefault="009B5A88" w:rsidP="00503C4A">
      <w:pPr>
        <w:ind w:left="720"/>
      </w:pPr>
      <w:r w:rsidRPr="002D6E58">
        <w:rPr>
          <w:b/>
        </w:rPr>
        <w:t>Fig.4.</w:t>
      </w:r>
      <w:r>
        <w:rPr>
          <w:b/>
        </w:rPr>
        <w:t xml:space="preserve">3. </w:t>
      </w:r>
      <w:r>
        <w:t xml:space="preserve">Time </w:t>
      </w:r>
      <w:r w:rsidR="00A56B2D">
        <w:t>from peak of</w:t>
      </w:r>
      <w:r>
        <w:t xml:space="preserve"> </w:t>
      </w:r>
      <w:proofErr w:type="spellStart"/>
      <w:r>
        <w:t>Rvs</w:t>
      </w:r>
      <w:proofErr w:type="spellEnd"/>
      <w:r>
        <w:t xml:space="preserve"> fluorescent intensity to </w:t>
      </w:r>
      <w:r w:rsidR="00A56B2D">
        <w:t xml:space="preserve">minimum intensity, against maximum molecule numbers recruited. </w:t>
      </w:r>
      <w:r w:rsidR="005C6CCB">
        <w:t xml:space="preserve">Coloured region highlights similar disassembly time for increasing amounts of molecules </w:t>
      </w:r>
      <w:r w:rsidR="0049572E">
        <w:t>recruited</w:t>
      </w:r>
      <w:r w:rsidR="005C6CCB">
        <w:t xml:space="preserve">. </w:t>
      </w:r>
      <w:r w:rsidR="00A56B2D">
        <w:t xml:space="preserve"> </w:t>
      </w:r>
      <w:r>
        <w:t xml:space="preserve">  </w:t>
      </w:r>
    </w:p>
    <w:p w14:paraId="02BD46C8" w14:textId="77777777" w:rsidR="00AB7407" w:rsidRDefault="00AB7407" w:rsidP="00142EEA">
      <w:pPr>
        <w:spacing w:line="360" w:lineRule="auto"/>
      </w:pPr>
    </w:p>
    <w:p w14:paraId="04FB6100" w14:textId="7BC389C8" w:rsidR="00C717FA" w:rsidRPr="00916EA9" w:rsidRDefault="00C717FA" w:rsidP="00C717FA">
      <w:pPr>
        <w:spacing w:line="360" w:lineRule="auto"/>
        <w:rPr>
          <w:b/>
        </w:rPr>
      </w:pPr>
      <w:r>
        <w:rPr>
          <w:b/>
        </w:rPr>
        <w:t>4</w:t>
      </w:r>
      <w:r w:rsidR="004F07C2">
        <w:rPr>
          <w:b/>
        </w:rPr>
        <w:t>.2.2</w:t>
      </w:r>
      <w:r w:rsidRPr="00916EA9">
        <w:rPr>
          <w:b/>
        </w:rPr>
        <w:t xml:space="preserve"> A limit for how much </w:t>
      </w:r>
      <w:proofErr w:type="spellStart"/>
      <w:r w:rsidRPr="00916EA9">
        <w:rPr>
          <w:b/>
        </w:rPr>
        <w:t>Rvs</w:t>
      </w:r>
      <w:proofErr w:type="spellEnd"/>
      <w:r w:rsidRPr="00916EA9">
        <w:rPr>
          <w:b/>
        </w:rPr>
        <w:t xml:space="preserve"> can be recruited to the membrane</w:t>
      </w:r>
    </w:p>
    <w:p w14:paraId="3AC5029C" w14:textId="7A4570B8" w:rsidR="00C717FA" w:rsidRDefault="00BE09E2" w:rsidP="00C717FA">
      <w:pPr>
        <w:spacing w:line="360" w:lineRule="auto"/>
      </w:pPr>
      <w:r>
        <w:t xml:space="preserve">In the case of </w:t>
      </w:r>
      <w:proofErr w:type="spellStart"/>
      <w:r w:rsidR="00AC7A7C">
        <w:t>Rvs</w:t>
      </w:r>
      <w:proofErr w:type="spellEnd"/>
      <w:r w:rsidR="00AC7A7C">
        <w:t xml:space="preserve"> duplication</w:t>
      </w:r>
      <w:r>
        <w:t xml:space="preserve"> in haploids</w:t>
      </w:r>
      <w:r w:rsidR="00AC7A7C">
        <w:t xml:space="preserve"> (2x</w:t>
      </w:r>
      <w:r w:rsidR="00824034">
        <w:t>h</w:t>
      </w:r>
      <w:r w:rsidR="00AC7A7C">
        <w:t>)</w:t>
      </w:r>
      <w:r w:rsidR="00824034">
        <w:t>,</w:t>
      </w:r>
      <w:r w:rsidR="005B5824">
        <w:t xml:space="preserve"> a</w:t>
      </w:r>
      <w:r w:rsidR="00C717FA">
        <w:t xml:space="preserve"> change in disassembly dynamics</w:t>
      </w:r>
      <w:r w:rsidR="00FE5C50">
        <w:t xml:space="preserve"> </w:t>
      </w:r>
      <w:r w:rsidR="00C717FA">
        <w:t>is</w:t>
      </w:r>
      <w:r w:rsidR="00A51E9F">
        <w:t xml:space="preserve"> seen</w:t>
      </w:r>
      <w:r w:rsidR="003574B9">
        <w:t xml:space="preserve"> (Fig.3.8B, Fig.4.3)</w:t>
      </w:r>
      <w:r w:rsidR="00C717FA">
        <w:t xml:space="preserve">. </w:t>
      </w:r>
      <w:r w:rsidR="004E2DEC">
        <w:t>In 2xh,</w:t>
      </w:r>
      <w:r w:rsidR="008A1FB7">
        <w:t xml:space="preserve"> </w:t>
      </w:r>
      <w:r w:rsidR="00C717FA">
        <w:t xml:space="preserve">the maximum number of molecules recruited is 178 +/- </w:t>
      </w:r>
      <w:r w:rsidR="00824755">
        <w:t>7.5 compared to</w:t>
      </w:r>
      <w:r w:rsidR="00D85501">
        <w:t xml:space="preserve"> </w:t>
      </w:r>
      <w:ins w:id="214" w:author="Microsoft Office User" w:date="2018-08-16T00:19:00Z">
        <w:r w:rsidR="00EB5D3E">
          <w:t xml:space="preserve">the maximum of </w:t>
        </w:r>
      </w:ins>
      <w:del w:id="215" w:author="Microsoft Office User" w:date="2018-08-16T00:19:00Z">
        <w:r w:rsidR="00D85501" w:rsidDel="00EB5D3E">
          <w:delText xml:space="preserve">WT </w:delText>
        </w:r>
        <w:r w:rsidR="000D6AC7" w:rsidDel="00EB5D3E">
          <w:delText>(</w:delText>
        </w:r>
        <w:commentRangeStart w:id="216"/>
        <w:r w:rsidR="000D6AC7" w:rsidDel="00EB5D3E">
          <w:delText>1x RVSh</w:delText>
        </w:r>
        <w:commentRangeEnd w:id="216"/>
        <w:r w:rsidR="005433D9" w:rsidDel="00EB5D3E">
          <w:rPr>
            <w:rStyle w:val="CommentReference"/>
          </w:rPr>
          <w:commentReference w:id="216"/>
        </w:r>
        <w:r w:rsidR="000D6AC7" w:rsidDel="00EB5D3E">
          <w:delText xml:space="preserve">) </w:delText>
        </w:r>
      </w:del>
      <w:r w:rsidR="00824755">
        <w:t>113.505 +/- 5.2</w:t>
      </w:r>
      <w:ins w:id="217" w:author="Microsoft Office User" w:date="2018-08-16T00:19:00Z">
        <w:r w:rsidR="00EB5D3E">
          <w:t xml:space="preserve"> in WT (</w:t>
        </w:r>
        <w:commentRangeStart w:id="218"/>
        <w:r w:rsidR="00EB5D3E">
          <w:t xml:space="preserve">1x </w:t>
        </w:r>
        <w:proofErr w:type="spellStart"/>
        <w:r w:rsidR="00EB5D3E">
          <w:t>RVSh</w:t>
        </w:r>
        <w:commentRangeEnd w:id="218"/>
        <w:proofErr w:type="spellEnd"/>
        <w:r w:rsidR="00EB5D3E">
          <w:rPr>
            <w:rStyle w:val="CommentReference"/>
          </w:rPr>
          <w:commentReference w:id="218"/>
        </w:r>
        <w:r w:rsidR="00EB5D3E">
          <w:t>)</w:t>
        </w:r>
      </w:ins>
      <w:r w:rsidR="00824755">
        <w:t xml:space="preserve">. </w:t>
      </w:r>
      <w:ins w:id="219" w:author="Microsoft Office User" w:date="2018-08-16T00:20:00Z">
        <w:r w:rsidR="00EB5D3E">
          <w:t xml:space="preserve">This is means that </w:t>
        </w:r>
      </w:ins>
      <w:commentRangeStart w:id="220"/>
      <w:del w:id="221" w:author="Microsoft Office User" w:date="2018-08-16T00:20:00Z">
        <w:r w:rsidR="00824755" w:rsidDel="00EB5D3E">
          <w:delText>Nearly</w:delText>
        </w:r>
        <w:r w:rsidR="00484CF6" w:rsidDel="00EB5D3E">
          <w:delText xml:space="preserve"> </w:delText>
        </w:r>
      </w:del>
      <w:ins w:id="222" w:author="Microsoft Office User" w:date="2018-08-16T00:20:00Z">
        <w:r w:rsidR="00EB5D3E">
          <w:t xml:space="preserve">nearly </w:t>
        </w:r>
      </w:ins>
      <w:r w:rsidR="00C717FA">
        <w:t>1.</w:t>
      </w:r>
      <w:r w:rsidR="00484CF6">
        <w:t>6</w:t>
      </w:r>
      <w:r w:rsidR="00C717FA">
        <w:t xml:space="preserve">x </w:t>
      </w:r>
      <w:r w:rsidR="00BB3FF0">
        <w:t xml:space="preserve">the WT </w:t>
      </w:r>
      <w:r w:rsidR="00824755">
        <w:t>amount of</w:t>
      </w:r>
      <w:r w:rsidR="00C717FA">
        <w:t xml:space="preserve"> protein </w:t>
      </w:r>
      <w:r w:rsidR="00824755">
        <w:t xml:space="preserve">is recruited </w:t>
      </w:r>
      <w:r w:rsidR="00C717FA">
        <w:t>to membrane tub</w:t>
      </w:r>
      <w:r w:rsidR="00BB3FF0">
        <w:t>es</w:t>
      </w:r>
      <w:commentRangeEnd w:id="220"/>
      <w:ins w:id="223" w:author="Microsoft Office User" w:date="2018-08-16T00:20:00Z">
        <w:r w:rsidR="00EB5D3E">
          <w:t xml:space="preserve"> in …</w:t>
        </w:r>
      </w:ins>
      <w:r w:rsidR="00312E22">
        <w:rPr>
          <w:rStyle w:val="CommentReference"/>
        </w:rPr>
        <w:commentReference w:id="220"/>
      </w:r>
      <w:r w:rsidR="00BB3FF0">
        <w:t xml:space="preserve">. </w:t>
      </w:r>
      <w:r w:rsidR="009D309C">
        <w:t>The Rvs</w:t>
      </w:r>
      <w:r w:rsidR="00F8528E">
        <w:t>167</w:t>
      </w:r>
      <w:r w:rsidR="009D309C">
        <w:t xml:space="preserve"> centroid </w:t>
      </w:r>
      <w:r w:rsidR="006B7648">
        <w:t>in 2xh</w:t>
      </w:r>
      <w:r w:rsidR="009D309C">
        <w:t xml:space="preserve"> shows a delay in disassembly</w:t>
      </w:r>
      <w:r w:rsidR="00C717FA">
        <w:t>, suggest</w:t>
      </w:r>
      <w:r w:rsidR="00E16DC6">
        <w:t>ing</w:t>
      </w:r>
      <w:r w:rsidR="00C717FA">
        <w:t xml:space="preserve"> that the excess protein </w:t>
      </w:r>
      <w:del w:id="224" w:author="Microsoft Office User" w:date="2018-08-16T00:21:00Z">
        <w:r w:rsidR="00C717FA" w:rsidDel="00461156">
          <w:delText xml:space="preserve">is </w:delText>
        </w:r>
      </w:del>
      <w:ins w:id="225" w:author="Microsoft Office User" w:date="2018-08-16T00:21:00Z">
        <w:r w:rsidR="00461156">
          <w:t xml:space="preserve">may </w:t>
        </w:r>
      </w:ins>
      <w:r w:rsidR="00C717FA">
        <w:t xml:space="preserve">not </w:t>
      </w:r>
      <w:ins w:id="226" w:author="Microsoft Office User" w:date="2018-08-16T00:21:00Z">
        <w:r w:rsidR="00461156">
          <w:t xml:space="preserve">be </w:t>
        </w:r>
      </w:ins>
      <w:commentRangeStart w:id="227"/>
      <w:r w:rsidR="00C717FA">
        <w:t>directly on the membrane</w:t>
      </w:r>
      <w:commentRangeEnd w:id="227"/>
      <w:r w:rsidR="00896460">
        <w:rPr>
          <w:rStyle w:val="CommentReference"/>
        </w:rPr>
        <w:commentReference w:id="227"/>
      </w:r>
      <w:r w:rsidR="00C717FA">
        <w:t xml:space="preserve">. The excess </w:t>
      </w:r>
      <w:proofErr w:type="spellStart"/>
      <w:r w:rsidR="00C717FA">
        <w:t>Rvs</w:t>
      </w:r>
      <w:proofErr w:type="spellEnd"/>
      <w:r w:rsidR="00C717FA">
        <w:t xml:space="preserve"> </w:t>
      </w:r>
      <w:ins w:id="228" w:author="Microsoft Office User" w:date="2018-08-16T00:21:00Z">
        <w:r w:rsidR="001C78FB">
          <w:t xml:space="preserve">could </w:t>
        </w:r>
      </w:ins>
      <w:r w:rsidR="00C717FA">
        <w:t>either interact</w:t>
      </w:r>
      <w:del w:id="229" w:author="Microsoft Office User" w:date="2018-08-16T00:21:00Z">
        <w:r w:rsidR="00C717FA" w:rsidDel="001C78FB">
          <w:delText>s</w:delText>
        </w:r>
      </w:del>
      <w:r w:rsidR="00C717FA">
        <w:t xml:space="preserve"> with the </w:t>
      </w:r>
      <w:proofErr w:type="spellStart"/>
      <w:r w:rsidR="00C717FA">
        <w:t>actin</w:t>
      </w:r>
      <w:proofErr w:type="spellEnd"/>
      <w:r w:rsidR="00C717FA">
        <w:t xml:space="preserve"> network via the SH3 domain, or interact</w:t>
      </w:r>
      <w:del w:id="230" w:author="Microsoft Office User" w:date="2018-08-16T00:22:00Z">
        <w:r w:rsidR="00C717FA" w:rsidDel="00C624A4">
          <w:delText>s</w:delText>
        </w:r>
      </w:del>
      <w:r w:rsidR="00C717FA">
        <w:t xml:space="preserve"> with other </w:t>
      </w:r>
      <w:proofErr w:type="spellStart"/>
      <w:r w:rsidR="00C717FA">
        <w:t>Rvs</w:t>
      </w:r>
      <w:proofErr w:type="spellEnd"/>
      <w:r w:rsidR="00C717FA">
        <w:t xml:space="preserve"> dimers. </w:t>
      </w:r>
      <w:r w:rsidR="00280FA1">
        <w:t xml:space="preserve">By a similar argument as </w:t>
      </w:r>
      <w:r w:rsidR="004F07C2">
        <w:t xml:space="preserve">4.2.1 </w:t>
      </w:r>
      <w:r w:rsidR="00280FA1">
        <w:t xml:space="preserve">above, I do not expect that </w:t>
      </w:r>
      <w:r w:rsidR="00CD17CA">
        <w:t xml:space="preserve">multiple layers of BAR domains are </w:t>
      </w:r>
      <w:r w:rsidR="0046378B">
        <w:t>formed, and that the excess protein is recruited by the interaction of the SH3 domain</w:t>
      </w:r>
      <w:r w:rsidR="00C70F8F">
        <w:t>.</w:t>
      </w:r>
      <w:r w:rsidR="0046378B">
        <w:t xml:space="preserve"> </w:t>
      </w:r>
      <w:r w:rsidR="002A3609">
        <w:t xml:space="preserve"> </w:t>
      </w:r>
      <w:r w:rsidR="00CD17CA">
        <w:t xml:space="preserve"> </w:t>
      </w:r>
    </w:p>
    <w:p w14:paraId="3301EAB2" w14:textId="77777777" w:rsidR="00C717FA" w:rsidRDefault="00C717FA" w:rsidP="00C717FA">
      <w:pPr>
        <w:spacing w:line="360" w:lineRule="auto"/>
      </w:pPr>
    </w:p>
    <w:p w14:paraId="39364C87" w14:textId="189B0742" w:rsidR="0049405F" w:rsidRDefault="00C717FA" w:rsidP="00C717FA">
      <w:pPr>
        <w:spacing w:line="360" w:lineRule="auto"/>
      </w:pPr>
      <w:r>
        <w:t xml:space="preserve">Whatever the arrangement of the </w:t>
      </w:r>
      <w:proofErr w:type="spellStart"/>
      <w:r>
        <w:t>Rvs</w:t>
      </w:r>
      <w:proofErr w:type="spellEnd"/>
      <w:r>
        <w:t xml:space="preserve"> complex on the membrane, disassembly dynamics is changed in the case o</w:t>
      </w:r>
      <w:r w:rsidR="00C70956">
        <w:t xml:space="preserve">f </w:t>
      </w:r>
      <w:r w:rsidR="00B51C54">
        <w:t>2x</w:t>
      </w:r>
      <w:r w:rsidR="00AE15DB">
        <w:t>h</w:t>
      </w:r>
      <w:r w:rsidR="00C70956">
        <w:t xml:space="preserve">, compared to </w:t>
      </w:r>
      <w:r w:rsidR="00191EAF">
        <w:t xml:space="preserve">all the other </w:t>
      </w:r>
      <w:r w:rsidR="00262871">
        <w:t>haploid and diploid strains</w:t>
      </w:r>
      <w:r w:rsidR="005F0EBC">
        <w:t xml:space="preserve">. </w:t>
      </w:r>
      <w:r w:rsidR="00550A48">
        <w:t xml:space="preserve">Since the number of </w:t>
      </w:r>
      <w:proofErr w:type="spellStart"/>
      <w:r w:rsidR="00550A48">
        <w:t>Rvs</w:t>
      </w:r>
      <w:proofErr w:type="spellEnd"/>
      <w:r w:rsidR="00550A48">
        <w:t xml:space="preserve"> molecules is highest in this strain, th</w:t>
      </w:r>
      <w:r w:rsidR="005F0EBC">
        <w:t xml:space="preserve">is </w:t>
      </w:r>
      <w:r>
        <w:t>suggests that there is a limit to how m</w:t>
      </w:r>
      <w:r w:rsidR="005F0EBC">
        <w:t xml:space="preserve">uch </w:t>
      </w:r>
      <w:proofErr w:type="spellStart"/>
      <w:r w:rsidR="005F0EBC">
        <w:t>Rvs</w:t>
      </w:r>
      <w:proofErr w:type="spellEnd"/>
      <w:r w:rsidR="005F0EBC">
        <w:t xml:space="preserve"> can assemble on the tube without altering interaction</w:t>
      </w:r>
      <w:r w:rsidR="00D45E1B">
        <w:t xml:space="preserve"> with the endocytic </w:t>
      </w:r>
      <w:ins w:id="231" w:author="Microsoft Office User" w:date="2018-08-16T00:22:00Z">
        <w:r w:rsidR="006B5C71">
          <w:t xml:space="preserve">protein </w:t>
        </w:r>
      </w:ins>
      <w:r w:rsidR="00D45E1B">
        <w:t>network</w:t>
      </w:r>
      <w:r>
        <w:t xml:space="preserve">. </w:t>
      </w:r>
    </w:p>
    <w:p w14:paraId="24BB2607" w14:textId="77777777" w:rsidR="00EA59CF" w:rsidRDefault="00EA59CF" w:rsidP="00C717FA">
      <w:pPr>
        <w:spacing w:line="360" w:lineRule="auto"/>
      </w:pPr>
    </w:p>
    <w:p w14:paraId="5914E790" w14:textId="12045855" w:rsidR="00B95234" w:rsidRPr="00B95234" w:rsidRDefault="00B95234" w:rsidP="00C717FA">
      <w:pPr>
        <w:spacing w:line="360" w:lineRule="auto"/>
        <w:rPr>
          <w:b/>
        </w:rPr>
      </w:pPr>
      <w:r w:rsidRPr="00B95234">
        <w:rPr>
          <w:b/>
        </w:rPr>
        <w:t xml:space="preserve">Conclusions for </w:t>
      </w:r>
      <w:proofErr w:type="spellStart"/>
      <w:r w:rsidRPr="00B95234">
        <w:rPr>
          <w:b/>
        </w:rPr>
        <w:t>Rvs</w:t>
      </w:r>
      <w:proofErr w:type="spellEnd"/>
      <w:r w:rsidRPr="00B95234">
        <w:rPr>
          <w:b/>
        </w:rPr>
        <w:t xml:space="preserve"> localization </w:t>
      </w:r>
    </w:p>
    <w:p w14:paraId="3AAEA22D" w14:textId="0EE609D1" w:rsidR="00EA59CF" w:rsidRDefault="00CB0FF8" w:rsidP="00C717FA">
      <w:pPr>
        <w:spacing w:line="360" w:lineRule="auto"/>
      </w:pPr>
      <w:r>
        <w:lastRenderedPageBreak/>
        <w:t xml:space="preserve">All of </w:t>
      </w:r>
      <w:del w:id="232" w:author="Microsoft Office User" w:date="2018-08-16T00:23:00Z">
        <w:r w:rsidDel="005B045B">
          <w:delText xml:space="preserve">this </w:delText>
        </w:r>
      </w:del>
      <w:ins w:id="233" w:author="Microsoft Office User" w:date="2018-08-16T00:23:00Z">
        <w:r w:rsidR="005B045B">
          <w:t xml:space="preserve">these </w:t>
        </w:r>
      </w:ins>
      <w:commentRangeStart w:id="234"/>
      <w:r>
        <w:t>data</w:t>
      </w:r>
      <w:commentRangeEnd w:id="234"/>
      <w:r w:rsidR="005B045B">
        <w:rPr>
          <w:rStyle w:val="CommentReference"/>
        </w:rPr>
        <w:commentReference w:id="234"/>
      </w:r>
      <w:r>
        <w:t xml:space="preserve"> support</w:t>
      </w:r>
      <w:ins w:id="235" w:author="Microsoft Office User" w:date="2018-08-16T00:23:00Z">
        <w:r w:rsidR="008837C4">
          <w:t xml:space="preserve"> the idea</w:t>
        </w:r>
      </w:ins>
      <w:del w:id="236" w:author="Microsoft Office User" w:date="2018-08-16T00:22:00Z">
        <w:r w:rsidDel="005B045B">
          <w:delText>s</w:delText>
        </w:r>
      </w:del>
      <w:r w:rsidR="00D8761B">
        <w:t xml:space="preserve"> that </w:t>
      </w:r>
      <w:proofErr w:type="spellStart"/>
      <w:r w:rsidR="00D8761B">
        <w:t>Rvs</w:t>
      </w:r>
      <w:proofErr w:type="spellEnd"/>
      <w:r w:rsidR="00D8761B">
        <w:t xml:space="preserve"> recruitment</w:t>
      </w:r>
      <w:r w:rsidR="00F932D1">
        <w:t xml:space="preserve"> rate</w:t>
      </w:r>
      <w:r w:rsidR="00B571D2">
        <w:t xml:space="preserve"> and total numbers</w:t>
      </w:r>
      <w:r w:rsidR="00D8761B">
        <w:t xml:space="preserve"> </w:t>
      </w:r>
      <w:del w:id="237" w:author="Microsoft Office User" w:date="2018-08-16T00:23:00Z">
        <w:r w:rsidR="00D8761B" w:rsidDel="008E7605">
          <w:delText xml:space="preserve">is </w:delText>
        </w:r>
      </w:del>
      <w:ins w:id="238" w:author="Microsoft Office User" w:date="2018-08-16T00:23:00Z">
        <w:r w:rsidR="008E7605">
          <w:t xml:space="preserve">are </w:t>
        </w:r>
      </w:ins>
      <w:r w:rsidR="00D8761B">
        <w:t xml:space="preserve">determined by concentration of protein in the </w:t>
      </w:r>
      <w:commentRangeStart w:id="239"/>
      <w:r w:rsidR="00D8761B">
        <w:t>cell</w:t>
      </w:r>
      <w:commentRangeEnd w:id="239"/>
      <w:r w:rsidR="00390FB1">
        <w:rPr>
          <w:rStyle w:val="CommentReference"/>
        </w:rPr>
        <w:commentReference w:id="239"/>
      </w:r>
      <w:r w:rsidR="00B571D2">
        <w:t xml:space="preserve">. The maximum number of molecules can interact with the membrane is limited by the membrane surface area of the invagination tube. Although more can be recruited, </w:t>
      </w:r>
      <w:proofErr w:type="spellStart"/>
      <w:r w:rsidR="00B571D2">
        <w:t>Rvs</w:t>
      </w:r>
      <w:proofErr w:type="spellEnd"/>
      <w:r w:rsidR="00B571D2">
        <w:t xml:space="preserve"> over a certain threshold</w:t>
      </w:r>
      <w:ins w:id="240" w:author="Microsoft Office User" w:date="2018-08-16T00:24:00Z">
        <w:r w:rsidR="00092B55">
          <w:t xml:space="preserve"> concentration</w:t>
        </w:r>
      </w:ins>
      <w:r w:rsidR="00B571D2">
        <w:t xml:space="preserve"> interacts in a different way with endocytic sites, likely via the SH3 domain. Timing of recruitment to sites is</w:t>
      </w:r>
      <w:r w:rsidR="00D8761B">
        <w:t xml:space="preserve"> </w:t>
      </w:r>
      <w:r w:rsidR="00B571D2">
        <w:t>by curvature-recognition via the BAR domain, while efficiency of recruitm</w:t>
      </w:r>
      <w:r w:rsidR="005160EC">
        <w:t xml:space="preserve">ent and </w:t>
      </w:r>
      <w:commentRangeStart w:id="241"/>
      <w:r w:rsidR="005160EC">
        <w:t>actin interaction</w:t>
      </w:r>
      <w:commentRangeEnd w:id="241"/>
      <w:r w:rsidR="005B384F">
        <w:rPr>
          <w:rStyle w:val="CommentReference"/>
        </w:rPr>
        <w:commentReference w:id="241"/>
      </w:r>
      <w:r w:rsidR="005160EC">
        <w:t xml:space="preserve"> is established</w:t>
      </w:r>
      <w:r w:rsidR="00B571D2">
        <w:t xml:space="preserve"> via </w:t>
      </w:r>
      <w:r w:rsidR="00B746F8">
        <w:t xml:space="preserve">the </w:t>
      </w:r>
      <w:r w:rsidR="00D8761B">
        <w:t xml:space="preserve">SH3 domain. </w:t>
      </w:r>
    </w:p>
    <w:p w14:paraId="154AD123" w14:textId="77777777" w:rsidR="002E07D5" w:rsidRDefault="002E07D5" w:rsidP="00142EEA">
      <w:pPr>
        <w:spacing w:line="360" w:lineRule="auto"/>
      </w:pPr>
    </w:p>
    <w:p w14:paraId="2FB6816A" w14:textId="77777777" w:rsidR="00916EA9" w:rsidRPr="00916EA9" w:rsidRDefault="00F23B49" w:rsidP="00142EEA">
      <w:pPr>
        <w:spacing w:line="360" w:lineRule="auto"/>
        <w:rPr>
          <w:b/>
          <w:sz w:val="32"/>
          <w:szCs w:val="32"/>
        </w:rPr>
      </w:pPr>
      <w:r>
        <w:rPr>
          <w:b/>
          <w:sz w:val="32"/>
          <w:szCs w:val="32"/>
        </w:rPr>
        <w:t>4</w:t>
      </w:r>
      <w:r w:rsidR="00916EA9">
        <w:rPr>
          <w:b/>
          <w:sz w:val="32"/>
          <w:szCs w:val="32"/>
        </w:rPr>
        <w:t xml:space="preserve">.2 </w:t>
      </w:r>
      <w:r w:rsidR="00916EA9" w:rsidRPr="00916EA9">
        <w:rPr>
          <w:b/>
          <w:sz w:val="32"/>
          <w:szCs w:val="32"/>
        </w:rPr>
        <w:t>What causes membrane scission?</w:t>
      </w:r>
    </w:p>
    <w:p w14:paraId="279C63CE" w14:textId="77777777" w:rsidR="00916EA9" w:rsidRDefault="00916EA9" w:rsidP="00142EEA">
      <w:pPr>
        <w:spacing w:line="360" w:lineRule="auto"/>
      </w:pPr>
    </w:p>
    <w:p w14:paraId="35AD918E" w14:textId="4E86C6D2" w:rsidR="00916EA9" w:rsidRPr="00916EA9" w:rsidRDefault="00F23B49" w:rsidP="00142EEA">
      <w:pPr>
        <w:spacing w:line="360" w:lineRule="auto"/>
        <w:rPr>
          <w:b/>
        </w:rPr>
      </w:pPr>
      <w:r>
        <w:rPr>
          <w:b/>
        </w:rPr>
        <w:t>4</w:t>
      </w:r>
      <w:r w:rsidR="00916EA9" w:rsidRPr="00916EA9">
        <w:rPr>
          <w:b/>
        </w:rPr>
        <w:t>.2.1.</w:t>
      </w:r>
      <w:r w:rsidR="00EC285D">
        <w:rPr>
          <w:b/>
        </w:rPr>
        <w:t xml:space="preserve"> </w:t>
      </w:r>
      <w:r w:rsidR="00916EA9" w:rsidRPr="00916EA9">
        <w:rPr>
          <w:b/>
        </w:rPr>
        <w:t>Dynamin does not drive scission</w:t>
      </w:r>
    </w:p>
    <w:p w14:paraId="7E66ECA8" w14:textId="71945E84" w:rsidR="00916EA9" w:rsidRDefault="00916EA9" w:rsidP="00142EEA">
      <w:pPr>
        <w:spacing w:line="360" w:lineRule="auto"/>
      </w:pPr>
      <w:r>
        <w:t>Some studi</w:t>
      </w:r>
      <w:r w:rsidR="009A293E">
        <w:t xml:space="preserve">es have suggested that </w:t>
      </w:r>
      <w:r w:rsidR="006864E9">
        <w:t xml:space="preserve">dynamin-like </w:t>
      </w:r>
      <w:r w:rsidR="009A293E">
        <w:t>Vps1</w:t>
      </w:r>
      <w:r>
        <w:t xml:space="preserve"> localize</w:t>
      </w:r>
      <w:r w:rsidR="009A293E">
        <w:t>s</w:t>
      </w:r>
      <w:r>
        <w:t xml:space="preserve"> to </w:t>
      </w:r>
      <w:proofErr w:type="spellStart"/>
      <w:r>
        <w:t>endoytic</w:t>
      </w:r>
      <w:proofErr w:type="spellEnd"/>
      <w:r>
        <w:t xml:space="preserve"> sites, and affects the scission mechanism: </w:t>
      </w:r>
      <w:proofErr w:type="spellStart"/>
      <w:r>
        <w:t>Nannapaneni</w:t>
      </w:r>
      <w:proofErr w:type="spellEnd"/>
      <w:r>
        <w:t xml:space="preserve"> et al</w:t>
      </w:r>
      <w:r w:rsidR="002466C5">
        <w:fldChar w:fldCharType="begin" w:fldLock="1"/>
      </w:r>
      <w:r w:rsidR="0057034D">
        <w:instrText>ADDIN CSL_CITATION {"citationItems":[{"id":"ITEM-1","itemData":{"DOI":"10.1016/J.EJCB.2010.02.002","ISSN":"0171-9335","abstract":"Mammalian dynamin is responsible for scission of endocytic vesicles from the plasma membrane. A previous study showed that Vps1, a yeast dynamin-like protein, plays an important role in pheromone receptor internalization (Yu and Cai, 2004; J. Cell Sci. 117, 3839–3853). However, the details of how Vps1 acts in various phases of endocytosis including early internalization of the endocytic vesicle are poorly understood. To investigate the potential roles of Vps1 in both endocytic vesicle formation/maturation on the plasma membrane and endocytic vesicle internalization, time-lapse fluorescent images of GFP-tagged endocytic markers in live cells were analyzed using a particle tracking software. The loss of Vps1 leads to a robust increase in the lifespan of newly forming cortical endocytic vesicles carrying Las17-GFP, Ede1-GFP, Sla1-GFP, and Abp1-GFP, indicating that Vps1 is required for the proper assembly and maturation of endocytic vesicles. Particle track analysis revealed that Abp1-GFP vesicles in vps1 null cells moved a relatively short distance away from the cell membrane due to their non-directional movement. Furthermore, we found that the GTPase and the GED domains of Vps1 are required for the proper endocytic function of Vps1. Our tracking analysis data also revealed that the post-internalized vesicle motility en route to the vacuole was decreased significantly, perhaps due to severe disruption of the actin cables in Vps1 mutant cells.","author":[{"dropping-particle":"","family":"Nannapaneni","given":"Srikant","non-dropping-particle":"","parse-names":false,"suffix":""},{"dropping-particle":"","family":"Wang","given":"Daobing","non-dropping-particle":"","parse-names":false,"suffix":""},{"dropping-particle":"","family":"Jain","given":"Sandhya","non-dropping-particle":"","parse-names":false,"suffix":""},{"dropping-particle":"","family":"Schroeder","given":"Blake","non-dropping-particle":"","parse-names":false,"suffix":""},{"dropping-particle":"","family":"Highfill","given":"Chad","non-dropping-particle":"","parse-names":false,"suffix":""},{"dropping-particle":"","family":"Reustle","given":"Lindsay","non-dropping-particle":"","parse-names":false,"suffix":""},{"dropping-particle":"","family":"Pittsley","given":"Delilah","non-dropping-particle":"","parse-names":false,"suffix":""},{"dropping-particle":"","family":"Maysent","given":"Adam","non-dropping-particle":"","parse-names":false,"suffix":""},{"dropping-particle":"","family":"Moulder","given":"Shawn","non-dropping-particle":"","parse-names":false,"suffix":""},{"dropping-particle":"","family":"McDowell","given":"Ryan","non-dropping-particle":"","parse-names":false,"suffix":""},{"dropping-particle":"","family":"Kim","given":"Kyoungtae","non-dropping-particle":"","parse-names":false,"suffix":""}],"container-title":"European Journal of Cell Biology","id":"ITEM-1","issue":"7","issued":{"date-parts":[["2010","7","1"]]},"page":"499-508","publisher":"Urban &amp; Fischer","title":"The yeast dynamin-like protein Vps1:vps1 mutations perturb the internalization and the motility of endocytic vesicles and endosomes via disorganization of the actin cytoskeleton","type":"article-journal","volume":"89"},"uris":["http://www.mendeley.com/documents/?uuid=9703e1f4-8212-3c2e-9a0b-15441c752904"]}],"mendeley":{"formattedCitation":"(Nannapaneni et al. 2010)","plainTextFormattedCitation":"(Nannapaneni et al. 2010)","previouslyFormattedCitation":"(Nannapaneni et al. 2010)"},"properties":{"noteIndex":0},"schema":"https://github.com/citation-style-language/schema/raw/master/csl-citation.json"}</w:instrText>
      </w:r>
      <w:r w:rsidR="002466C5">
        <w:fldChar w:fldCharType="separate"/>
      </w:r>
      <w:r w:rsidR="00F95C1A" w:rsidRPr="00F95C1A">
        <w:rPr>
          <w:noProof/>
        </w:rPr>
        <w:t>(Nannapaneni et al. 2010)</w:t>
      </w:r>
      <w:r w:rsidR="002466C5">
        <w:fldChar w:fldCharType="end"/>
      </w:r>
      <w:r>
        <w:t>., find that the lifetime</w:t>
      </w:r>
      <w:r w:rsidR="00C21716">
        <w:t>s</w:t>
      </w:r>
      <w:r>
        <w:t xml:space="preserve"> of Las17, Sla1, Abp1 increase in the absence of Vps1. </w:t>
      </w:r>
      <w:proofErr w:type="spellStart"/>
      <w:r>
        <w:t>Rooij</w:t>
      </w:r>
      <w:proofErr w:type="spellEnd"/>
      <w:r>
        <w:t xml:space="preserve"> et al</w:t>
      </w:r>
      <w:r w:rsidR="00415286">
        <w:t xml:space="preserve"> </w:t>
      </w:r>
      <w:r w:rsidR="002466C5">
        <w:fldChar w:fldCharType="begin" w:fldLock="1"/>
      </w:r>
      <w:r w:rsidR="0057034D">
        <w:instrText>ADDIN CSL_CITATION {"citationItems":[{"id":"ITEM-1","itemData":{"DOI":"10.1242/jcs.070508","ISSN":"0021-9533, 1477-9137","abstract":"Dynamins are a conserved family of proteins involved in membrane fusion and fission. Although mammalian dynamins are known to be involved in several membrane-trafficking events, the role of dynamin-1 in endocytosis is the best-characterised role of this protein family. Despite many similarities between endocytosis in yeast and mammalian cells, a comparable role for dynamins in yeast has not previously been demonstrated. The reported lack of involvement of dynamins in yeast endocytosis has raised questions over the general applicability of the current yeast model of endocytosis, and has also precluded studies using well-developed methods in yeast, to further our understanding of the mechanism of dynamin function during endocytosis. Here, we investigate the yeast dynamin-like protein Vps1 and demonstrate a transient burst of localisation to sites of endocytosis. Using live-cell imaging of endocytic reporters in strains lacking vps1, and also electron microscopy and biochemical approaches, we demonstrate a role for Vps1 in facilitating endocytic invagination. Vps1 mutants were generated, and analysis in several assays reveals a role for the C-terminal self-assembly domain in endocytosis but not in other membrane fission events with which Vps1 has previously been associated.","author":[{"dropping-particle":"","family":"Rooij","given":"Iwona I. Smaczynska-de","non-dropping-particle":"","parse-names":false,"suffix":""},{"dropping-particle":"","family":"Allwood","given":"Ellen G.","non-dropping-particle":"","parse-names":false,"suffix":""},{"dropping-particle":"","family":"Aghamohammadzadeh","given":"Soheil","non-dropping-particle":"","parse-names":false,"suffix":""},{"dropping-particle":"","family":"Hettema","given":"Ewald H.","non-dropping-particle":"","parse-names":false,"suffix":""},{"dropping-particle":"","family":"Goldberg","given":"Martin W.","non-dropping-particle":"","parse-names":false,"suffix":""},{"dropping-particle":"","family":"Ayscough","given":"Kathryn R.","non-dropping-particle":"","parse-names":false,"suffix":""}],"container-title":"Journal of Cell Science","id":"ITEM-1","issued":{"date-parts":[["2010","9"]]},"language":"en","page":"jcs.070508","title":"A role for the dynamin-like protein Vps1 during endocytosis in yeast","type":"article-journal"},"uris":["http://www.mendeley.com/documents/?uuid=11506a9a-893c-44e8-a0d1-f8f5259a7413"]}],"mendeley":{"formattedCitation":"(Rooij et al. 2010)","plainTextFormattedCitation":"(Rooij et al. 2010)","previouslyFormattedCitation":"(Rooij et al. 2010)"},"properties":{"noteIndex":0},"schema":"https://github.com/citation-style-language/schema/raw/master/csl-citation.json"}</w:instrText>
      </w:r>
      <w:r w:rsidR="002466C5">
        <w:fldChar w:fldCharType="separate"/>
      </w:r>
      <w:r w:rsidR="00F95C1A" w:rsidRPr="00F95C1A">
        <w:rPr>
          <w:noProof/>
        </w:rPr>
        <w:t>(Rooij et al. 2010)</w:t>
      </w:r>
      <w:r w:rsidR="002466C5">
        <w:fldChar w:fldCharType="end"/>
      </w:r>
      <w:r w:rsidR="00542891">
        <w:t>.,</w:t>
      </w:r>
      <w:r>
        <w:t xml:space="preserve"> find that Rvs167 lifetimes increase, and are recruited in fewer patches to the cell cortex. On the other hand, </w:t>
      </w:r>
      <w:r w:rsidRPr="00542891">
        <w:rPr>
          <w:i/>
        </w:rPr>
        <w:t>vps1Δ</w:t>
      </w:r>
      <w:r>
        <w:t xml:space="preserve"> did not increase the scission failure rate</w:t>
      </w:r>
      <w:r w:rsidR="002466C5">
        <w:t xml:space="preserve"> of </w:t>
      </w:r>
      <w:r w:rsidR="002466C5" w:rsidRPr="00542891">
        <w:rPr>
          <w:i/>
        </w:rPr>
        <w:t>rvs167Δ</w:t>
      </w:r>
      <w:r w:rsidR="002466C5">
        <w:t xml:space="preserve"> in other studies</w:t>
      </w:r>
      <w:r w:rsidR="00BD64B5">
        <w:t xml:space="preserve"> </w:t>
      </w:r>
      <w:r w:rsidR="002466C5">
        <w:fldChar w:fldCharType="begin" w:fldLock="1"/>
      </w:r>
      <w:r w:rsidR="0057034D">
        <w:instrText>ADDIN CSL_CITATION {"citationItems":[{"id":"ITEM-1","itemData":{"DOI":"10.1073/pnas.1113413108","ISSN":"0027-8424","abstract":"During endocytic vesicle formation, distinct subdomains along the membrane invagination are specified by different proteins, which bend the membrane and drive scission. Bin-Amphiphysin-Rvs (BAR) and Fer-CIP4 homology-BAR (F-BAR) proteins can induce membrane curvature and have been suggested to facilitate membrane invagination and scission. Two F-BAR proteins, Syp1 and Bzz1, are found at budding yeast endocytic sites. Syp1 arrives early but departs from the endocytic site before formation of deep membrane invaginations and scission. Using genetic, spatiotemporal, and ultrastructural analyses, we demonstrate that Bzz1, the heterodimeric BAR domain protein Rvs161/167, actin polymerization, and the lipid phosphatase Sjl2 cooperate, each through a distinct mechanism, to induce membrane scission in yeast. Additionally, actin assembly and Rvs161/167 cooperate to drive formation of deep invaginations. Finally, we find that Bzz1, acting at the invagination base, stabilizes endocytic sites and functions with Rvs161/167, localized along the tubule, to achieve proper endocytic membrane geometry necessary for efficient scission. Together, our results reveal that dynamic interplay between a lipid phosphatase, actin assembly, and membrane-sculpting proteins leads to proper membrane shaping, tubule stabilization, and scission.","author":[{"dropping-particle":"","family":"Kishimoto","given":"Takuma","non-dropping-particle":"","parse-names":false,"suffix":""},{"dropping-particle":"","family":"Sun","given":"Yidi","non-dropping-particle":"","parse-names":false,"suffix":""},{"dropping-particle":"","family":"Buser","given":"Christopher","non-dropping-particle":"","parse-names":false,"suffix":""},{"dropping-particle":"","family":"Liu","given":"Jian","non-dropping-particle":"","parse-names":false,"suffix":""},{"dropping-particle":"","family":"Michelot","given":"Alphee","non-dropping-particle":"","parse-names":false,"suffix":""},{"dropping-particle":"","family":"Drubin","given":"David G.","non-dropping-particle":"","parse-names":false,"suffix":""}],"container-title":"Proceedings of the National Academy of Sciences of the United States of America","id":"ITEM-1","issue":"44","issued":{"date-parts":[["2011","11"]]},"page":"E979-E988","title":"Determinants of endocytic membrane geometry, stability, and scission","type":"article-journal","volume":"108"},"uris":["http://www.mendeley.com/documents/?uuid=a8f39d86-477e-457c-9239-37b188ad860b"]}],"mendeley":{"formattedCitation":"(Kishimoto et al. 2011)","plainTextFormattedCitation":"(Kishimoto et al. 2011)","previouslyFormattedCitation":"(Kishimoto et al. 2011)"},"properties":{"noteIndex":0},"schema":"https://github.com/citation-style-language/schema/raw/master/csl-citation.json"}</w:instrText>
      </w:r>
      <w:r w:rsidR="002466C5">
        <w:fldChar w:fldCharType="separate"/>
      </w:r>
      <w:r w:rsidR="00F95C1A" w:rsidRPr="00F95C1A">
        <w:rPr>
          <w:noProof/>
        </w:rPr>
        <w:t>(Kishimoto et al. 2011)</w:t>
      </w:r>
      <w:r w:rsidR="002466C5">
        <w:fldChar w:fldCharType="end"/>
      </w:r>
      <w:r>
        <w:t>, and did not co</w:t>
      </w:r>
      <w:r w:rsidR="0097179B">
        <w:t>-</w:t>
      </w:r>
      <w:r w:rsidR="00B95913">
        <w:t>localize with</w:t>
      </w:r>
      <w:r>
        <w:t xml:space="preserve"> endocytic proteins</w:t>
      </w:r>
      <w:r w:rsidR="003801DE">
        <w:t xml:space="preserve"> </w:t>
      </w:r>
      <w:r w:rsidR="00EC1918">
        <w:fldChar w:fldCharType="begin" w:fldLock="1"/>
      </w:r>
      <w:r w:rsidR="0057034D">
        <w:instrText>ADDIN CSL_CITATION {"citationItems":[{"id":"ITEM-1","itemData":{"DOI":"10.1016/J.EJCB.2017.02.004","ISSN":"0171-9335","abstract":"The yeast dynamin Vps1 acts cooperatively with many proteins at diverse cellular locations for endocytosis, protein sorting, and membrane fusion and fission. It has been proposed that Vps1 is functionally linked to clathrin heavy chain 1 (Chc1), but the question of how, where, and when they function together remains unknown. Here we report that Vps1 arrives at the Golgi after clathrin, and that loss of Vps1 leads to a shift in the cellular localization of clathrin to the late endosome and vacuole, not vice versa. Our two-hybrid-based approach provides evidence that full-length Vps1 and its truncated versions bind to the C-terminal region of the Chc1. Cells lacking both Vps1 and Chc1 displayed more severe defects in carboxypeptidase Y (CPY) sorting at the Golgi than those in Vps1-deficient cells. Further, these Vps1 fragments became dominant-negative for CPY sorting upon overexpression. These results suggest that Vps1 binds to Chc1 and functions together at the Golgi for efficient Golgi-to-endosome membrane trafficking. In addition, we found that Vps1, without the aid of clathrin, plays a role in controlling the number and turnover of late Golgi.","author":[{"dropping-particle":"","family":"Goud Gadila","given":"Shiva Kumar","non-dropping-particle":"","parse-names":false,"suffix":""},{"dropping-particle":"","family":"Williams","given":"Michelle","non-dropping-particle":"","parse-names":false,"suffix":""},{"dropping-particle":"","family":"Saimani","given":"Uma","non-dropping-particle":"","parse-names":false,"suffix":""},{"dropping-particle":"","family":"Delgado Cruz","given":"Mariel","non-dropping-particle":"","parse-names":false,"suffix":""},{"dropping-particle":"","family":"Makaraci","given":"Pelin","non-dropping-particle":"","parse-names":false,"suffix":""},{"dropping-particle":"","family":"Woodman","given":"Sara","non-dropping-particle":"","parse-names":false,"suffix":""},{"dropping-particle":"","family":"Short","given":"John C.W.","non-dropping-particle":"","parse-names":false,"suffix":""},{"dropping-particle":"","family":"McDermott","given":"Hyoeun","non-dropping-particle":"","parse-names":false,"suffix":""},{"dropping-particle":"","family":"Kim","given":"Kyoungtae","non-dropping-particle":"","parse-names":false,"suffix":""}],"container-title":"European Journal of Cell Biology","id":"ITEM-1","issue":"2","issued":{"date-parts":[["2017","3","1"]]},"page":"182-197","publisher":"Urban &amp; Fischer","title":"Yeast dynamin Vps1 associates with clathrin to facilitate vesicular trafficking and controls Golgi homeostasis","type":"article-journal","volume":"96"},"uris":["http://www.mendeley.com/documents/?uuid=a1346c88-aa79-378c-9b8b-d78995332172"]}],"mendeley":{"formattedCitation":"(Goud Gadila et al. 2017)","plainTextFormattedCitation":"(Goud Gadila et al. 2017)","previouslyFormattedCitation":"(Goud Gadila et al. 2017)"},"properties":{"noteIndex":0},"schema":"https://github.com/citation-style-language/schema/raw/master/csl-citation.json"}</w:instrText>
      </w:r>
      <w:r w:rsidR="00EC1918">
        <w:fldChar w:fldCharType="separate"/>
      </w:r>
      <w:r w:rsidR="00F95C1A" w:rsidRPr="00F95C1A">
        <w:rPr>
          <w:noProof/>
        </w:rPr>
        <w:t>(Goud Gadila et al. 2017)</w:t>
      </w:r>
      <w:r w:rsidR="00EC1918">
        <w:fldChar w:fldCharType="end"/>
      </w:r>
      <w:r>
        <w:t xml:space="preserve">. If Vps1 was to affect scission, the number of failed scission events should increase in </w:t>
      </w:r>
      <w:r w:rsidRPr="00542891">
        <w:rPr>
          <w:i/>
        </w:rPr>
        <w:t>vps1Δ</w:t>
      </w:r>
      <w:r>
        <w:t xml:space="preserve"> cells, but </w:t>
      </w:r>
      <w:r w:rsidR="008675A9">
        <w:t>I</w:t>
      </w:r>
      <w:r>
        <w:t xml:space="preserve"> do not find so</w:t>
      </w:r>
      <w:r w:rsidR="0097179B">
        <w:t>, confirming other</w:t>
      </w:r>
      <w:r w:rsidR="00920428">
        <w:t xml:space="preserve"> studies</w:t>
      </w:r>
      <w:r w:rsidR="00A601D2">
        <w:t xml:space="preserve"> </w:t>
      </w:r>
      <w:r w:rsidR="00920428">
        <w:fldChar w:fldCharType="begin" w:fldLock="1"/>
      </w:r>
      <w:r w:rsidR="0057034D">
        <w:instrText>ADDIN CSL_CITATION {"citationItems":[{"id":"ITEM-1","itemData":{"DOI":"10.1073/pnas.1113413108","ISSN":"0027-8424","abstract":"During endocytic vesicle formation, distinct subdomains along the membrane invagination are specified by different proteins, which bend the membrane and drive scission. Bin-Amphiphysin-Rvs (BAR) and Fer-CIP4 homology-BAR (F-BAR) proteins can induce membrane curvature and have been suggested to facilitate membrane invagination and scission. Two F-BAR proteins, Syp1 and Bzz1, are found at budding yeast endocytic sites. Syp1 arrives early but departs from the endocytic site before formation of deep membrane invaginations and scission. Using genetic, spatiotemporal, and ultrastructural analyses, we demonstrate that Bzz1, the heterodimeric BAR domain protein Rvs161/167, actin polymerization, and the lipid phosphatase Sjl2 cooperate, each through a distinct mechanism, to induce membrane scission in yeast. Additionally, actin assembly and Rvs161/167 cooperate to drive formation of deep invaginations. Finally, we find that Bzz1, acting at the invagination base, stabilizes endocytic sites and functions with Rvs161/167, localized along the tubule, to achieve proper endocytic membrane geometry necessary for efficient scission. Together, our results reveal that dynamic interplay between a lipid phosphatase, actin assembly, and membrane-sculpting proteins leads to proper membrane shaping, tubule stabilization, and scission.","author":[{"dropping-particle":"","family":"Kishimoto","given":"Takuma","non-dropping-particle":"","parse-names":false,"suffix":""},{"dropping-particle":"","family":"Sun","given":"Yidi","non-dropping-particle":"","parse-names":false,"suffix":""},{"dropping-particle":"","family":"Buser","given":"Christopher","non-dropping-particle":"","parse-names":false,"suffix":""},{"dropping-particle":"","family":"Liu","given":"Jian","non-dropping-particle":"","parse-names":false,"suffix":""},{"dropping-particle":"","family":"Michelot","given":"Alphee","non-dropping-particle":"","parse-names":false,"suffix":""},{"dropping-particle":"","family":"Drubin","given":"David G.","non-dropping-particle":"","parse-names":false,"suffix":""}],"container-title":"Proceedings of the National Academy of Sciences of the United States of America","id":"ITEM-1","issue":"44","issued":{"date-parts":[["2011","11"]]},"page":"E979-E988","title":"Determinants of endocytic membrane geometry, stability, and scission","type":"article-journal","volume":"108"},"uris":["http://www.mendeley.com/documents/?uuid=a8f39d86-477e-457c-9239-37b188ad860b"]}],"mendeley":{"formattedCitation":"(Kishimoto et al. 2011)","plainTextFormattedCitation":"(Kishimoto et al. 2011)","previouslyFormattedCitation":"(Kishimoto et al. 2011)"},"properties":{"noteIndex":0},"schema":"https://github.com/citation-style-language/schema/raw/master/csl-citation.json"}</w:instrText>
      </w:r>
      <w:r w:rsidR="00920428">
        <w:fldChar w:fldCharType="separate"/>
      </w:r>
      <w:r w:rsidR="00F95C1A" w:rsidRPr="00F95C1A">
        <w:rPr>
          <w:noProof/>
        </w:rPr>
        <w:t>(Kishimoto et al. 2011)</w:t>
      </w:r>
      <w:r w:rsidR="00920428">
        <w:fldChar w:fldCharType="end"/>
      </w:r>
      <w:r w:rsidR="0097179B">
        <w:t>.</w:t>
      </w:r>
      <w:r>
        <w:t xml:space="preserve"> Vp</w:t>
      </w:r>
      <w:ins w:id="242" w:author="Microsoft Office User" w:date="2018-08-16T00:26:00Z">
        <w:r w:rsidR="00596C78">
          <w:t>s</w:t>
        </w:r>
      </w:ins>
      <w:r>
        <w:t xml:space="preserve">1 tagged with </w:t>
      </w:r>
      <w:del w:id="243" w:author="Microsoft Office User" w:date="2018-08-16T00:26:00Z">
        <w:r w:rsidDel="00596C78">
          <w:delText xml:space="preserve">super-folded </w:delText>
        </w:r>
      </w:del>
      <w:r>
        <w:t xml:space="preserve">GFP and imaged in TIRF does not form cortical patches that co-localize with Abp1-mCherry (data </w:t>
      </w:r>
      <w:r w:rsidR="00C21716">
        <w:t xml:space="preserve">from Andrea </w:t>
      </w:r>
      <w:proofErr w:type="spellStart"/>
      <w:r w:rsidR="00C21716">
        <w:t>Picco</w:t>
      </w:r>
      <w:proofErr w:type="spellEnd"/>
      <w:r w:rsidR="00C21716">
        <w:t>, not shown). GFP-tagging could</w:t>
      </w:r>
      <w:r>
        <w:t xml:space="preserve"> affect the recruitment of Vps1 to endocytic sites while maintaining its role in other </w:t>
      </w:r>
      <w:del w:id="244" w:author="Microsoft Office User" w:date="2018-08-16T00:28:00Z">
        <w:r w:rsidDel="00E10733">
          <w:delText xml:space="preserve">cellular </w:delText>
        </w:r>
      </w:del>
      <w:del w:id="245" w:author="Microsoft Office User" w:date="2018-08-16T00:27:00Z">
        <w:r w:rsidDel="001B3F6B">
          <w:delText xml:space="preserve">processes </w:delText>
        </w:r>
      </w:del>
      <w:ins w:id="246" w:author="Microsoft Office User" w:date="2018-08-16T00:27:00Z">
        <w:r w:rsidR="001B3F6B">
          <w:t xml:space="preserve">pathways </w:t>
        </w:r>
      </w:ins>
      <w:del w:id="247" w:author="Microsoft Office User" w:date="2018-08-16T00:27:00Z">
        <w:r w:rsidDel="001B3F6B">
          <w:delText xml:space="preserve">like </w:delText>
        </w:r>
      </w:del>
      <w:ins w:id="248" w:author="Microsoft Office User" w:date="2018-08-16T00:27:00Z">
        <w:r w:rsidR="001B3F6B">
          <w:t xml:space="preserve">of </w:t>
        </w:r>
      </w:ins>
      <w:commentRangeStart w:id="249"/>
      <w:r>
        <w:t>vesicular trafficking</w:t>
      </w:r>
      <w:commentRangeEnd w:id="249"/>
      <w:r w:rsidR="001B3F6B">
        <w:rPr>
          <w:rStyle w:val="CommentReference"/>
        </w:rPr>
        <w:commentReference w:id="249"/>
      </w:r>
      <w:r>
        <w:t xml:space="preserve">. </w:t>
      </w:r>
      <w:r w:rsidR="00772227">
        <w:t>M</w:t>
      </w:r>
      <w:r>
        <w:t xml:space="preserve">embrane movement and scission dynamics are </w:t>
      </w:r>
      <w:r w:rsidR="00772227">
        <w:t>however</w:t>
      </w:r>
      <w:r w:rsidR="00C21716">
        <w:t>,</w:t>
      </w:r>
      <w:r w:rsidR="00772227">
        <w:t xml:space="preserve"> </w:t>
      </w:r>
      <w:r>
        <w:t>u</w:t>
      </w:r>
      <w:r w:rsidR="005D00B4">
        <w:t xml:space="preserve">nchanged in the absence of Vps1. If </w:t>
      </w:r>
      <w:r w:rsidR="00571DCA">
        <w:t xml:space="preserve">loss of </w:t>
      </w:r>
      <w:r w:rsidR="005D00B4">
        <w:t xml:space="preserve">Vps1 </w:t>
      </w:r>
      <w:r w:rsidR="00571DCA">
        <w:t>prevented or delayed</w:t>
      </w:r>
      <w:r w:rsidR="005D00B4">
        <w:t xml:space="preserve"> scission, the membrane would contin</w:t>
      </w:r>
      <w:r w:rsidR="007A3856">
        <w:t xml:space="preserve">ue to </w:t>
      </w:r>
      <w:proofErr w:type="spellStart"/>
      <w:r w:rsidR="007A3856">
        <w:t>invaginate</w:t>
      </w:r>
      <w:proofErr w:type="spellEnd"/>
      <w:r w:rsidR="007A3856">
        <w:t xml:space="preserve"> </w:t>
      </w:r>
      <w:r w:rsidR="00542891">
        <w:t>longer than</w:t>
      </w:r>
      <w:r w:rsidR="007A3856">
        <w:t xml:space="preserve"> WT le</w:t>
      </w:r>
      <w:r w:rsidR="005D00B4">
        <w:t>n</w:t>
      </w:r>
      <w:r w:rsidR="007A3856">
        <w:t>g</w:t>
      </w:r>
      <w:r w:rsidR="005D00B4">
        <w:t xml:space="preserve">ths, </w:t>
      </w:r>
      <w:r w:rsidR="00571DCA">
        <w:t>and Sla1 mo</w:t>
      </w:r>
      <w:r w:rsidR="00C21716">
        <w:t xml:space="preserve">vements of over 140nm </w:t>
      </w:r>
      <w:del w:id="250" w:author="Microsoft Office User" w:date="2018-08-16T00:28:00Z">
        <w:r w:rsidR="00C21716" w:rsidDel="00E2567B">
          <w:delText xml:space="preserve">would </w:delText>
        </w:r>
      </w:del>
      <w:ins w:id="251" w:author="Microsoft Office User" w:date="2018-08-16T00:28:00Z">
        <w:r w:rsidR="00E2567B">
          <w:t xml:space="preserve">should </w:t>
        </w:r>
      </w:ins>
      <w:r w:rsidR="00C21716">
        <w:t xml:space="preserve">be </w:t>
      </w:r>
      <w:del w:id="252" w:author="Microsoft Office User" w:date="2018-08-16T00:28:00Z">
        <w:r w:rsidR="00C21716" w:rsidDel="00E10733">
          <w:delText>measured</w:delText>
        </w:r>
      </w:del>
      <w:ins w:id="253" w:author="Microsoft Office User" w:date="2018-08-16T00:28:00Z">
        <w:r w:rsidR="00E10733">
          <w:t>observed</w:t>
        </w:r>
      </w:ins>
      <w:r w:rsidR="00542891">
        <w:t>.</w:t>
      </w:r>
      <w:r w:rsidR="005D00B4">
        <w:t xml:space="preserve"> </w:t>
      </w:r>
      <w:proofErr w:type="spellStart"/>
      <w:r w:rsidR="005D00B4">
        <w:t>Rvs</w:t>
      </w:r>
      <w:proofErr w:type="spellEnd"/>
      <w:r w:rsidR="005D00B4">
        <w:t xml:space="preserve"> centroid movement would</w:t>
      </w:r>
      <w:r w:rsidR="007A3856">
        <w:t xml:space="preserve"> likely</w:t>
      </w:r>
      <w:r w:rsidR="005D00B4">
        <w:t xml:space="preserve"> also be affected</w:t>
      </w:r>
      <w:r w:rsidR="00571DCA">
        <w:t>: a</w:t>
      </w:r>
      <w:r w:rsidR="007A3856">
        <w:t xml:space="preserve"> bigger jump inwards</w:t>
      </w:r>
      <w:r w:rsidR="005D00B4">
        <w:t xml:space="preserve"> </w:t>
      </w:r>
      <w:r w:rsidR="000A23C6">
        <w:t>c</w:t>
      </w:r>
      <w:r w:rsidR="005D00B4">
        <w:t xml:space="preserve">ould </w:t>
      </w:r>
      <w:r w:rsidR="007A3856">
        <w:t>indicate that th</w:t>
      </w:r>
      <w:r w:rsidR="00571DCA">
        <w:t>at</w:t>
      </w:r>
      <w:r w:rsidR="00C21716">
        <w:t xml:space="preserve"> a longer membrane has been cut. </w:t>
      </w:r>
      <w:del w:id="254" w:author="Microsoft Office User" w:date="2018-08-16T00:29:00Z">
        <w:r w:rsidR="00571DCA" w:rsidDel="00D043FA">
          <w:delText xml:space="preserve">That </w:delText>
        </w:r>
      </w:del>
      <w:ins w:id="255" w:author="Microsoft Office User" w:date="2018-08-16T00:29:00Z">
        <w:r w:rsidR="00D043FA">
          <w:t xml:space="preserve">My observation that </w:t>
        </w:r>
      </w:ins>
      <w:r w:rsidR="00571DCA">
        <w:t xml:space="preserve">there are no changes in the </w:t>
      </w:r>
      <w:r w:rsidR="00100D40">
        <w:t xml:space="preserve">behaviour of </w:t>
      </w:r>
      <w:r w:rsidR="00571DCA">
        <w:t xml:space="preserve">coat </w:t>
      </w:r>
      <w:r w:rsidR="001A1C77">
        <w:t>and</w:t>
      </w:r>
      <w:r w:rsidR="00571DCA">
        <w:t xml:space="preserve"> scission </w:t>
      </w:r>
      <w:r w:rsidR="00100D40">
        <w:t>markers</w:t>
      </w:r>
      <w:r w:rsidR="00571DCA">
        <w:t xml:space="preserve"> indicate</w:t>
      </w:r>
      <w:r w:rsidR="00393FF0">
        <w:t>s</w:t>
      </w:r>
      <w:r w:rsidR="00571DCA">
        <w:t xml:space="preserve"> that </w:t>
      </w:r>
      <w:commentRangeStart w:id="256"/>
      <w:ins w:id="257" w:author="Microsoft Office User" w:date="2018-08-16T00:30:00Z">
        <w:r w:rsidR="00D043FA">
          <w:t xml:space="preserve">even </w:t>
        </w:r>
      </w:ins>
      <w:r w:rsidR="00571DCA">
        <w:t>if Vps1 is</w:t>
      </w:r>
      <w:r>
        <w:t xml:space="preserve"> recruited to </w:t>
      </w:r>
      <w:ins w:id="258" w:author="Microsoft Office User" w:date="2018-08-16T00:37:00Z">
        <w:r w:rsidR="00D043FA">
          <w:t>endocyti</w:t>
        </w:r>
      </w:ins>
      <w:ins w:id="259" w:author="Microsoft Office User" w:date="2018-08-16T00:40:00Z">
        <w:r w:rsidR="007257A0">
          <w:t>c</w:t>
        </w:r>
      </w:ins>
      <w:ins w:id="260" w:author="Microsoft Office User" w:date="2018-08-16T00:37:00Z">
        <w:r w:rsidR="00D043FA">
          <w:t xml:space="preserve"> </w:t>
        </w:r>
      </w:ins>
      <w:r>
        <w:t>sites</w:t>
      </w:r>
      <w:commentRangeEnd w:id="256"/>
      <w:r w:rsidR="00D043FA">
        <w:rPr>
          <w:rStyle w:val="CommentReference"/>
        </w:rPr>
        <w:commentReference w:id="256"/>
      </w:r>
      <w:r>
        <w:t xml:space="preserve">, it is not necessary for </w:t>
      </w:r>
      <w:proofErr w:type="spellStart"/>
      <w:r>
        <w:t>Rvs</w:t>
      </w:r>
      <w:proofErr w:type="spellEnd"/>
      <w:r>
        <w:t xml:space="preserve"> localization or function</w:t>
      </w:r>
      <w:r w:rsidR="008B056A">
        <w:t>, and is not necessary for</w:t>
      </w:r>
      <w:r w:rsidR="00721002">
        <w:t xml:space="preserve"> scission</w:t>
      </w:r>
      <w:r>
        <w:t xml:space="preserve">. </w:t>
      </w:r>
    </w:p>
    <w:p w14:paraId="4D91E077" w14:textId="77777777" w:rsidR="00916EA9" w:rsidRDefault="00916EA9" w:rsidP="00142EEA">
      <w:pPr>
        <w:spacing w:line="360" w:lineRule="auto"/>
      </w:pPr>
    </w:p>
    <w:p w14:paraId="705D23BF" w14:textId="77777777" w:rsidR="00916EA9" w:rsidRPr="00916EA9" w:rsidRDefault="00F23B49" w:rsidP="00142EEA">
      <w:pPr>
        <w:spacing w:line="360" w:lineRule="auto"/>
        <w:rPr>
          <w:b/>
        </w:rPr>
      </w:pPr>
      <w:r>
        <w:rPr>
          <w:b/>
        </w:rPr>
        <w:lastRenderedPageBreak/>
        <w:t>4</w:t>
      </w:r>
      <w:r w:rsidRPr="00916EA9">
        <w:rPr>
          <w:b/>
        </w:rPr>
        <w:t>.2.</w:t>
      </w:r>
      <w:r>
        <w:rPr>
          <w:b/>
        </w:rPr>
        <w:t>2</w:t>
      </w:r>
      <w:r w:rsidR="00916EA9" w:rsidRPr="00916EA9">
        <w:rPr>
          <w:b/>
        </w:rPr>
        <w:t xml:space="preserve"> Lipid hydrolysis is not the primary cause of membrane scission</w:t>
      </w:r>
    </w:p>
    <w:p w14:paraId="386871DA" w14:textId="309A1E61" w:rsidR="003C61FC" w:rsidRDefault="00C117FD" w:rsidP="003C61FC">
      <w:pPr>
        <w:spacing w:line="360" w:lineRule="auto"/>
      </w:pPr>
      <w:r>
        <w:t>T</w:t>
      </w:r>
      <w:r w:rsidR="00916EA9">
        <w:t xml:space="preserve">he </w:t>
      </w:r>
      <w:proofErr w:type="spellStart"/>
      <w:r w:rsidR="00916EA9">
        <w:t>synapt</w:t>
      </w:r>
      <w:r>
        <w:t>ojanin</w:t>
      </w:r>
      <w:proofErr w:type="spellEnd"/>
      <w:r>
        <w:t>-mediated scission mode</w:t>
      </w:r>
      <w:r w:rsidR="00416B7A">
        <w:t>l</w:t>
      </w:r>
      <w:r w:rsidR="00916EA9">
        <w:t xml:space="preserve"> predicts that </w:t>
      </w:r>
      <w:r w:rsidR="003C61FC">
        <w:t>forces generated by a lipid phase- boundar</w:t>
      </w:r>
      <w:r w:rsidR="00416B7A">
        <w:t>y</w:t>
      </w:r>
      <w:r w:rsidR="003C61FC">
        <w:t xml:space="preserve"> cause</w:t>
      </w:r>
      <w:r w:rsidR="006F4FEB">
        <w:t>s</w:t>
      </w:r>
      <w:r w:rsidR="003C61FC">
        <w:t xml:space="preserve"> scission</w:t>
      </w:r>
      <w:r w:rsidR="00BA4F08">
        <w:t xml:space="preserve"> </w:t>
      </w:r>
      <w:r w:rsidR="00416B7A">
        <w:fldChar w:fldCharType="begin" w:fldLock="1"/>
      </w:r>
      <w:r w:rsidR="0057034D">
        <w:instrText>ADDIN CSL_CITATION {"citationItems":[{"id":"ITEM-1","itemData":{"DOI":"10.1073/pnas.0601045103","ISSN":"0027-8424","PMID":"16801551","abstract":"Endocytosis in budding yeast is thought to occur in several phases. First, the membrane invaginates and then elongates into a tube. A vesicle forms at the end of the tube, eventually pinching off to form a \"free\" vesicle. Experiments show that actin polymerization is an active participant in the endocytic process, along with a number of membrane-associated proteins. Here we investigate the possible roles of these components in driving vesiculation by constructing a quantitative model of the process beginning at the stage where the membrane invagination has elongated into a tube encased in a sheath of membrane-associated protein. This protein sheath brings about the scission step where the vesicle separates from the tube. When the protein sheath is dynamin, it is commonly assumed that scission is brought about by the constriction of the sheath. Here, we show that an alternative scenario can work as well: The protein sheath acts as a \"filter\" to effect a phase separation of lipid species. The resulting line tension tends to minimize the interface between the tube region and the vesicle region. Interestingly, large vesicle size can further facilitate the reduction of the interfacial diameter down to a few nanometers, small enough so that thermal fluctuations can fuse the membrane and pinch off the vesicle. To deform the membrane into the tubular vesicle shape, the membrane elastic resistance forces must be balanced by some additional forces that we show can be generated by actin polymerization and/or myosin I. These active forces are shown to be important in successful scission processes as well.","author":[{"dropping-particle":"","family":"Liu","given":"Jian","non-dropping-particle":"","parse-names":false,"suffix":""},{"dropping-particle":"","family":"Kaksonen","given":"Marko","non-dropping-particle":"","parse-names":false,"suffix":""},{"dropping-particle":"","family":"Drubin","given":"David G","non-dropping-particle":"","parse-names":false,"suffix":""},{"dropping-particle":"","family":"Oster","given":"George","non-dropping-particle":"","parse-names":false,"suffix":""}],"container-title":"Proceedings of the National Academy of Sciences of the United States of America","id":"ITEM-1","issue":"27","issued":{"date-parts":[["2006","7","5"]]},"page":"10277-82","publisher":"National Academy of Sciences","title":"Endocytic vesicle scission by lipid phase boundary forces.","type":"article-journal","volume":"103"},"uris":["http://www.mendeley.com/documents/?uuid=75c689d6-843f-3d1a-9c22-d26423ff8f4e"]}],"mendeley":{"formattedCitation":"(Liu et al. 2006)","plainTextFormattedCitation":"(Liu et al. 2006)","previouslyFormattedCitation":"(Liu et al. 2006)"},"properties":{"noteIndex":0},"schema":"https://github.com/citation-style-language/schema/raw/master/csl-citation.json"}</w:instrText>
      </w:r>
      <w:r w:rsidR="00416B7A">
        <w:fldChar w:fldCharType="separate"/>
      </w:r>
      <w:r w:rsidR="00F95C1A" w:rsidRPr="00F95C1A">
        <w:rPr>
          <w:noProof/>
        </w:rPr>
        <w:t>(Liu et al. 2006)</w:t>
      </w:r>
      <w:r w:rsidR="00416B7A">
        <w:fldChar w:fldCharType="end"/>
      </w:r>
      <w:r w:rsidR="003C61FC">
        <w:t>.</w:t>
      </w:r>
      <w:commentRangeStart w:id="261"/>
      <w:r w:rsidR="003C61FC">
        <w:t xml:space="preserve"> </w:t>
      </w:r>
      <w:commentRangeEnd w:id="261"/>
      <w:r w:rsidR="008E1852">
        <w:rPr>
          <w:rStyle w:val="CommentReference"/>
        </w:rPr>
        <w:commentReference w:id="261"/>
      </w:r>
      <w:ins w:id="262" w:author="Microsoft Office User" w:date="2018-08-16T00:47:00Z">
        <w:r w:rsidR="008E1852" w:rsidRPr="008E1852">
          <w:t xml:space="preserve"> </w:t>
        </w:r>
      </w:ins>
      <w:moveToRangeStart w:id="263" w:author="Microsoft Office User" w:date="2018-08-16T00:47:00Z" w:name="move522143797"/>
      <w:commentRangeStart w:id="264"/>
      <w:moveTo w:id="265" w:author="Microsoft Office User" w:date="2018-08-16T00:47:00Z">
        <w:r w:rsidR="008E1852">
          <w:t xml:space="preserve">Inp52 localizes </w:t>
        </w:r>
      </w:moveTo>
      <w:commentRangeEnd w:id="264"/>
      <w:r w:rsidR="008E1852">
        <w:rPr>
          <w:rStyle w:val="CommentReference"/>
        </w:rPr>
        <w:commentReference w:id="264"/>
      </w:r>
      <w:moveTo w:id="266" w:author="Microsoft Office User" w:date="2018-08-16T00:47:00Z">
        <w:r w:rsidR="008E1852">
          <w:t xml:space="preserve">to the top of invaginations right before scission, consistent with a role in vesicle formation (Fig.3.6). </w:t>
        </w:r>
      </w:moveTo>
      <w:moveToRangeEnd w:id="263"/>
      <w:proofErr w:type="spellStart"/>
      <w:r w:rsidR="003C61FC">
        <w:t>Synaptojanin</w:t>
      </w:r>
      <w:proofErr w:type="spellEnd"/>
      <w:r w:rsidR="003C61FC">
        <w:t>-like Inp51 is not seen to localize to the cellular cortex, but cytoplasmic concentration measured by FCS is low</w:t>
      </w:r>
      <w:r w:rsidR="00F3483E">
        <w:t xml:space="preserve"> </w:t>
      </w:r>
      <w:r w:rsidR="003C61FC">
        <w:fldChar w:fldCharType="begin" w:fldLock="1"/>
      </w:r>
      <w:r w:rsidR="0057034D">
        <w:instrText>ADDIN CSL_CITATION {"citationItems":[{"id":"ITEM-1","itemData":{"DOI":"10.15252/msb.20145422","ISSN":"1744-4292","author":[{"dropping-particle":"","family":"Boeke","given":"D.","non-dropping-particle":"","parse-names":false,"suffix":""},{"dropping-particle":"","family":"Trautmann","given":"S.","non-dropping-particle":"","parse-names":false,"suffix":""},{"dropping-particle":"","family":"Meurer","given":"M.","non-dropping-particle":"","parse-names":false,"suffix":""},{"dropping-particle":"","family":"Wachsmuth","given":"M.","non-dropping-particle":"","parse-names":false,"suffix":""},{"dropping-particle":"","family":"Godlee","given":"C.","non-dropping-particle":"","parse-names":false,"suffix":""},{"dropping-particle":"","family":"Knop","given":"M.","non-dropping-particle":"","parse-names":false,"suffix":""},{"dropping-particle":"","family":"Kaksonen","given":"M.","non-dropping-particle":"","parse-names":false,"suffix":""}],"container-title":"Molecular Systems Biology","id":"ITEM-1","issue":"11","issued":{"date-parts":[["2014","11"]]},"language":"en","page":"756-756","title":"Quantification of cytosolic interactions identifies Ede1 oligomers as key organizers of endocytosis","type":"article-journal","volume":"10"},"uris":["http://www.mendeley.com/documents/?uuid=7fbcc3bf-cd68-47db-8dce-0073b1087c38"]}],"mendeley":{"formattedCitation":"(Boeke et al. 2014)","plainTextFormattedCitation":"(Boeke et al. 2014)","previouslyFormattedCitation":"(Boeke et al. 2014)"},"properties":{"noteIndex":0},"schema":"https://github.com/citation-style-language/schema/raw/master/csl-citation.json"}</w:instrText>
      </w:r>
      <w:r w:rsidR="003C61FC">
        <w:fldChar w:fldCharType="separate"/>
      </w:r>
      <w:r w:rsidR="00F95C1A" w:rsidRPr="00F95C1A">
        <w:rPr>
          <w:noProof/>
        </w:rPr>
        <w:t>(Boeke et al. 2014)</w:t>
      </w:r>
      <w:r w:rsidR="003C61FC">
        <w:fldChar w:fldCharType="end"/>
      </w:r>
      <w:r w:rsidR="003C61FC">
        <w:t xml:space="preserve">, </w:t>
      </w:r>
      <w:commentRangeStart w:id="267"/>
      <w:r w:rsidR="003C61FC">
        <w:t xml:space="preserve">suggesting low levels </w:t>
      </w:r>
      <w:r w:rsidR="000B24CC">
        <w:t xml:space="preserve">of expression that are likely not </w:t>
      </w:r>
      <w:r w:rsidR="006F4FEB">
        <w:t>detected by our imaging method</w:t>
      </w:r>
      <w:commentRangeEnd w:id="267"/>
      <w:r w:rsidR="00B01077">
        <w:rPr>
          <w:rStyle w:val="CommentReference"/>
        </w:rPr>
        <w:commentReference w:id="267"/>
      </w:r>
      <w:r w:rsidR="003C61FC">
        <w:t xml:space="preserve">. </w:t>
      </w:r>
      <w:moveFromRangeStart w:id="269" w:author="Microsoft Office User" w:date="2018-08-16T00:47:00Z" w:name="move522143797"/>
      <w:moveFrom w:id="270" w:author="Microsoft Office User" w:date="2018-08-16T00:47:00Z">
        <w:r w:rsidR="003C61FC" w:rsidDel="008E1852">
          <w:t>Inp52 localizes to the top of invaginations right before scission, consistent with a role in vesicle formation</w:t>
        </w:r>
        <w:r w:rsidR="00AC594D" w:rsidDel="008E1852">
          <w:t xml:space="preserve"> (Fig.3.6)</w:t>
        </w:r>
        <w:r w:rsidR="003C61FC" w:rsidDel="008E1852">
          <w:t xml:space="preserve">. </w:t>
        </w:r>
      </w:moveFrom>
      <w:moveFromRangeEnd w:id="269"/>
      <w:r w:rsidR="001E1549">
        <w:t>P</w:t>
      </w:r>
      <w:r w:rsidR="006F4FEB">
        <w:t>redictions of the lipid model do n</w:t>
      </w:r>
      <w:r w:rsidR="000B24CC">
        <w:t>ot</w:t>
      </w:r>
      <w:r w:rsidR="00676FBC">
        <w:t>, however,</w:t>
      </w:r>
      <w:r w:rsidR="000B24CC">
        <w:t xml:space="preserve"> </w:t>
      </w:r>
      <w:r w:rsidR="00676FBC">
        <w:t xml:space="preserve">match </w:t>
      </w:r>
      <w:r w:rsidR="000B24CC">
        <w:t>our observations</w:t>
      </w:r>
      <w:r w:rsidR="006F4FEB">
        <w:t xml:space="preserve">. </w:t>
      </w:r>
    </w:p>
    <w:p w14:paraId="3662D865" w14:textId="77777777" w:rsidR="000B24CC" w:rsidRDefault="000B24CC" w:rsidP="003C61FC">
      <w:pPr>
        <w:spacing w:line="360" w:lineRule="auto"/>
      </w:pPr>
    </w:p>
    <w:p w14:paraId="0DE6CEA9" w14:textId="0726EB7B" w:rsidR="00916EA9" w:rsidRDefault="006F4FEB" w:rsidP="00142EEA">
      <w:pPr>
        <w:spacing w:line="360" w:lineRule="auto"/>
      </w:pPr>
      <w:r>
        <w:t>F</w:t>
      </w:r>
      <w:r w:rsidR="00916EA9">
        <w:t xml:space="preserve">irst, vesicle scission </w:t>
      </w:r>
      <w:r w:rsidR="007F0F62">
        <w:t>is expected to occur</w:t>
      </w:r>
      <w:r w:rsidR="00916EA9">
        <w:t xml:space="preserve"> at the interphase of the </w:t>
      </w:r>
      <w:proofErr w:type="spellStart"/>
      <w:r w:rsidR="00916EA9">
        <w:t>hydrolyzed</w:t>
      </w:r>
      <w:proofErr w:type="spellEnd"/>
      <w:r w:rsidR="00916EA9">
        <w:t xml:space="preserve"> and non-</w:t>
      </w:r>
      <w:proofErr w:type="spellStart"/>
      <w:r w:rsidR="00916EA9">
        <w:t>hydrolyzed</w:t>
      </w:r>
      <w:proofErr w:type="spellEnd"/>
      <w:r w:rsidR="00916EA9">
        <w:t xml:space="preserve"> lipid. </w:t>
      </w:r>
      <w:r w:rsidR="007F0F62">
        <w:t>Since the BAR scaffold covers the membrane t</w:t>
      </w:r>
      <w:r w:rsidR="00651524">
        <w:t>ube, this interphase would be</w:t>
      </w:r>
      <w:r w:rsidR="007F0F62">
        <w:t xml:space="preserve"> at the top of the area covered by </w:t>
      </w:r>
      <w:proofErr w:type="spellStart"/>
      <w:r w:rsidR="007F0F62">
        <w:t>Rvs</w:t>
      </w:r>
      <w:proofErr w:type="spellEnd"/>
      <w:r w:rsidR="007F0F62">
        <w:t xml:space="preserve">. </w:t>
      </w:r>
      <w:proofErr w:type="spellStart"/>
      <w:r w:rsidR="00916EA9">
        <w:t>Kukulski</w:t>
      </w:r>
      <w:proofErr w:type="spellEnd"/>
      <w:r w:rsidR="00916EA9">
        <w:t xml:space="preserve"> et al</w:t>
      </w:r>
      <w:r w:rsidR="00676FBC">
        <w:t xml:space="preserve">. </w:t>
      </w:r>
      <w:r w:rsidR="003652E4">
        <w:fldChar w:fldCharType="begin" w:fldLock="1"/>
      </w:r>
      <w:r w:rsidR="0057034D">
        <w:instrText xml:space="preserve">ADDIN CSL_CITATION {"citationItems":[{"id":"ITEM-1","itemData":{"DOI":"10.1016/j.cell.2012.05.046","ISSN":"0092-8674","abstract":"Summary\nEndocytosis, like many dynamic cellular processes, requires precise temporal and spatial orchestration of complex protein machinery to mediate membrane budding. To understand how this machinery works, we directly correlated fluorescence microscopy of key protein pairs with electron tomography. We systematically located 211 endocytic intermediates, assigned each to a specific time window in endocytosis, and reconstructed their ultrastructure in 3D. The resulting virtual ultrastructural movie defines the protein-mediated membrane shape changes during endocytosis in budding yeast. It reveals that clathrin is recruited to flat membranes and does not initiate curvature. Instead, membrane invagination begins upon actin network assembly followed by amphiphysin binding to parallel membrane segments, which promotes elongation of the invagination into a tubule. Scission occurs on average 9 s after initial bending when invaginations are </w:instrText>
      </w:r>
      <w:r w:rsidR="0057034D">
        <w:rPr>
          <w:rFonts w:ascii="MS Mincho" w:eastAsia="MS Mincho" w:hAnsi="MS Mincho" w:cs="MS Mincho"/>
        </w:rPr>
        <w:instrText>∼</w:instrText>
      </w:r>
      <w:r w:rsidR="0057034D">
        <w:instrText>100 nm deep, releasing nonspherical vesicles with 6,400 nm2 mean surface area. Direct correlation of protein dynamics with ultrastructure provides a quantitative 4D resource.","author":[{"dropping-particle":"","family":"Kukulski","given":"Wanda","non-dropping-particle":"","parse-names":false,"suffix":""},{"dropping-particle":"","family":"Schorb","given":"Martin","non-dropping-particle":"","parse-names":false,"suffix":""},{"dropping-particle":"","family":"Kaksonen","given":"Marko","non-dropping-particle":"","parse-names":false,"suffix":""},{"dropping-particle":"","family":"Briggs","given":"John A. G.","non-dropping-particle":"","parse-names":false,"suffix":""}],"container-title":"Cell","id":"ITEM-1","issue":"3","issued":{"date-parts":[["2012","8"]]},"page":"508-520","title":"Plasma Membrane Reshaping during Endocytosis Is Revealed by Time-Resolved Electron Tomography","type":"article-journal","volume":"150"},"uris":["http://www.mendeley.com/documents/?uuid=252a2fb8-2357-4d95-907b-d511bf72e8db"]}],"mendeley":{"formattedCitation":"(Kukulski et al. 2012)","plainTextFormattedCitation":"(Kukulski et al. 2012)","previouslyFormattedCitation":"(Kukulski et al. 2012)"},"properties":{"noteIndex":0},"schema":"https://github.com/citation-style-language/schema/raw/master/csl-citation.json"}</w:instrText>
      </w:r>
      <w:r w:rsidR="003652E4">
        <w:fldChar w:fldCharType="separate"/>
      </w:r>
      <w:r w:rsidR="00F95C1A" w:rsidRPr="00F95C1A">
        <w:rPr>
          <w:noProof/>
        </w:rPr>
        <w:t>(Kukulski et al. 2012)</w:t>
      </w:r>
      <w:r w:rsidR="003652E4">
        <w:fldChar w:fldCharType="end"/>
      </w:r>
      <w:r w:rsidR="00916EA9">
        <w:t xml:space="preserve"> have shown tha</w:t>
      </w:r>
      <w:r w:rsidR="00651524">
        <w:t>t vesicles undergo scis</w:t>
      </w:r>
      <w:r w:rsidR="00F24FAF">
        <w:t>sion at 1/3 the invagination leng</w:t>
      </w:r>
      <w:r w:rsidR="00651524">
        <w:t>th from the base</w:t>
      </w:r>
      <w:r w:rsidR="00916EA9">
        <w:t>: that is, vesicle</w:t>
      </w:r>
      <w:r w:rsidR="00680337">
        <w:t>s generated by</w:t>
      </w:r>
      <w:r w:rsidR="00701AFE">
        <w:t xml:space="preserve"> the</w:t>
      </w:r>
      <w:r w:rsidR="00680337">
        <w:t xml:space="preserve"> lipid boundary</w:t>
      </w:r>
      <w:r w:rsidR="00916EA9">
        <w:t xml:space="preserve"> woul</w:t>
      </w:r>
      <w:r w:rsidR="00F24FAF">
        <w:t>d be smaller than have been measured</w:t>
      </w:r>
      <w:r w:rsidR="00916EA9">
        <w:t>. Second, removing forces generated by lipid hydrolysis by de</w:t>
      </w:r>
      <w:r w:rsidR="00B8348C">
        <w:t xml:space="preserve">leting </w:t>
      </w:r>
      <w:proofErr w:type="spellStart"/>
      <w:r w:rsidR="00B8348C">
        <w:t>synaptojanins</w:t>
      </w:r>
      <w:proofErr w:type="spellEnd"/>
      <w:r w:rsidR="00B8348C">
        <w:t xml:space="preserve"> should</w:t>
      </w:r>
      <w:r w:rsidR="00916EA9">
        <w:t xml:space="preserve"> increase</w:t>
      </w:r>
      <w:r w:rsidR="00D01BC0">
        <w:t xml:space="preserve"> invagination lengths</w:t>
      </w:r>
      <w:r w:rsidR="00302B09">
        <w:t>, since scission would</w:t>
      </w:r>
      <w:r w:rsidR="00124439">
        <w:t xml:space="preserve"> </w:t>
      </w:r>
      <w:r w:rsidR="001526CB">
        <w:t xml:space="preserve">be </w:t>
      </w:r>
      <w:r w:rsidR="00BB18EA">
        <w:t>delayed or</w:t>
      </w:r>
      <w:ins w:id="271" w:author="Microsoft Office User" w:date="2018-08-16T00:49:00Z">
        <w:r w:rsidR="00C87C44">
          <w:t xml:space="preserve"> it would</w:t>
        </w:r>
      </w:ins>
      <w:r w:rsidR="00BB18EA">
        <w:t xml:space="preserve"> fail</w:t>
      </w:r>
      <w:r w:rsidR="00124439">
        <w:t xml:space="preserve"> without those forces</w:t>
      </w:r>
      <w:r w:rsidR="00916EA9">
        <w:t xml:space="preserve">. Deletion of Inp51 </w:t>
      </w:r>
      <w:commentRangeStart w:id="272"/>
      <w:r w:rsidR="00916EA9">
        <w:t>and</w:t>
      </w:r>
      <w:commentRangeEnd w:id="272"/>
      <w:r w:rsidR="00D7054F">
        <w:rPr>
          <w:rStyle w:val="CommentReference"/>
        </w:rPr>
        <w:commentReference w:id="272"/>
      </w:r>
      <w:r w:rsidR="00916EA9">
        <w:t xml:space="preserve"> Inp52 do</w:t>
      </w:r>
      <w:r w:rsidR="008F1C84">
        <w:t>es</w:t>
      </w:r>
      <w:r w:rsidR="00916EA9">
        <w:t xml:space="preserve"> no</w:t>
      </w:r>
      <w:r w:rsidR="008F1C84">
        <w:t>t change the invagination lengths: Sla1 movement does not increase</w:t>
      </w:r>
      <w:r w:rsidR="00916EA9">
        <w:t>. That the position of the vesicle formed is also unchanged</w:t>
      </w:r>
      <w:r w:rsidR="00A004EE">
        <w:t xml:space="preserve"> compared to WT</w:t>
      </w:r>
      <w:r w:rsidR="00916EA9">
        <w:t xml:space="preserve"> is indicated by the magnitude of the jump into </w:t>
      </w:r>
      <w:r w:rsidR="00A004EE">
        <w:t xml:space="preserve">the cytoplasm of the </w:t>
      </w:r>
      <w:proofErr w:type="spellStart"/>
      <w:r w:rsidR="00A004EE">
        <w:t>Rvs</w:t>
      </w:r>
      <w:proofErr w:type="spellEnd"/>
      <w:r w:rsidR="00A004EE">
        <w:t xml:space="preserve"> centroid</w:t>
      </w:r>
      <w:r w:rsidR="00916EA9">
        <w:t xml:space="preserve">. </w:t>
      </w:r>
    </w:p>
    <w:p w14:paraId="6A92E004" w14:textId="77777777" w:rsidR="00916EA9" w:rsidRDefault="00916EA9" w:rsidP="00142EEA">
      <w:pPr>
        <w:spacing w:line="360" w:lineRule="auto"/>
      </w:pPr>
    </w:p>
    <w:p w14:paraId="4AB87BBA" w14:textId="2E12223F" w:rsidR="009E3654" w:rsidRDefault="00916EA9" w:rsidP="00142EEA">
      <w:pPr>
        <w:spacing w:line="360" w:lineRule="auto"/>
      </w:pPr>
      <w:r>
        <w:t>There are</w:t>
      </w:r>
      <w:r w:rsidR="001E1549">
        <w:t xml:space="preserve"> </w:t>
      </w:r>
      <w:r>
        <w:t>some changes</w:t>
      </w:r>
      <w:r w:rsidR="008E2F06">
        <w:t xml:space="preserve"> </w:t>
      </w:r>
      <w:r>
        <w:t xml:space="preserve">in the </w:t>
      </w:r>
      <w:proofErr w:type="spellStart"/>
      <w:r>
        <w:t>synapto</w:t>
      </w:r>
      <w:r w:rsidR="009A275F">
        <w:t>janin</w:t>
      </w:r>
      <w:proofErr w:type="spellEnd"/>
      <w:r w:rsidR="009A275F">
        <w:t xml:space="preserve"> deletion strains. I</w:t>
      </w:r>
      <w:r w:rsidR="0044504D">
        <w:t>n</w:t>
      </w:r>
      <w:r>
        <w:t xml:space="preserve"> </w:t>
      </w:r>
      <w:r w:rsidRPr="005C4CA5">
        <w:rPr>
          <w:i/>
        </w:rPr>
        <w:t>inp51</w:t>
      </w:r>
      <w:r w:rsidR="005C4CA5" w:rsidRPr="005C4CA5">
        <w:rPr>
          <w:i/>
        </w:rPr>
        <w:t>Δ</w:t>
      </w:r>
      <w:r>
        <w:t xml:space="preserve"> </w:t>
      </w:r>
      <w:r w:rsidR="005F4228">
        <w:t>cells</w:t>
      </w:r>
      <w:r>
        <w:t xml:space="preserve">, </w:t>
      </w:r>
      <w:proofErr w:type="spellStart"/>
      <w:r>
        <w:t>Rvs</w:t>
      </w:r>
      <w:proofErr w:type="spellEnd"/>
      <w:r>
        <w:t xml:space="preserve"> assembly is slightly slowe</w:t>
      </w:r>
      <w:r w:rsidR="000C14BF">
        <w:t>r than that in</w:t>
      </w:r>
      <w:r w:rsidR="009A275F">
        <w:t xml:space="preserve"> WT</w:t>
      </w:r>
      <w:del w:id="273" w:author="Microsoft Office User" w:date="2018-08-16T00:52:00Z">
        <w:r w:rsidR="004B5700" w:rsidDel="00AA0E69">
          <w:delText xml:space="preserve">: </w:delText>
        </w:r>
      </w:del>
      <w:ins w:id="274" w:author="Microsoft Office User" w:date="2018-08-16T00:52:00Z">
        <w:r w:rsidR="00AA0E69">
          <w:t xml:space="preserve">. Therefore, </w:t>
        </w:r>
      </w:ins>
      <w:r w:rsidR="004B5700">
        <w:t>Inp51 could play</w:t>
      </w:r>
      <w:r w:rsidR="001B278D">
        <w:t xml:space="preserve"> a role in </w:t>
      </w:r>
      <w:proofErr w:type="spellStart"/>
      <w:r w:rsidR="001B278D">
        <w:t>Rvs</w:t>
      </w:r>
      <w:proofErr w:type="spellEnd"/>
      <w:r w:rsidR="001B278D">
        <w:t xml:space="preserve"> recruitment</w:t>
      </w:r>
      <w:r>
        <w:t xml:space="preserve">. In the </w:t>
      </w:r>
      <w:r w:rsidR="005C4CA5">
        <w:rPr>
          <w:i/>
        </w:rPr>
        <w:t>inp52</w:t>
      </w:r>
      <w:r w:rsidR="005C4CA5" w:rsidRPr="005C4CA5">
        <w:rPr>
          <w:i/>
        </w:rPr>
        <w:t>Δ</w:t>
      </w:r>
      <w:r w:rsidR="005C4CA5">
        <w:t xml:space="preserve"> </w:t>
      </w:r>
      <w:r>
        <w:t>strain, about 12</w:t>
      </w:r>
      <w:commentRangeStart w:id="275"/>
      <w:r>
        <w:t>\</w:t>
      </w:r>
      <w:commentRangeEnd w:id="275"/>
      <w:r w:rsidR="00825C37">
        <w:rPr>
          <w:rStyle w:val="CommentReference"/>
        </w:rPr>
        <w:commentReference w:id="275"/>
      </w:r>
      <w:r>
        <w:t xml:space="preserve">% of </w:t>
      </w:r>
      <w:commentRangeStart w:id="276"/>
      <w:r>
        <w:t>Sla1-GFP tracks do</w:t>
      </w:r>
      <w:r w:rsidR="009E3654">
        <w:t xml:space="preserve"> not</w:t>
      </w:r>
      <w:r>
        <w:t xml:space="preserve"> undergo scission</w:t>
      </w:r>
      <w:commentRangeEnd w:id="276"/>
      <w:r w:rsidR="009A7543">
        <w:rPr>
          <w:rStyle w:val="CommentReference"/>
        </w:rPr>
        <w:commentReference w:id="276"/>
      </w:r>
      <w:r>
        <w:t>. Although this is low compared to</w:t>
      </w:r>
      <w:r w:rsidR="00953A7F">
        <w:t xml:space="preserve"> the failed scission rate of</w:t>
      </w:r>
      <w:r>
        <w:t xml:space="preserve"> </w:t>
      </w:r>
      <w:r w:rsidR="007A685F">
        <w:rPr>
          <w:i/>
        </w:rPr>
        <w:t>rvs167</w:t>
      </w:r>
      <w:r w:rsidR="007A685F" w:rsidRPr="005C4CA5">
        <w:rPr>
          <w:i/>
        </w:rPr>
        <w:t>Δ</w:t>
      </w:r>
      <w:r w:rsidR="008F2B30">
        <w:t xml:space="preserve"> cells (close to 30\%), this data</w:t>
      </w:r>
      <w:r>
        <w:t xml:space="preserve"> could </w:t>
      </w:r>
      <w:r w:rsidR="00AC30C8">
        <w:t>suggest a moderate influence of</w:t>
      </w:r>
      <w:r w:rsidR="00025A0B">
        <w:t xml:space="preserve"> I</w:t>
      </w:r>
      <w:r>
        <w:t>n</w:t>
      </w:r>
      <w:r w:rsidR="00AC30C8">
        <w:t>p52</w:t>
      </w:r>
      <w:r w:rsidR="00FE7473">
        <w:t xml:space="preserve"> </w:t>
      </w:r>
      <w:r w:rsidR="00025A0B">
        <w:t>on scission</w:t>
      </w:r>
      <w:r>
        <w:t xml:space="preserve">. </w:t>
      </w:r>
      <w:proofErr w:type="spellStart"/>
      <w:r w:rsidR="001E1549">
        <w:t>Rvs</w:t>
      </w:r>
      <w:proofErr w:type="spellEnd"/>
      <w:r w:rsidR="001E1549">
        <w:t xml:space="preserve"> centroid persists after scission for about a second longer</w:t>
      </w:r>
      <w:r w:rsidR="00D240DD">
        <w:t xml:space="preserve"> in </w:t>
      </w:r>
      <w:r w:rsidR="00D240DD">
        <w:rPr>
          <w:i/>
        </w:rPr>
        <w:t>inp52</w:t>
      </w:r>
      <w:r w:rsidR="00D240DD" w:rsidRPr="005C4CA5">
        <w:rPr>
          <w:i/>
        </w:rPr>
        <w:t>Δ</w:t>
      </w:r>
      <w:r w:rsidR="00D240DD">
        <w:t xml:space="preserve"> cells </w:t>
      </w:r>
      <w:r w:rsidR="001E1549">
        <w:t xml:space="preserve">than </w:t>
      </w:r>
      <w:r w:rsidR="00D240DD">
        <w:t>in WT</w:t>
      </w:r>
      <w:r w:rsidR="001E1549">
        <w:t xml:space="preserve">, indicating that disassembly of </w:t>
      </w:r>
      <w:proofErr w:type="spellStart"/>
      <w:r w:rsidR="001E1549">
        <w:t>Rvs</w:t>
      </w:r>
      <w:proofErr w:type="spellEnd"/>
      <w:r w:rsidR="001E1549">
        <w:t xml:space="preserve"> on the base of the newly formed vesicle is delayed.</w:t>
      </w:r>
    </w:p>
    <w:p w14:paraId="25A0E5DB" w14:textId="77777777" w:rsidR="009E3654" w:rsidRDefault="009E3654" w:rsidP="00142EEA">
      <w:pPr>
        <w:spacing w:line="360" w:lineRule="auto"/>
      </w:pPr>
    </w:p>
    <w:p w14:paraId="31EBEC79" w14:textId="4938E6BC" w:rsidR="00916EA9" w:rsidRDefault="007802E2" w:rsidP="00142EEA">
      <w:pPr>
        <w:spacing w:line="360" w:lineRule="auto"/>
      </w:pPr>
      <w:r>
        <w:t>In</w:t>
      </w:r>
      <w:r w:rsidR="00916EA9">
        <w:t xml:space="preserve"> </w:t>
      </w:r>
      <w:r w:rsidR="00EF547A" w:rsidRPr="005C4CA5">
        <w:rPr>
          <w:i/>
        </w:rPr>
        <w:t>inp51Δ</w:t>
      </w:r>
      <w:ins w:id="277" w:author="Microsoft Office User" w:date="2018-08-16T00:55:00Z">
        <w:r w:rsidR="002C5342">
          <w:rPr>
            <w:i/>
          </w:rPr>
          <w:t xml:space="preserve"> </w:t>
        </w:r>
      </w:ins>
      <w:r w:rsidR="00EF547A" w:rsidRPr="005C4CA5">
        <w:rPr>
          <w:i/>
        </w:rPr>
        <w:t>inp5</w:t>
      </w:r>
      <w:r w:rsidR="00EF547A">
        <w:rPr>
          <w:i/>
        </w:rPr>
        <w:t>2</w:t>
      </w:r>
      <w:r w:rsidR="00EF547A" w:rsidRPr="005C4CA5">
        <w:rPr>
          <w:i/>
        </w:rPr>
        <w:t>Δ</w:t>
      </w:r>
      <w:r>
        <w:t xml:space="preserve"> cells</w:t>
      </w:r>
      <w:r w:rsidR="00916EA9">
        <w:t xml:space="preserve">, </w:t>
      </w:r>
      <w:proofErr w:type="spellStart"/>
      <w:r w:rsidR="00916EA9">
        <w:t>Rvs</w:t>
      </w:r>
      <w:proofErr w:type="spellEnd"/>
      <w:r w:rsidR="00916EA9">
        <w:t xml:space="preserve"> is </w:t>
      </w:r>
      <w:r w:rsidR="00572C5A">
        <w:t>accumulated at patches, but majority of</w:t>
      </w:r>
      <w:r w:rsidR="00916EA9">
        <w:t xml:space="preserve"> </w:t>
      </w:r>
      <w:proofErr w:type="spellStart"/>
      <w:r w:rsidR="00916EA9">
        <w:t>Rvs</w:t>
      </w:r>
      <w:proofErr w:type="spellEnd"/>
      <w:r w:rsidR="00916EA9">
        <w:t xml:space="preserve"> patches do not show </w:t>
      </w:r>
      <w:r w:rsidR="00590736">
        <w:t>the typical</w:t>
      </w:r>
      <w:r w:rsidR="00916EA9">
        <w:t xml:space="preserve"> sharp jump into the cytoplasm. Membrane morphology is hugely aberrant i</w:t>
      </w:r>
      <w:r w:rsidR="0098151C">
        <w:t xml:space="preserve">n these cells, complicating </w:t>
      </w:r>
      <w:r w:rsidR="00916EA9">
        <w:t>interpretation of this data</w:t>
      </w:r>
      <w:r w:rsidR="00F95C1A">
        <w:t xml:space="preserve"> </w:t>
      </w:r>
      <w:r w:rsidR="00382909">
        <w:fldChar w:fldCharType="begin" w:fldLock="1"/>
      </w:r>
      <w:r w:rsidR="0057034D">
        <w:instrText>ADDIN CSL_CITATION {"citationItems":[{"id":"ITEM-1","itemData":{"ISSN":"0171-9335","PMID":"9438131","abstract":"As a result of the genome sequencing project in Saccharomyces cerevisiae, three open reading frames were found in the yeast genome that contain sequences with strong homology to all the domains conserved among the four mammalian phosphatidylinositol-phosphate 5-phosphatases: inpp5bp, ocrl1p, synaptojanin, and ship. In addition, all three yeast gene products shared with synaptojanin regions of homology to the SAC1 gene of yeast. Disruption of each of these genes singly and in pairs produced mutant strains that were viable but demonstrated variable phenotypes of abnormal vacuolar and plasma membrane morphology as well as increased sensitivity to osmotic stress. Total phosphatidylinositol-(4,5)-bisphosphate 5-phosphatase activity was reduced to varying degrees in each of the strains. No defect in carboxypeptidase Y sorting was seen in a processing and targeting assay. Abnormal actin cytoskeleton morphology was present in some of the strains carrying mutations in two of the genes.","author":[{"dropping-particle":"","family":"Srinivasan","given":"S","non-dropping-particle":"","parse-names":false,"suffix":""},{"dropping-particle":"","family":"Seaman","given":"M","non-dropping-particle":"","parse-names":false,"suffix":""},{"dropping-particle":"","family":"Nemoto","given":"Y","non-dropping-particle":"","parse-names":false,"suffix":""},{"dropping-particle":"","family":"Daniell","given":"L","non-dropping-particle":"","parse-names":false,"suffix":""},{"dropping-particle":"","family":"Suchy","given":"S F","non-dropping-particle":"","parse-names":false,"suffix":""},{"dropping-particle":"","family":"Emr","given":"S","non-dropping-particle":"","parse-names":false,"suffix":""},{"dropping-particle":"","family":"Camilli","given":"P","non-dropping-particle":"De","parse-names":false,"suffix":""},{"dropping-particle":"","family":"Nussbaum","given":"R","non-dropping-particle":"","parse-names":false,"suffix":""}],"container-title":"European journal of cell biology","id":"ITEM-1","issue":"4","issued":{"date-parts":[["1997","12"]]},"page":"350-60","title":"Disruption of three phosphatidylinositol-polyphosphate 5-phosphatase genes from Saccharomyces cerevisiae results in pleiotropic abnormalities of vacuole morphology, cell shape, and osmohomeostasis.","type":"article-journal","volume":"74"},"uris":["http://www.mendeley.com/documents/?uuid=6e355539-b6ea-3854-947b-3391294edc01"]}],"mendeley":{"formattedCitation":"(Srinivasan et al. 1997)","plainTextFormattedCitation":"(Srinivasan et al. 1997)","previouslyFormattedCitation":"(Srinivasan et al. 1997)"},"properties":{"noteIndex":0},"schema":"https://github.com/citation-style-language/schema/raw/master/csl-citation.json"}</w:instrText>
      </w:r>
      <w:r w:rsidR="00382909">
        <w:fldChar w:fldCharType="separate"/>
      </w:r>
      <w:r w:rsidR="00F95C1A" w:rsidRPr="00F95C1A">
        <w:rPr>
          <w:noProof/>
        </w:rPr>
        <w:t>(Srinivasan et al. 1997)</w:t>
      </w:r>
      <w:r w:rsidR="00382909">
        <w:fldChar w:fldCharType="end"/>
      </w:r>
      <w:r w:rsidR="00916EA9">
        <w:t xml:space="preserve">. Electron microscopy shows long, undulating membrane invaginations, with multiple endocytic sites </w:t>
      </w:r>
      <w:r w:rsidR="00916EA9">
        <w:lastRenderedPageBreak/>
        <w:t xml:space="preserve">that are </w:t>
      </w:r>
      <w:commentRangeStart w:id="278"/>
      <w:r w:rsidR="00916EA9">
        <w:t>assembled and disassembled</w:t>
      </w:r>
      <w:commentRangeEnd w:id="278"/>
      <w:r w:rsidR="00C121BB">
        <w:rPr>
          <w:rStyle w:val="CommentReference"/>
        </w:rPr>
        <w:commentReference w:id="278"/>
      </w:r>
      <w:r w:rsidR="0042298E">
        <w:t>, but fail to undergo scission</w:t>
      </w:r>
      <w:r w:rsidR="00B80582">
        <w:t xml:space="preserve"> </w:t>
      </w:r>
      <w:r w:rsidR="0073242D">
        <w:fldChar w:fldCharType="begin" w:fldLock="1"/>
      </w:r>
      <w:r w:rsidR="0057034D">
        <w:instrText>ADDIN CSL_CITATION {"citationItems":[{"id":"ITEM-1","itemData":{"DOI":"10.1083/jcb.200611011","ISSN":"0021-9525","abstract":"The lipid phosphatidylinositol-4,5-bisphosphate (PtdIns[4,5]P(2)) appears to play an important role in endocytosis. However, the timing of its formation and turnover, and its specific functions at different stages during endocytic internalization, have not been established. In this study, Sla2 ANTH-GFP and Sjl2-3GFP were expressed as functional fusion proteins at endogenous levels to quantitatively explore PtdIns(4,5)P(2) dynamics during endocytosis in yeast. Our results indicate that PtdIns(4,5)P(2) levels increase and decline in conjunction with coat and actin assembly and disassembly, respectively. Live-cell image analysis of endocytic protein dynamics in an sjl1Delta sjl2Delta mutant, which has elevated PtdIns(4,5)P(2) levels, revealed that the endocytic machinery is still able to assemble and disassemble dynamically, albeit nonproductively. The defects in the dynamic behavior of the various endocytic proteins in this double mutant suggest that PtdIns(4,5)P(2) turnover is required for multiple stages during endocytic vesicle formation. Furthermore, our results indicate that PtdIns(4,5)P(2) turnover may act in coordination with the Ark1/Prk1 protein kinases in stimulating disassembly of the endocytic machinery.","author":[{"dropping-particle":"","family":"Sun","given":"Yidi","non-dropping-particle":"","parse-names":false,"suffix":""},{"dropping-particle":"","family":"Carroll","given":"Susheela","non-dropping-particle":"","parse-names":false,"suffix":""},{"dropping-particle":"","family":"Kaksonen","given":"Marko","non-dropping-particle":"","parse-names":false,"suffix":""},{"dropping-particle":"","family":"Toshima","given":"Junko Y","non-dropping-particle":"","parse-names":false,"suffix":""},{"dropping-particle":"","family":"Drubin","given":"David G","non-dropping-particle":"","parse-names":false,"suffix":""}],"container-title":"The Journal of cell biology","id":"ITEM-1","issue":"2","issued":{"date-parts":[["2007","4"]]},"language":"eng","page":"355-367","title":"PtdIns(4,5)P2 turnover is required for multiple stages during clathrin- and actin-dependent endocytic internalization","type":"article-journal","volume":"177"},"uris":["http://www.mendeley.com/documents/?uuid=4df84739-fba2-4651-9627-7510437e3543"]},{"id":"ITEM-2","itemData":{"ISSN":"0171-9335","PMID":"9438131","abstract":"As a result of the genome sequencing project in Saccharomyces cerevisiae, three open reading frames were found in the yeast genome that contain sequences with strong homology to all the domains conserved among the four mammalian phosphatidylinositol-phosphate 5-phosphatases: inpp5bp, ocrl1p, synaptojanin, and ship. In addition, all three yeast gene products shared with synaptojanin regions of homology to the SAC1 gene of yeast. Disruption of each of these genes singly and in pairs produced mutant strains that were viable but demonstrated variable phenotypes of abnormal vacuolar and plasma membrane morphology as well as increased sensitivity to osmotic stress. Total phosphatidylinositol-(4,5)-bisphosphate 5-phosphatase activity was reduced to varying degrees in each of the strains. No defect in carboxypeptidase Y sorting was seen in a processing and targeting assay. Abnormal actin cytoskeleton morphology was present in some of the strains carrying mutations in two of the genes.","author":[{"dropping-particle":"","family":"Srinivasan","given":"S","non-dropping-particle":"","parse-names":false,"suffix":""},{"dropping-particle":"","family":"Seaman","given":"M","non-dropping-particle":"","parse-names":false,"suffix":""},{"dropping-particle":"","family":"Nemoto","given":"Y","non-dropping-particle":"","parse-names":false,"suffix":""},{"dropping-particle":"","family":"Daniell","given":"L","non-dropping-particle":"","parse-names":false,"suffix":""},{"dropping-particle":"","family":"Suchy","given":"S F","non-dropping-particle":"","parse-names":false,"suffix":""},{"dropping-particle":"","family":"Emr","given":"S","non-dropping-particle":"","parse-names":false,"suffix":""},{"dropping-particle":"","family":"Camilli","given":"P","non-dropping-particle":"De","parse-names":false,"suffix":""},{"dropping-particle":"","family":"Nussbaum","given":"R","non-dropping-particle":"","parse-names":false,"suffix":""}],"container-title":"European journal of cell biology","id":"ITEM-2","issue":"4","issued":{"date-parts":[["1997","12"]]},"page":"350-60","title":"Disruption of three phosphatidylinositol-polyphosphate 5-phosphatase genes from Saccharomyces cerevisiae results in pleiotropic abnormalities of vacuole morphology, cell shape, and osmohomeostasis.","type":"article-journal","volume":"74"},"uris":["http://www.mendeley.com/documents/?uuid=6e355539-b6ea-3854-947b-3391294edc01"]}],"mendeley":{"formattedCitation":"(Sun et al. 2007; Srinivasan et al. 1997)","plainTextFormattedCitation":"(Sun et al. 2007; Srinivasan et al. 1997)","previouslyFormattedCitation":"(Sun et al. 2007; Srinivasan et al. 1997)"},"properties":{"noteIndex":0},"schema":"https://github.com/citation-style-language/schema/raw/master/csl-citation.json"}</w:instrText>
      </w:r>
      <w:r w:rsidR="0073242D">
        <w:fldChar w:fldCharType="separate"/>
      </w:r>
      <w:r w:rsidR="00F95C1A" w:rsidRPr="00F95C1A">
        <w:rPr>
          <w:noProof/>
        </w:rPr>
        <w:t>(Sun et al. 2007; Srinivasan et al. 1997)</w:t>
      </w:r>
      <w:r w:rsidR="0073242D">
        <w:fldChar w:fldCharType="end"/>
      </w:r>
      <w:r w:rsidR="006E2635">
        <w:t xml:space="preserve">. </w:t>
      </w:r>
      <w:r w:rsidR="005051C4">
        <w:t>Where on these long membrane</w:t>
      </w:r>
      <w:r w:rsidR="0071557C">
        <w:t>s</w:t>
      </w:r>
      <w:r w:rsidR="005051C4">
        <w:t xml:space="preserve"> </w:t>
      </w:r>
      <w:proofErr w:type="spellStart"/>
      <w:r w:rsidR="006E2635">
        <w:t>Rvs</w:t>
      </w:r>
      <w:proofErr w:type="spellEnd"/>
      <w:r w:rsidR="006E2635">
        <w:t xml:space="preserve"> </w:t>
      </w:r>
      <w:r w:rsidR="005051C4">
        <w:t xml:space="preserve">localizes </w:t>
      </w:r>
      <w:r w:rsidR="00916EA9">
        <w:t>could be clarified by CLEM or super</w:t>
      </w:r>
      <w:r w:rsidR="006D1C07">
        <w:t>-</w:t>
      </w:r>
      <w:r w:rsidR="00916EA9">
        <w:t xml:space="preserve">resolution microscopy. Large clusters of </w:t>
      </w:r>
      <w:proofErr w:type="spellStart"/>
      <w:r w:rsidR="00916EA9">
        <w:t>Rv</w:t>
      </w:r>
      <w:r w:rsidR="0071557C">
        <w:t>s</w:t>
      </w:r>
      <w:proofErr w:type="spellEnd"/>
      <w:r w:rsidR="0071557C">
        <w:t xml:space="preserve"> seen in the </w:t>
      </w:r>
      <w:r w:rsidR="006B30C9" w:rsidRPr="005C4CA5">
        <w:rPr>
          <w:i/>
        </w:rPr>
        <w:t>inp51Δ</w:t>
      </w:r>
      <w:ins w:id="279" w:author="Microsoft Office User" w:date="2018-08-16T00:57:00Z">
        <w:r w:rsidR="00A66950">
          <w:rPr>
            <w:i/>
          </w:rPr>
          <w:t xml:space="preserve"> </w:t>
        </w:r>
      </w:ins>
      <w:r w:rsidR="006B30C9">
        <w:rPr>
          <w:i/>
        </w:rPr>
        <w:t>inp52</w:t>
      </w:r>
      <w:r w:rsidR="006B30C9" w:rsidRPr="005C4CA5">
        <w:rPr>
          <w:i/>
        </w:rPr>
        <w:t>Δ</w:t>
      </w:r>
      <w:r w:rsidR="0071557C">
        <w:t xml:space="preserve"> strain could be multiple </w:t>
      </w:r>
      <w:proofErr w:type="spellStart"/>
      <w:r w:rsidR="00C12179">
        <w:t>Rvs</w:t>
      </w:r>
      <w:proofErr w:type="spellEnd"/>
      <w:r w:rsidR="00C12179">
        <w:t xml:space="preserve"> </w:t>
      </w:r>
      <w:r w:rsidR="0071557C">
        <w:t>patches on</w:t>
      </w:r>
      <w:r w:rsidR="00916EA9">
        <w:t xml:space="preserve"> same</w:t>
      </w:r>
      <w:r w:rsidR="002D7516">
        <w:t xml:space="preserve"> membrane</w:t>
      </w:r>
      <w:r w:rsidR="00916EA9">
        <w:t xml:space="preserve"> tube</w:t>
      </w:r>
      <w:r w:rsidR="0071557C">
        <w:t xml:space="preserve">. </w:t>
      </w:r>
      <w:r w:rsidR="00FA64F6">
        <w:t xml:space="preserve">Pooling </w:t>
      </w:r>
      <w:r w:rsidR="00EF3E4F">
        <w:t xml:space="preserve">signal from </w:t>
      </w:r>
      <w:r w:rsidR="00FA64F6">
        <w:t xml:space="preserve">multiple </w:t>
      </w:r>
      <w:r w:rsidR="009F311A">
        <w:t xml:space="preserve">endocytic </w:t>
      </w:r>
      <w:r w:rsidR="00FA64F6">
        <w:t xml:space="preserve">sites </w:t>
      </w:r>
      <w:r w:rsidR="00916EA9">
        <w:t>would influence the m</w:t>
      </w:r>
      <w:r w:rsidR="0071557C">
        <w:t xml:space="preserve">olecule numbers acquired by our </w:t>
      </w:r>
      <w:r w:rsidR="00916EA9">
        <w:t>analysis, and yield a higher number th</w:t>
      </w:r>
      <w:r w:rsidR="0071557C">
        <w:t>an at a single site</w:t>
      </w:r>
      <w:r w:rsidR="00916EA9">
        <w:t xml:space="preserve">. </w:t>
      </w:r>
      <w:proofErr w:type="spellStart"/>
      <w:r w:rsidR="00916EA9">
        <w:t>Rvs</w:t>
      </w:r>
      <w:proofErr w:type="spellEnd"/>
      <w:r w:rsidR="00916EA9">
        <w:t xml:space="preserve"> does, interestingly, assem</w:t>
      </w:r>
      <w:r w:rsidR="0071557C">
        <w:t>ble and disassemble</w:t>
      </w:r>
      <w:ins w:id="280" w:author="Microsoft Office User" w:date="2018-08-16T00:58:00Z">
        <w:r w:rsidR="00A66950">
          <w:t xml:space="preserve"> in these mutants</w:t>
        </w:r>
      </w:ins>
      <w:r w:rsidR="0071557C">
        <w:t>. If</w:t>
      </w:r>
      <w:r w:rsidR="00916EA9">
        <w:t xml:space="preserve"> no vesicle</w:t>
      </w:r>
      <w:r w:rsidR="0071557C">
        <w:t>s are formed</w:t>
      </w:r>
      <w:r w:rsidR="00916EA9">
        <w:t xml:space="preserve"> at these membrane</w:t>
      </w:r>
      <w:r w:rsidR="0071557C">
        <w:t>s</w:t>
      </w:r>
      <w:r w:rsidR="00B644D8">
        <w:t xml:space="preserve">, it </w:t>
      </w:r>
      <w:del w:id="281" w:author="Microsoft Office User" w:date="2018-08-16T00:58:00Z">
        <w:r w:rsidR="00B644D8" w:rsidDel="00A66950">
          <w:delText>c</w:delText>
        </w:r>
        <w:r w:rsidR="00916EA9" w:rsidDel="00A66950">
          <w:delText xml:space="preserve">ould </w:delText>
        </w:r>
      </w:del>
      <w:ins w:id="282" w:author="Microsoft Office User" w:date="2018-08-16T00:58:00Z">
        <w:r w:rsidR="00A66950">
          <w:t xml:space="preserve">would </w:t>
        </w:r>
      </w:ins>
      <w:r w:rsidR="00916EA9">
        <w:t xml:space="preserve">indicate that </w:t>
      </w:r>
      <w:proofErr w:type="spellStart"/>
      <w:r w:rsidR="00916EA9">
        <w:t>Rvs</w:t>
      </w:r>
      <w:proofErr w:type="spellEnd"/>
      <w:r w:rsidR="00916EA9">
        <w:t xml:space="preserve"> disassembly is </w:t>
      </w:r>
      <w:r w:rsidR="008636F5">
        <w:t>not caused by</w:t>
      </w:r>
      <w:r w:rsidR="00916EA9">
        <w:t xml:space="preserve"> membrane scission.</w:t>
      </w:r>
    </w:p>
    <w:p w14:paraId="42DBAF41" w14:textId="77777777" w:rsidR="00916EA9" w:rsidRDefault="00916EA9" w:rsidP="00142EEA">
      <w:pPr>
        <w:spacing w:line="360" w:lineRule="auto"/>
      </w:pPr>
    </w:p>
    <w:p w14:paraId="00DF2D87" w14:textId="77777777" w:rsidR="00916EA9" w:rsidRPr="00916EA9" w:rsidRDefault="00F23B49" w:rsidP="00142EEA">
      <w:pPr>
        <w:spacing w:line="360" w:lineRule="auto"/>
        <w:rPr>
          <w:b/>
        </w:rPr>
      </w:pPr>
      <w:r>
        <w:rPr>
          <w:b/>
        </w:rPr>
        <w:t>4</w:t>
      </w:r>
      <w:r w:rsidRPr="00916EA9">
        <w:rPr>
          <w:b/>
        </w:rPr>
        <w:t>.2.</w:t>
      </w:r>
      <w:r>
        <w:rPr>
          <w:b/>
        </w:rPr>
        <w:t xml:space="preserve">3 </w:t>
      </w:r>
      <w:r w:rsidR="00916EA9" w:rsidRPr="00916EA9">
        <w:rPr>
          <w:b/>
        </w:rPr>
        <w:t>Protein friction does not drive membrane scission</w:t>
      </w:r>
    </w:p>
    <w:p w14:paraId="288893AF" w14:textId="3E3D6D19" w:rsidR="00916EA9" w:rsidRDefault="005431E3" w:rsidP="00142EEA">
      <w:pPr>
        <w:spacing w:line="360" w:lineRule="auto"/>
      </w:pPr>
      <w:r>
        <w:t xml:space="preserve">Protein-friction mediated membrane scission proposes that BAR domains induce a frictional force on the membrane, causing scission. </w:t>
      </w:r>
      <w:r w:rsidR="00F006EE">
        <w:t xml:space="preserve">In </w:t>
      </w:r>
      <w:proofErr w:type="spellStart"/>
      <w:r w:rsidR="00F006EE">
        <w:t>Rvs</w:t>
      </w:r>
      <w:proofErr w:type="spellEnd"/>
      <w:r w:rsidR="00F006EE">
        <w:t xml:space="preserve"> duplicated haploid strain</w:t>
      </w:r>
      <w:r w:rsidR="00343560">
        <w:t>s</w:t>
      </w:r>
      <w:r w:rsidR="0033707A">
        <w:t xml:space="preserve"> (</w:t>
      </w:r>
      <w:commentRangeStart w:id="283"/>
      <w:r w:rsidR="0033707A">
        <w:t>1xh</w:t>
      </w:r>
      <w:commentRangeEnd w:id="283"/>
      <w:r w:rsidR="00A71F92">
        <w:rPr>
          <w:rStyle w:val="CommentReference"/>
        </w:rPr>
        <w:commentReference w:id="283"/>
      </w:r>
      <w:r w:rsidR="0033707A">
        <w:t>, 2xh)</w:t>
      </w:r>
      <w:r w:rsidR="00916EA9">
        <w:t>, adding up</w:t>
      </w:r>
      <w:ins w:id="284" w:author="Microsoft Office User" w:date="2018-08-16T01:01:00Z">
        <w:r w:rsidR="00D730A7">
          <w:t xml:space="preserve"> </w:t>
        </w:r>
      </w:ins>
      <w:r w:rsidR="00916EA9">
        <w:t xml:space="preserve">to 1.6x the WT amount of </w:t>
      </w:r>
      <w:proofErr w:type="spellStart"/>
      <w:r w:rsidR="00916EA9">
        <w:t>Rvs</w:t>
      </w:r>
      <w:proofErr w:type="spellEnd"/>
      <w:r w:rsidR="00916EA9">
        <w:t xml:space="preserve"> to membrane tubes does not affect the length at which the membrane undergoe</w:t>
      </w:r>
      <w:r w:rsidR="00F006EE">
        <w:t>s scission</w:t>
      </w:r>
      <w:r w:rsidR="007921C8">
        <w:t xml:space="preserve"> (Fig.3.8)</w:t>
      </w:r>
      <w:r w:rsidR="00F006EE">
        <w:t>. The model introduced in Section 3</w:t>
      </w:r>
      <w:r w:rsidR="00343560">
        <w:t>.</w:t>
      </w:r>
      <w:r w:rsidR="005F4B8E">
        <w:t>4</w:t>
      </w:r>
      <w:r w:rsidR="00343560">
        <w:t>.3 predict</w:t>
      </w:r>
      <w:r w:rsidR="00235C57">
        <w:t>s</w:t>
      </w:r>
      <w:r w:rsidR="00916EA9">
        <w:t xml:space="preserve"> that if more BAR domains were added to the membrane tube, frictional force generated as the membrane is pulled under it w</w:t>
      </w:r>
      <w:r w:rsidR="009814D8">
        <w:t>ill</w:t>
      </w:r>
      <w:r w:rsidR="00916EA9">
        <w:t xml:space="preserve"> increase, </w:t>
      </w:r>
      <w:r w:rsidR="00F006EE">
        <w:t>and the membrane would rupture faster</w:t>
      </w:r>
      <w:r w:rsidR="00B918DA">
        <w:t>. T</w:t>
      </w:r>
      <w:r w:rsidR="00916EA9">
        <w:t xml:space="preserve">hat is, </w:t>
      </w:r>
      <w:r w:rsidR="00233919">
        <w:t xml:space="preserve">membrane scission occurs </w:t>
      </w:r>
      <w:r w:rsidR="00916EA9">
        <w:t xml:space="preserve">as soon as WT forces are generated on the tube. </w:t>
      </w:r>
      <w:r w:rsidR="00F006EE">
        <w:t xml:space="preserve">Since BAR domains are added at a faster rate in the </w:t>
      </w:r>
      <w:r w:rsidR="00613180">
        <w:t>2xh</w:t>
      </w:r>
      <w:r w:rsidR="00753DD6">
        <w:t xml:space="preserve"> cells</w:t>
      </w:r>
      <w:r w:rsidR="00F006EE">
        <w:t xml:space="preserve">, these forces would be reached at shorter invagination lengths. </w:t>
      </w:r>
      <w:r w:rsidR="00916EA9">
        <w:t xml:space="preserve">In </w:t>
      </w:r>
      <w:r w:rsidR="00667C7B">
        <w:t>2xh cells</w:t>
      </w:r>
      <w:r w:rsidR="00916EA9">
        <w:t xml:space="preserve">, WT amount of </w:t>
      </w:r>
      <w:proofErr w:type="spellStart"/>
      <w:r w:rsidR="00916EA9">
        <w:t>Rvs</w:t>
      </w:r>
      <w:proofErr w:type="spellEnd"/>
      <w:r w:rsidR="00916EA9">
        <w:t xml:space="preserve"> is recruited at </w:t>
      </w:r>
      <w:del w:id="285" w:author="Microsoft Office User" w:date="2018-08-16T01:01:00Z">
        <w:r w:rsidR="00916EA9" w:rsidDel="00FC4D8C">
          <w:delText xml:space="preserve">nearly </w:delText>
        </w:r>
      </w:del>
      <w:r w:rsidR="003F3508">
        <w:t xml:space="preserve">about </w:t>
      </w:r>
      <w:commentRangeStart w:id="286"/>
      <w:r w:rsidR="00916EA9">
        <w:t>-</w:t>
      </w:r>
      <w:r w:rsidR="003F3508">
        <w:t>1.8</w:t>
      </w:r>
      <w:r w:rsidR="00916EA9">
        <w:t xml:space="preserve"> </w:t>
      </w:r>
      <w:commentRangeEnd w:id="286"/>
      <w:r w:rsidR="00FC4D8C">
        <w:rPr>
          <w:rStyle w:val="CommentReference"/>
        </w:rPr>
        <w:commentReference w:id="286"/>
      </w:r>
      <w:r w:rsidR="00916EA9">
        <w:t xml:space="preserve">seconds, but scission does </w:t>
      </w:r>
      <w:r w:rsidR="00B921A6">
        <w:t>not occur at this time</w:t>
      </w:r>
      <w:r w:rsidR="00916EA9">
        <w:t>.</w:t>
      </w:r>
      <w:r w:rsidR="004621E4">
        <w:t xml:space="preserve"> Instead, </w:t>
      </w:r>
      <w:proofErr w:type="spellStart"/>
      <w:r w:rsidR="004621E4">
        <w:t>Rvs</w:t>
      </w:r>
      <w:proofErr w:type="spellEnd"/>
      <w:r w:rsidR="004621E4">
        <w:t xml:space="preserve"> continues to accumulate, and the invagination continues to grow.</w:t>
      </w:r>
      <w:r w:rsidR="00916EA9">
        <w:t xml:space="preserve"> In</w:t>
      </w:r>
      <w:r w:rsidR="000B1424">
        <w:t xml:space="preserve"> diploid strains,</w:t>
      </w:r>
      <w:r w:rsidR="00916EA9">
        <w:t xml:space="preserve"> adding 1.4x the WT amount of </w:t>
      </w:r>
      <w:proofErr w:type="spellStart"/>
      <w:r w:rsidR="00916EA9">
        <w:t>Rvs</w:t>
      </w:r>
      <w:proofErr w:type="spellEnd"/>
      <w:r w:rsidR="00916EA9">
        <w:t xml:space="preserve"> </w:t>
      </w:r>
      <w:r w:rsidR="00705A66">
        <w:t xml:space="preserve">in the 4x </w:t>
      </w:r>
      <w:proofErr w:type="spellStart"/>
      <w:r w:rsidR="00705A66">
        <w:t>Rvs</w:t>
      </w:r>
      <w:proofErr w:type="spellEnd"/>
      <w:r w:rsidR="00705A66">
        <w:t xml:space="preserve"> case </w:t>
      </w:r>
      <w:r w:rsidR="000B1424">
        <w:t xml:space="preserve">also </w:t>
      </w:r>
      <w:r w:rsidR="00916EA9">
        <w:t xml:space="preserve">does not change length of membrane </w:t>
      </w:r>
      <w:r w:rsidR="005F6391">
        <w:t>that undergoes scission</w:t>
      </w:r>
      <w:r w:rsidR="00916EA9">
        <w:t xml:space="preserve">. </w:t>
      </w:r>
      <w:ins w:id="287" w:author="Microsoft Office User" w:date="2018-08-16T01:03:00Z">
        <w:r w:rsidR="00397535">
          <w:t xml:space="preserve">Therefore, </w:t>
        </w:r>
      </w:ins>
      <w:del w:id="288" w:author="Microsoft Office User" w:date="2018-08-16T01:03:00Z">
        <w:r w:rsidR="00705A66" w:rsidDel="00397535">
          <w:delText xml:space="preserve">Protein </w:delText>
        </w:r>
      </w:del>
      <w:ins w:id="289" w:author="Microsoft Office User" w:date="2018-08-16T01:03:00Z">
        <w:r w:rsidR="00397535">
          <w:t xml:space="preserve">protein </w:t>
        </w:r>
      </w:ins>
      <w:r w:rsidR="00705A66">
        <w:t xml:space="preserve">friction </w:t>
      </w:r>
      <w:commentRangeStart w:id="290"/>
      <w:ins w:id="291" w:author="Microsoft Office User" w:date="2018-08-16T01:05:00Z">
        <w:r w:rsidR="004973F5">
          <w:t xml:space="preserve">due to </w:t>
        </w:r>
        <w:proofErr w:type="spellStart"/>
        <w:r w:rsidR="004973F5">
          <w:t>Rvs</w:t>
        </w:r>
        <w:commentRangeEnd w:id="290"/>
        <w:proofErr w:type="spellEnd"/>
        <w:r w:rsidR="00850395">
          <w:rPr>
            <w:rStyle w:val="CommentReference"/>
          </w:rPr>
          <w:commentReference w:id="290"/>
        </w:r>
        <w:r w:rsidR="004973F5">
          <w:t xml:space="preserve"> </w:t>
        </w:r>
      </w:ins>
      <w:r w:rsidR="00916EA9">
        <w:t>does not appear to contribute significantly to membrane scission</w:t>
      </w:r>
      <w:ins w:id="292" w:author="Microsoft Office User" w:date="2018-08-16T01:04:00Z">
        <w:r w:rsidR="00397535">
          <w:t xml:space="preserve"> </w:t>
        </w:r>
        <w:commentRangeStart w:id="293"/>
        <w:r w:rsidR="00397535">
          <w:t>in yeast endocytosis</w:t>
        </w:r>
        <w:commentRangeEnd w:id="293"/>
        <w:r w:rsidR="00397535">
          <w:rPr>
            <w:rStyle w:val="CommentReference"/>
          </w:rPr>
          <w:commentReference w:id="293"/>
        </w:r>
      </w:ins>
      <w:r w:rsidR="00F63C38">
        <w:t>.</w:t>
      </w:r>
      <w:r w:rsidR="00916EA9">
        <w:t xml:space="preserve"> </w:t>
      </w:r>
    </w:p>
    <w:p w14:paraId="1A965DB8" w14:textId="77777777" w:rsidR="00916EA9" w:rsidRDefault="00916EA9" w:rsidP="00142EEA">
      <w:pPr>
        <w:spacing w:line="360" w:lineRule="auto"/>
      </w:pPr>
    </w:p>
    <w:p w14:paraId="159617B7" w14:textId="77777777" w:rsidR="00916EA9" w:rsidRPr="00916EA9" w:rsidRDefault="00F23B49" w:rsidP="00142EEA">
      <w:pPr>
        <w:spacing w:line="360" w:lineRule="auto"/>
        <w:rPr>
          <w:b/>
        </w:rPr>
      </w:pPr>
      <w:r>
        <w:rPr>
          <w:b/>
        </w:rPr>
        <w:t>4.2.</w:t>
      </w:r>
      <w:r w:rsidR="00916EA9" w:rsidRPr="00916EA9">
        <w:rPr>
          <w:b/>
        </w:rPr>
        <w:t>4 Actin polymerization generates forces required for membrane scission</w:t>
      </w:r>
    </w:p>
    <w:p w14:paraId="3A187FFA" w14:textId="08FA18AE" w:rsidR="00916EA9" w:rsidRDefault="00227F27" w:rsidP="00142EEA">
      <w:pPr>
        <w:spacing w:line="360" w:lineRule="auto"/>
      </w:pPr>
      <w:r>
        <w:t>Maximum amount of Abp1 measured in all the diploid strains</w:t>
      </w:r>
      <w:r w:rsidR="00A90640">
        <w:t xml:space="preserve"> is about 220 molecules</w:t>
      </w:r>
      <w:r w:rsidR="00E84C6C">
        <w:t xml:space="preserve"> (Fig.3.9D)</w:t>
      </w:r>
      <w:r w:rsidR="00A90640">
        <w:t xml:space="preserve">. In this case, only one allele of Abp1 is </w:t>
      </w:r>
      <w:r w:rsidR="00674ED8">
        <w:t xml:space="preserve">fluorescently </w:t>
      </w:r>
      <w:r w:rsidR="00A90640">
        <w:t xml:space="preserve">tagged, so half the amount of Abp1 recruited is measured. The maximum amount of Abp1 recruited is then double that measured, which is about 440 </w:t>
      </w:r>
      <w:r w:rsidR="00762417">
        <w:t xml:space="preserve">+/- 20 </w:t>
      </w:r>
      <w:r w:rsidR="00A90640">
        <w:t>molecules</w:t>
      </w:r>
      <w:r w:rsidR="002C4662">
        <w:t xml:space="preserve"> (assuming equal </w:t>
      </w:r>
      <w:ins w:id="294" w:author="Microsoft Office User" w:date="2018-08-16T01:08:00Z">
        <w:r w:rsidR="00C40A8A">
          <w:t xml:space="preserve">expression and </w:t>
        </w:r>
      </w:ins>
      <w:r w:rsidR="002C4662">
        <w:t>recruitment of tagged and untagged Abp1)</w:t>
      </w:r>
      <w:r w:rsidR="00A90640">
        <w:t xml:space="preserve">. </w:t>
      </w:r>
      <w:r w:rsidR="004056B9">
        <w:t xml:space="preserve">In WT haploid cells, the maximum number of Abp1 measured is </w:t>
      </w:r>
      <w:r w:rsidR="00762417">
        <w:t xml:space="preserve">460 molecules, +/- 20 molecules. That the same number of molecules of Abp1 </w:t>
      </w:r>
      <w:r w:rsidR="00762417">
        <w:lastRenderedPageBreak/>
        <w:t xml:space="preserve">is recruited in all cases before scission indicates a </w:t>
      </w:r>
      <w:commentRangeStart w:id="295"/>
      <w:r w:rsidR="00762417">
        <w:t xml:space="preserve">dependence </w:t>
      </w:r>
      <w:commentRangeEnd w:id="295"/>
      <w:r w:rsidR="00C830D6">
        <w:rPr>
          <w:rStyle w:val="CommentReference"/>
        </w:rPr>
        <w:commentReference w:id="295"/>
      </w:r>
      <w:r w:rsidR="00762417">
        <w:t xml:space="preserve">on the amount of Abp1, and hence, </w:t>
      </w:r>
      <w:r w:rsidR="007F1456">
        <w:t xml:space="preserve">on </w:t>
      </w:r>
      <w:r w:rsidR="00762417">
        <w:t xml:space="preserve">the amount of actin recruited. </w:t>
      </w:r>
      <w:r w:rsidR="006F6210">
        <w:t>This data is consis</w:t>
      </w:r>
      <w:r w:rsidR="008F62F1">
        <w:t>tent with actin</w:t>
      </w:r>
      <w:r w:rsidR="006F6210">
        <w:t xml:space="preserve"> supplying the forces necessary for membrane scission.</w:t>
      </w:r>
      <w:r w:rsidR="00DB523A">
        <w:t xml:space="preserve"> T</w:t>
      </w:r>
      <w:r w:rsidR="00231F2C">
        <w:t xml:space="preserve">he membrane </w:t>
      </w:r>
      <w:commentRangeStart w:id="296"/>
      <w:del w:id="297" w:author="Microsoft Office User" w:date="2018-08-16T01:10:00Z">
        <w:r w:rsidR="00231F2C" w:rsidDel="00E35485">
          <w:delText xml:space="preserve">ingression </w:delText>
        </w:r>
      </w:del>
      <w:ins w:id="298" w:author="Microsoft Office User" w:date="2018-08-16T01:10:00Z">
        <w:r w:rsidR="00E35485">
          <w:t>invagination</w:t>
        </w:r>
        <w:commentRangeEnd w:id="296"/>
        <w:r w:rsidR="00E35485">
          <w:rPr>
            <w:rStyle w:val="CommentReference"/>
          </w:rPr>
          <w:commentReference w:id="296"/>
        </w:r>
        <w:r w:rsidR="00E35485">
          <w:t xml:space="preserve"> </w:t>
        </w:r>
      </w:ins>
      <w:r w:rsidR="00231F2C">
        <w:t>continues until the “right” amount of actin is recruited. At this amount of actin, enough forces are generated to rupture the membrane</w:t>
      </w:r>
      <w:r w:rsidR="00ED5379">
        <w:t>. T</w:t>
      </w:r>
      <w:r w:rsidR="00156681">
        <w:t>he amount of force necessary is</w:t>
      </w:r>
      <w:r w:rsidR="00ED5379">
        <w:t xml:space="preserve"> though</w:t>
      </w:r>
      <w:r w:rsidR="00EA4890">
        <w:t>t</w:t>
      </w:r>
      <w:ins w:id="299" w:author="Microsoft Office User" w:date="2018-08-16T01:11:00Z">
        <w:r w:rsidR="006270A4">
          <w:t xml:space="preserve"> to be</w:t>
        </w:r>
      </w:ins>
      <w:r w:rsidR="00156681">
        <w:t xml:space="preserve"> determined by the physical properties of the membrane</w:t>
      </w:r>
      <w:r w:rsidR="006704D7">
        <w:t xml:space="preserve"> like membrane rigidity, tension, and proteins </w:t>
      </w:r>
      <w:r w:rsidR="001C3686">
        <w:t>accumulated on</w:t>
      </w:r>
      <w:r w:rsidR="00DB5E28">
        <w:t xml:space="preserve"> the membrane</w:t>
      </w:r>
      <w:r w:rsidR="0057034D">
        <w:t xml:space="preserve"> </w:t>
      </w:r>
      <w:r w:rsidR="0057034D">
        <w:fldChar w:fldCharType="begin" w:fldLock="1"/>
      </w:r>
      <w:r w:rsidR="00003430">
        <w:instrText>ADDIN CSL_CITATION {"citationItems":[{"id":"ITEM-1","itemData":{"DOI":"10.1371/journal.pcbi.1004538","abstract":"Author Summary Cells use endocytosis to intake molecules and to recycle components of their membrane. Even in its simplest form, endocytosis involves a large number of proteins with often redundant functions that are organized into a microscopic force-producing “machine”. Knowing how much force is needed to induce a membrane invagination is essential to understand how this endocytic machine may operate. We show that experimental membrane shapes are well described theoretically by a thin sheet elastic model including a difference of pressure across the membrane due to turgor. This allows us to integrate the different contributions that shape the membrane, and to compute the forces opposing membrane deformation. This calculation provides an estimate of the pulling force that must be generated by the actin machinery in yeast. We also identify a membrane instability that could lead to vesicle budding.","author":[{"dropping-particle":"","family":"Dmitrieff","given":"Serge","non-dropping-particle":"","parse-names":false,"suffix":""},{"dropping-particle":"","family":"Nédélec","given":"François","non-dropping-particle":"","parse-names":false,"suffix":""}],"container-title":"PLoS Comput Biol","id":"ITEM-1","issue":"10","issued":{"date-parts":[["2015","10"]]},"page":"e1004538","title":"Membrane Mechanics of Endocytosis in Cells with Turgor","type":"article-journal","volume":"11"},"uris":["http://www.mendeley.com/documents/?uuid=c34f7dd1-4449-4ede-8f99-23487f31fe33"]}],"mendeley":{"formattedCitation":"(Dmitrieff and Nédélec 2015)","plainTextFormattedCitation":"(Dmitrieff and Nédélec 2015)","previouslyFormattedCitation":"(Dmitrieff and Nédélec 2015)"},"properties":{"noteIndex":0},"schema":"https://github.com/citation-style-language/schema/raw/master/csl-citation.json"}</w:instrText>
      </w:r>
      <w:r w:rsidR="0057034D">
        <w:fldChar w:fldCharType="separate"/>
      </w:r>
      <w:r w:rsidR="0057034D" w:rsidRPr="0057034D">
        <w:rPr>
          <w:noProof/>
        </w:rPr>
        <w:t>(Dmitrieff and Nédélec 2015)</w:t>
      </w:r>
      <w:r w:rsidR="0057034D">
        <w:fldChar w:fldCharType="end"/>
      </w:r>
      <w:r w:rsidR="00231F2C">
        <w:t>.</w:t>
      </w:r>
      <w:r w:rsidR="00E74723">
        <w:t xml:space="preserve"> Vesicle sciss</w:t>
      </w:r>
      <w:r w:rsidR="001E77C4">
        <w:t>ion</w:t>
      </w:r>
      <w:r w:rsidR="003B01F8">
        <w:t xml:space="preserve"> releases membrane-</w:t>
      </w:r>
      <w:r w:rsidR="00DC136D">
        <w:t xml:space="preserve">bound </w:t>
      </w:r>
      <w:proofErr w:type="spellStart"/>
      <w:r w:rsidR="00DC136D">
        <w:t>Rvs</w:t>
      </w:r>
      <w:proofErr w:type="spellEnd"/>
      <w:r w:rsidR="00575B4E">
        <w:t xml:space="preserve">, and </w:t>
      </w:r>
      <w:commentRangeStart w:id="300"/>
      <w:r w:rsidR="00575B4E">
        <w:t xml:space="preserve">coupling of SH3 domains into the </w:t>
      </w:r>
      <w:proofErr w:type="spellStart"/>
      <w:r w:rsidR="00575B4E">
        <w:t>actin</w:t>
      </w:r>
      <w:proofErr w:type="spellEnd"/>
      <w:r w:rsidR="00575B4E">
        <w:t xml:space="preserve"> network </w:t>
      </w:r>
      <w:r w:rsidR="002C242C">
        <w:t>could trigger</w:t>
      </w:r>
      <w:r w:rsidR="00575B4E">
        <w:t xml:space="preserve"> disassembly of the </w:t>
      </w:r>
      <w:proofErr w:type="spellStart"/>
      <w:r w:rsidR="00575B4E">
        <w:t>acti</w:t>
      </w:r>
      <w:r w:rsidR="00EE2796">
        <w:t>n</w:t>
      </w:r>
      <w:proofErr w:type="spellEnd"/>
      <w:r w:rsidR="00EE2796">
        <w:t xml:space="preserve"> network</w:t>
      </w:r>
      <w:commentRangeEnd w:id="300"/>
      <w:r w:rsidR="004535D4">
        <w:rPr>
          <w:rStyle w:val="CommentReference"/>
        </w:rPr>
        <w:commentReference w:id="300"/>
      </w:r>
      <w:r w:rsidR="00DC136D">
        <w:t xml:space="preserve">. </w:t>
      </w:r>
      <w:r w:rsidR="00392D59">
        <w:t>In the BAR strains,</w:t>
      </w:r>
      <w:r w:rsidR="00846821">
        <w:t xml:space="preserve"> a low</w:t>
      </w:r>
      <w:r w:rsidR="00392D59">
        <w:t xml:space="preserve"> amount of actin is recruited</w:t>
      </w:r>
      <w:r w:rsidR="00D640DC">
        <w:t xml:space="preserve"> (Fig.3.4</w:t>
      </w:r>
      <w:r w:rsidR="007C6EAE">
        <w:t>C</w:t>
      </w:r>
      <w:r w:rsidR="00D640DC">
        <w:t>)</w:t>
      </w:r>
      <w:r w:rsidR="00392D59">
        <w:t>. It is clear that in the absence of the SH3 domain</w:t>
      </w:r>
      <w:r w:rsidR="0018101C">
        <w:t>,</w:t>
      </w:r>
      <w:r w:rsidR="00964049">
        <w:t xml:space="preserve"> </w:t>
      </w:r>
      <w:r w:rsidR="00392D59">
        <w:t xml:space="preserve">the </w:t>
      </w:r>
      <w:proofErr w:type="spellStart"/>
      <w:r w:rsidR="00392D59">
        <w:t>actin</w:t>
      </w:r>
      <w:proofErr w:type="spellEnd"/>
      <w:r w:rsidR="00392D59">
        <w:t xml:space="preserve"> network is </w:t>
      </w:r>
      <w:r w:rsidR="00964049">
        <w:t>severely</w:t>
      </w:r>
      <w:r w:rsidR="00392D59">
        <w:t xml:space="preserve"> perturbed, and the effect of this on scission dynamics is </w:t>
      </w:r>
      <w:r w:rsidR="003A1816">
        <w:t>currently</w:t>
      </w:r>
      <w:r w:rsidR="00392D59">
        <w:t xml:space="preserve"> unclear. </w:t>
      </w:r>
    </w:p>
    <w:p w14:paraId="60C11491" w14:textId="77777777" w:rsidR="00227F27" w:rsidRDefault="00227F27" w:rsidP="00142EEA">
      <w:pPr>
        <w:spacing w:line="360" w:lineRule="auto"/>
      </w:pPr>
    </w:p>
    <w:p w14:paraId="5A9B388D" w14:textId="558A8BDE" w:rsidR="00916EA9" w:rsidRPr="00FF3458" w:rsidRDefault="00F23B49" w:rsidP="00142EEA">
      <w:pPr>
        <w:spacing w:line="360" w:lineRule="auto"/>
        <w:rPr>
          <w:b/>
          <w:sz w:val="32"/>
          <w:szCs w:val="32"/>
        </w:rPr>
      </w:pPr>
      <w:r>
        <w:rPr>
          <w:b/>
          <w:sz w:val="32"/>
          <w:szCs w:val="32"/>
        </w:rPr>
        <w:t>4</w:t>
      </w:r>
      <w:r w:rsidR="00916EA9" w:rsidRPr="00916EA9">
        <w:rPr>
          <w:b/>
          <w:sz w:val="32"/>
          <w:szCs w:val="32"/>
        </w:rPr>
        <w:t xml:space="preserve">.3 Function of the </w:t>
      </w:r>
      <w:proofErr w:type="spellStart"/>
      <w:r w:rsidR="00916EA9" w:rsidRPr="00916EA9">
        <w:rPr>
          <w:b/>
          <w:sz w:val="32"/>
          <w:szCs w:val="32"/>
        </w:rPr>
        <w:t>Rvs</w:t>
      </w:r>
      <w:proofErr w:type="spellEnd"/>
      <w:r w:rsidR="00916EA9" w:rsidRPr="00916EA9">
        <w:rPr>
          <w:b/>
          <w:sz w:val="32"/>
          <w:szCs w:val="32"/>
        </w:rPr>
        <w:t xml:space="preserve"> complex</w:t>
      </w:r>
    </w:p>
    <w:p w14:paraId="0FD56499" w14:textId="77777777" w:rsidR="00916EA9" w:rsidRDefault="00916EA9" w:rsidP="00142EEA">
      <w:pPr>
        <w:spacing w:line="360" w:lineRule="auto"/>
      </w:pPr>
    </w:p>
    <w:p w14:paraId="57F25EDA" w14:textId="42B66688" w:rsidR="00916EA9" w:rsidRPr="00B01DC9" w:rsidRDefault="00F23B49" w:rsidP="00142EEA">
      <w:pPr>
        <w:spacing w:line="360" w:lineRule="auto"/>
        <w:rPr>
          <w:b/>
        </w:rPr>
      </w:pPr>
      <w:r>
        <w:rPr>
          <w:b/>
        </w:rPr>
        <w:t>4</w:t>
      </w:r>
      <w:r w:rsidR="00916EA9" w:rsidRPr="00916EA9">
        <w:rPr>
          <w:b/>
        </w:rPr>
        <w:t xml:space="preserve">.3.1 </w:t>
      </w:r>
      <w:proofErr w:type="spellStart"/>
      <w:r w:rsidR="007C3DB5">
        <w:rPr>
          <w:b/>
        </w:rPr>
        <w:t>Rvs</w:t>
      </w:r>
      <w:proofErr w:type="spellEnd"/>
      <w:r w:rsidR="007C3DB5">
        <w:rPr>
          <w:b/>
        </w:rPr>
        <w:t xml:space="preserve"> scaffolds the membrane pore</w:t>
      </w:r>
      <w:r w:rsidR="000028D7">
        <w:rPr>
          <w:b/>
        </w:rPr>
        <w:t>, preventing scission</w:t>
      </w:r>
    </w:p>
    <w:p w14:paraId="082DAA5D" w14:textId="6361B5E8" w:rsidR="00916EA9" w:rsidRDefault="00916EA9" w:rsidP="00142EEA">
      <w:pPr>
        <w:spacing w:line="360" w:lineRule="auto"/>
      </w:pPr>
      <w:commentRangeStart w:id="301"/>
      <w:r>
        <w:t>Sla1</w:t>
      </w:r>
      <w:commentRangeEnd w:id="301"/>
      <w:r w:rsidR="000643FD">
        <w:rPr>
          <w:rStyle w:val="CommentReference"/>
        </w:rPr>
        <w:commentReference w:id="301"/>
      </w:r>
      <w:r>
        <w:t xml:space="preserve"> in </w:t>
      </w:r>
      <w:r w:rsidRPr="009E1D08">
        <w:rPr>
          <w:i/>
        </w:rPr>
        <w:t>rvs167Δ</w:t>
      </w:r>
      <w:r>
        <w:t xml:space="preserve"> cells undergoes scission at short invaginatio</w:t>
      </w:r>
      <w:r w:rsidR="000028D7">
        <w:t>n lengths of about 60nm (Fig.</w:t>
      </w:r>
      <w:r w:rsidR="00081865">
        <w:t>3.2</w:t>
      </w:r>
      <w:r w:rsidR="000028D7">
        <w:t>)</w:t>
      </w:r>
      <w:r>
        <w:t>, compa</w:t>
      </w:r>
      <w:r w:rsidR="00BF5976">
        <w:t>red to the WT lengths of 140nm</w:t>
      </w:r>
      <w:r w:rsidR="00FF30BF">
        <w:t>.</w:t>
      </w:r>
      <w:r>
        <w:t xml:space="preserve"> </w:t>
      </w:r>
      <w:r w:rsidR="00A66759">
        <w:t xml:space="preserve">This shows that first, enough forces are generated at 60nm to cause scission. Then, that </w:t>
      </w:r>
      <w:r w:rsidR="005138FD">
        <w:t xml:space="preserve">Rvs167 is </w:t>
      </w:r>
      <w:r>
        <w:t>required at membrane tubes to prevent premature scission.</w:t>
      </w:r>
      <w:r w:rsidR="00D37DF9">
        <w:t xml:space="preserve"> </w:t>
      </w:r>
      <w:proofErr w:type="spellStart"/>
      <w:r w:rsidR="00685E79">
        <w:t>Rvs</w:t>
      </w:r>
      <w:proofErr w:type="spellEnd"/>
      <w:r w:rsidR="00685E79">
        <w:t xml:space="preserve"> preventing membrane scission</w:t>
      </w:r>
      <w:r w:rsidR="003D10F1">
        <w:t xml:space="preserve"> could</w:t>
      </w:r>
      <w:r w:rsidR="00D37DF9">
        <w:t xml:space="preserve"> be explained</w:t>
      </w:r>
      <w:r>
        <w:t xml:space="preserve"> </w:t>
      </w:r>
      <w:r w:rsidR="00D37DF9">
        <w:t>by</w:t>
      </w:r>
      <w:r>
        <w:t xml:space="preserve"> the SH3 domain mediating actin forces to the inv</w:t>
      </w:r>
      <w:r w:rsidR="00BF5976">
        <w:t>agination neck</w:t>
      </w:r>
      <w:r w:rsidR="00215E02">
        <w:t>: one can imagine that the SH3 domain somehow decou</w:t>
      </w:r>
      <w:r w:rsidR="001B6097">
        <w:t>ples actin forces from the neck</w:t>
      </w:r>
      <w:r w:rsidR="00215E02">
        <w:t>, and this delays scission.</w:t>
      </w:r>
      <w:r w:rsidR="003739A3">
        <w:t xml:space="preserve"> </w:t>
      </w:r>
      <w:commentRangeStart w:id="302"/>
      <w:r w:rsidR="003739A3">
        <w:t xml:space="preserve">Prevention of scission at short invagination lengths </w:t>
      </w:r>
      <w:r w:rsidR="00BF5976">
        <w:t xml:space="preserve">can also be explained by </w:t>
      </w:r>
      <w:proofErr w:type="spellStart"/>
      <w:r w:rsidR="00BF5976">
        <w:t>Rvs</w:t>
      </w:r>
      <w:proofErr w:type="spellEnd"/>
      <w:r>
        <w:t xml:space="preserve"> stabilizing the membrane invagination via membrane interactions of the BAR domain</w:t>
      </w:r>
      <w:r w:rsidR="00A854F9">
        <w:t xml:space="preserve"> </w:t>
      </w:r>
      <w:commentRangeEnd w:id="302"/>
      <w:r w:rsidR="00342B86">
        <w:rPr>
          <w:rStyle w:val="CommentReference"/>
        </w:rPr>
        <w:commentReference w:id="302"/>
      </w:r>
      <w:r w:rsidR="003B351F">
        <w:fldChar w:fldCharType="begin" w:fldLock="1"/>
      </w:r>
      <w:r w:rsidR="0057034D">
        <w:instrText>ADDIN CSL_CITATION {"citationItems":[{"id":"ITEM-1","itemData":{"DOI":"10.1371/journal.pcbi.1004538","abstract":"Author Summary Cells use endocytosis to intake molecules and to recycle components of their membrane. Even in its simplest form, endocytosis involves a large number of proteins with often redundant functions that are organized into a microscopic force-producing “machine”. Knowing how much force is needed to induce a membrane invagination is essential to understand how this endocytic machine may operate. We show that experimental membrane shapes are well described theoretically by a thin sheet elastic model including a difference of pressure across the membrane due to turgor. This allows us to integrate the different contributions that shape the membrane, and to compute the forces opposing membrane deformation. This calculation provides an estimate of the pulling force that must be generated by the actin machinery in yeast. We also identify a membrane instability that could lead to vesicle budding.","author":[{"dropping-particle":"","family":"Dmitrieff","given":"Serge","non-dropping-particle":"","parse-names":false,"suffix":""},{"dropping-particle":"","family":"Nédélec","given":"François","non-dropping-particle":"","parse-names":false,"suffix":""}],"container-title":"PLoS Comput Biol","id":"ITEM-1","issue":"10","issued":{"date-parts":[["2015","10"]]},"page":"e1004538","title":"Membrane Mechanics of Endocytosis in Cells with Turgor","type":"article-journal","volume":"11"},"uris":["http://www.mendeley.com/documents/?uuid=c34f7dd1-4449-4ede-8f99-23487f31fe33"]},{"id":"ITEM-2","itemData":{"DOI":"10.1016/j.cell.2012.01.047","ISSN":"00928674","PMID":"22464325","abstract":"Shallow hydrophobic insertions and crescent-shaped BAR scaffolds promote membrane curvature. Here, we investigate membrane fission by shallow hydrophobic insertions quantitatively and mechanistically. We provide evidence that membrane insertion of the ENTH domain of epsin leads to liposome vesiculation, and that epsin is required for clathrin-coated vesicle budding in cells. We also show that BAR-domain scaffolds from endophilin, amphiphysin, GRAF, and β2-centaurin limit membrane fission driven by hydrophobic insertions. A quantitative assay for vesiculation reveals an antagonistic relationship between amphipathic helices and scaffolds of N-BAR domains in fission. The extent of vesiculation by these proteins and vesicle size depend on the number and length of amphipathic helices per BAR domain, in accord with theoretical considerations. This fission mechanism gives a new framework for understanding membrane scission in the absence of mechanoenzymes such as dynamin and suggests how Arf and Sar proteins work in vesicle scission.","author":[{"dropping-particle":"","family":"Boucrot","given":"Emmanuel","non-dropping-particle":"","parse-names":false,"suffix":""},{"dropping-particle":"","family":"Pick","given":"Adi","non-dropping-particle":"","parse-names":false,"suffix":""},{"dropping-particle":"","family":"Çamdere","given":"Gamze","non-dropping-particle":"","parse-names":false,"suffix":""},{"dropping-particle":"","family":"Liska","given":"Nicole","non-dropping-particle":"","parse-names":false,"suffix":""},{"dropping-particle":"","family":"Evergren","given":"Emma","non-dropping-particle":"","parse-names":false,"suffix":""},{"dropping-particle":"","family":"McMahon","given":"Harvey T.","non-dropping-particle":"","parse-names":false,"suffix":""},{"dropping-particle":"","family":"Kozlov","given":"Michael M.","non-dropping-particle":"","parse-names":false,"suffix":""}],"container-title":"Cell","id":"ITEM-2","issue":"1","issued":{"date-parts":[["2012","3","30"]]},"page":"124-136","title":"Membrane Fission Is Promoted by Insertion of Amphipathic Helices and Is Restricted by Crescent BAR Domains","type":"article-journal","volume":"149"},"uris":["http://www.mendeley.com/documents/?uuid=df8a0cb0-1b68-3b75-abc0-82b7230f7890"]}],"mendeley":{"formattedCitation":"(Dmitrieff and Nédélec 2015; Boucrot et al. 2012)","plainTextFormattedCitation":"(Dmitrieff and Nédélec 2015; Boucrot et al. 2012)","previouslyFormattedCitation":"(Dmitrieff and Nédélec 2015; Boucrot et al. 2012)"},"properties":{"noteIndex":0},"schema":"https://github.com/citation-style-language/schema/raw/master/csl-citation.json"}</w:instrText>
      </w:r>
      <w:r w:rsidR="003B351F">
        <w:fldChar w:fldCharType="separate"/>
      </w:r>
      <w:r w:rsidR="00F95C1A" w:rsidRPr="00F95C1A">
        <w:rPr>
          <w:noProof/>
        </w:rPr>
        <w:t>(Dmitrieff and Nédélec 2015; Boucrot et al. 2012)</w:t>
      </w:r>
      <w:r w:rsidR="003B351F">
        <w:fldChar w:fldCharType="end"/>
      </w:r>
      <w:r>
        <w:t xml:space="preserve">. Since invagination depths </w:t>
      </w:r>
      <w:r w:rsidR="00163B73">
        <w:t xml:space="preserve">of </w:t>
      </w:r>
      <w:r w:rsidR="00163B73" w:rsidRPr="009E1D08">
        <w:rPr>
          <w:i/>
        </w:rPr>
        <w:t>rvs167Δ</w:t>
      </w:r>
      <w:r w:rsidR="00163B73">
        <w:t xml:space="preserve"> cells </w:t>
      </w:r>
      <w:r>
        <w:t xml:space="preserve">are </w:t>
      </w:r>
      <w:r w:rsidR="00F61EB2">
        <w:t>increased towards WT lengths</w:t>
      </w:r>
      <w:r>
        <w:t xml:space="preserve"> by overexpres</w:t>
      </w:r>
      <w:r w:rsidR="005C6BB0">
        <w:t>sion of the BAR domain alone</w:t>
      </w:r>
      <w:r w:rsidR="00BB3572">
        <w:t xml:space="preserve"> (Fig.3.10</w:t>
      </w:r>
      <w:r w:rsidR="00DC520D">
        <w:t>A</w:t>
      </w:r>
      <w:r w:rsidR="00BB3572">
        <w:t>)</w:t>
      </w:r>
      <w:r w:rsidR="005C6BB0">
        <w:t>, I</w:t>
      </w:r>
      <w:r>
        <w:t xml:space="preserve"> propose that localization of </w:t>
      </w:r>
      <w:proofErr w:type="spellStart"/>
      <w:r>
        <w:t>Rvs</w:t>
      </w:r>
      <w:proofErr w:type="spellEnd"/>
      <w:r w:rsidR="0032593D">
        <w:t xml:space="preserve"> BAR domains</w:t>
      </w:r>
      <w:r>
        <w:t xml:space="preserve"> to the membrane t</w:t>
      </w:r>
      <w:r w:rsidR="00F51A7D">
        <w:t>ube stabilizes the membrane</w:t>
      </w:r>
      <w:r w:rsidR="009777E9">
        <w:t>. This</w:t>
      </w:r>
      <w:r>
        <w:t xml:space="preserve"> allows deep invaginations to grow until actin polymerization produces enough f</w:t>
      </w:r>
      <w:r w:rsidR="0080548A">
        <w:t xml:space="preserve">orces to </w:t>
      </w:r>
      <w:r w:rsidR="00965A6C">
        <w:t>overcome this stabilization</w:t>
      </w:r>
      <w:r w:rsidR="00F9641A">
        <w:t xml:space="preserve"> and sever the membrane</w:t>
      </w:r>
      <w:r>
        <w:t xml:space="preserve">. </w:t>
      </w:r>
      <w:r w:rsidR="000341DA">
        <w:t>Stabilization</w:t>
      </w:r>
      <w:r w:rsidR="00027902">
        <w:t xml:space="preserve"> of the membrane</w:t>
      </w:r>
      <w:r w:rsidR="00316BBC">
        <w:t xml:space="preserve"> tube</w:t>
      </w:r>
      <w:r w:rsidR="000341DA">
        <w:t xml:space="preserve"> increases </w:t>
      </w:r>
      <w:r w:rsidR="00F800A9">
        <w:t>with</w:t>
      </w:r>
      <w:r w:rsidR="000341DA">
        <w:t xml:space="preserve"> in</w:t>
      </w:r>
      <w:r w:rsidR="00BE2C5A">
        <w:t xml:space="preserve">creasing amounts of BAR domains </w:t>
      </w:r>
      <w:r w:rsidR="000341DA">
        <w:t>recruited to the membrane tube (Fig.3.10).</w:t>
      </w:r>
      <w:r w:rsidR="000D2F96">
        <w:t xml:space="preserve"> </w:t>
      </w:r>
      <w:r w:rsidR="00AE4E72">
        <w:t xml:space="preserve">The </w:t>
      </w:r>
      <w:r w:rsidR="00B31CF7">
        <w:t>requirement</w:t>
      </w:r>
      <w:r w:rsidR="00AE4E72">
        <w:t xml:space="preserve"> for </w:t>
      </w:r>
      <w:proofErr w:type="spellStart"/>
      <w:r w:rsidR="00AE4E72">
        <w:t>Rvs</w:t>
      </w:r>
      <w:proofErr w:type="spellEnd"/>
      <w:r w:rsidR="00AE4E72">
        <w:t xml:space="preserve"> </w:t>
      </w:r>
      <w:r w:rsidR="00B31CF7">
        <w:t xml:space="preserve">scaffolding </w:t>
      </w:r>
      <w:r w:rsidR="00AE4E72">
        <w:t xml:space="preserve">cannot be removed by reducing </w:t>
      </w:r>
      <w:r w:rsidR="00EC4A85">
        <w:t xml:space="preserve">turgor pressure </w:t>
      </w:r>
      <w:r w:rsidR="000D2F96">
        <w:t>(Fig.3.11</w:t>
      </w:r>
      <w:r w:rsidR="001A6D00">
        <w:t>), suggesting that the function of the scaffold is not to co</w:t>
      </w:r>
      <w:r w:rsidR="00FC637D">
        <w:t>unter turgor pressure</w:t>
      </w:r>
      <w:r w:rsidR="001A6D00">
        <w:t xml:space="preserve">. </w:t>
      </w:r>
    </w:p>
    <w:p w14:paraId="5AED6B1B" w14:textId="77777777" w:rsidR="00916EA9" w:rsidRDefault="00916EA9" w:rsidP="00142EEA">
      <w:pPr>
        <w:spacing w:line="360" w:lineRule="auto"/>
      </w:pPr>
    </w:p>
    <w:p w14:paraId="6132C2EC" w14:textId="06F6BCD2" w:rsidR="00916EA9" w:rsidRPr="000028D7" w:rsidRDefault="00F23B49" w:rsidP="00142EEA">
      <w:pPr>
        <w:spacing w:line="360" w:lineRule="auto"/>
        <w:rPr>
          <w:b/>
        </w:rPr>
      </w:pPr>
      <w:r w:rsidRPr="000028D7">
        <w:rPr>
          <w:b/>
        </w:rPr>
        <w:t xml:space="preserve">4.3.2 </w:t>
      </w:r>
      <w:r w:rsidR="000028D7" w:rsidRPr="000028D7">
        <w:rPr>
          <w:b/>
        </w:rPr>
        <w:t xml:space="preserve">A critical amount of </w:t>
      </w:r>
      <w:proofErr w:type="spellStart"/>
      <w:r w:rsidR="000028D7" w:rsidRPr="000028D7">
        <w:rPr>
          <w:b/>
        </w:rPr>
        <w:t>Rvs</w:t>
      </w:r>
      <w:proofErr w:type="spellEnd"/>
      <w:r w:rsidR="000028D7" w:rsidRPr="000028D7">
        <w:rPr>
          <w:b/>
        </w:rPr>
        <w:t xml:space="preserve"> is required to stabilize the membrane </w:t>
      </w:r>
    </w:p>
    <w:p w14:paraId="2E6389C8" w14:textId="59B8AA9B" w:rsidR="00DE2D22" w:rsidRDefault="00AC273A" w:rsidP="00142EEA">
      <w:pPr>
        <w:spacing w:line="360" w:lineRule="auto"/>
      </w:pPr>
      <w:r>
        <w:t>S</w:t>
      </w:r>
      <w:r w:rsidR="00403EA3">
        <w:t>cission efficiency</w:t>
      </w:r>
      <w:r w:rsidR="00B87F59">
        <w:t xml:space="preserve"> decreases with decreased</w:t>
      </w:r>
      <w:r w:rsidR="00403EA3">
        <w:t xml:space="preserve"> amounts of </w:t>
      </w:r>
      <w:proofErr w:type="spellStart"/>
      <w:r w:rsidR="00403EA3">
        <w:t>Rvs</w:t>
      </w:r>
      <w:proofErr w:type="spellEnd"/>
      <w:r>
        <w:t>: in diploids</w:t>
      </w:r>
      <w:r w:rsidR="000A4F17">
        <w:t xml:space="preserve">, lowering the amount of </w:t>
      </w:r>
      <w:proofErr w:type="spellStart"/>
      <w:r w:rsidR="000A4F17">
        <w:t>Rvs</w:t>
      </w:r>
      <w:proofErr w:type="spellEnd"/>
      <w:r w:rsidR="000A4F17">
        <w:t xml:space="preserve"> by 20 molecules decrea</w:t>
      </w:r>
      <w:r w:rsidR="009553D0">
        <w:t>ses</w:t>
      </w:r>
      <w:r w:rsidR="00FB1276">
        <w:t xml:space="preserve"> scission efficienc</w:t>
      </w:r>
      <w:r w:rsidR="009E1F0D">
        <w:t>y to about 90</w:t>
      </w:r>
      <w:r w:rsidR="00060411">
        <w:t>%</w:t>
      </w:r>
      <w:r w:rsidR="00B83EF1">
        <w:t xml:space="preserve"> from </w:t>
      </w:r>
      <w:r w:rsidR="009E1F0D">
        <w:t>97%</w:t>
      </w:r>
      <w:r w:rsidR="00E4627F">
        <w:t xml:space="preserve"> (supplemental</w:t>
      </w:r>
      <w:r w:rsidR="00A96DBC">
        <w:t xml:space="preserve"> material</w:t>
      </w:r>
      <w:r w:rsidR="00E4627F">
        <w:t>)</w:t>
      </w:r>
      <w:r w:rsidR="000A4F17">
        <w:t>. This</w:t>
      </w:r>
      <w:r w:rsidR="00403EA3">
        <w:t xml:space="preserve"> indicates that </w:t>
      </w:r>
      <w:r w:rsidR="00B87F59">
        <w:t xml:space="preserve">a particular coverage of the membrane tube is required for effective scaffolding by BAR domains. </w:t>
      </w:r>
      <w:r w:rsidR="009455CC">
        <w:t xml:space="preserve">In support of this, in BAR strains, fewer numbers of </w:t>
      </w:r>
      <w:proofErr w:type="spellStart"/>
      <w:r w:rsidR="009455CC">
        <w:t>Rvs</w:t>
      </w:r>
      <w:proofErr w:type="spellEnd"/>
      <w:r w:rsidR="009455CC">
        <w:t xml:space="preserve"> are recruited, and scission efficiency is similarly reduced. </w:t>
      </w:r>
      <w:r w:rsidR="00726DEA">
        <w:t xml:space="preserve">At low concentrations of </w:t>
      </w:r>
      <w:proofErr w:type="spellStart"/>
      <w:r w:rsidR="00726DEA">
        <w:t>Rv</w:t>
      </w:r>
      <w:r w:rsidR="009F71CB">
        <w:t>s</w:t>
      </w:r>
      <w:proofErr w:type="spellEnd"/>
      <w:r w:rsidR="009F71CB">
        <w:t>, some membrane tubes</w:t>
      </w:r>
      <w:r w:rsidR="00EB7E2D">
        <w:t xml:space="preserve"> recruit the critic</w:t>
      </w:r>
      <w:r w:rsidR="00AB76F5">
        <w:t xml:space="preserve">al number of </w:t>
      </w:r>
      <w:proofErr w:type="spellStart"/>
      <w:r w:rsidR="00AB76F5">
        <w:t>Rvs</w:t>
      </w:r>
      <w:proofErr w:type="spellEnd"/>
      <w:r w:rsidR="00AB76F5">
        <w:t>, in which case the membrane grows to near WT le</w:t>
      </w:r>
      <w:r w:rsidR="00DE2D22">
        <w:t>ng</w:t>
      </w:r>
      <w:r w:rsidR="00AB76F5">
        <w:t>ths.</w:t>
      </w:r>
      <w:r w:rsidR="00B83717">
        <w:t xml:space="preserve"> </w:t>
      </w:r>
      <w:r w:rsidR="00D25395">
        <w:t>Over</w:t>
      </w:r>
      <w:r w:rsidR="00B83717">
        <w:t xml:space="preserve"> a certain amount of </w:t>
      </w:r>
      <w:proofErr w:type="spellStart"/>
      <w:r w:rsidR="00B83717">
        <w:t>Rvs</w:t>
      </w:r>
      <w:proofErr w:type="spellEnd"/>
      <w:r w:rsidR="00B83717">
        <w:t>, adding more BAR domains does not increase the stability of the tube</w:t>
      </w:r>
      <w:r w:rsidR="00BC496A">
        <w:t>:</w:t>
      </w:r>
      <w:r w:rsidR="008E57E4">
        <w:t xml:space="preserve"> in</w:t>
      </w:r>
      <w:r w:rsidR="00BC496A">
        <w:t xml:space="preserve"> 4x</w:t>
      </w:r>
      <w:r w:rsidR="00B83717">
        <w:t>d, the same amount of actin is recruited before scission</w:t>
      </w:r>
      <w:r w:rsidR="00BC496A">
        <w:t xml:space="preserve"> as in the 2x</w:t>
      </w:r>
      <w:r w:rsidR="00181DF1">
        <w:t>d and 1x</w:t>
      </w:r>
      <w:r w:rsidR="00BC496A">
        <w:t>d</w:t>
      </w:r>
      <w:r w:rsidR="00181DF1">
        <w:t xml:space="preserve"> strains</w:t>
      </w:r>
      <w:r w:rsidR="00B83717">
        <w:t xml:space="preserve">. </w:t>
      </w:r>
    </w:p>
    <w:p w14:paraId="733FBF27" w14:textId="77777777" w:rsidR="00DE2D22" w:rsidRDefault="00DE2D22" w:rsidP="00142EEA">
      <w:pPr>
        <w:spacing w:line="360" w:lineRule="auto"/>
      </w:pPr>
    </w:p>
    <w:p w14:paraId="68EAFCA1" w14:textId="11E0D2A8" w:rsidR="00806A40" w:rsidRDefault="00DE2D22" w:rsidP="00142EEA">
      <w:pPr>
        <w:spacing w:line="360" w:lineRule="auto"/>
      </w:pPr>
      <w:r>
        <w:t xml:space="preserve">If enough forces are generated at 60nm, why is </w:t>
      </w:r>
      <w:r w:rsidR="00E53038">
        <w:t xml:space="preserve">scission efficiency </w:t>
      </w:r>
      <w:r w:rsidR="00C24F5B">
        <w:t>decreased</w:t>
      </w:r>
      <w:r w:rsidR="00E53038">
        <w:t xml:space="preserve"> in </w:t>
      </w:r>
      <w:r w:rsidR="00E53038" w:rsidRPr="00E53038">
        <w:rPr>
          <w:i/>
        </w:rPr>
        <w:t>rvs167</w:t>
      </w:r>
      <w:r w:rsidR="00E53038" w:rsidRPr="00E535C5">
        <w:rPr>
          <w:i/>
        </w:rPr>
        <w:t>Δ</w:t>
      </w:r>
      <w:r w:rsidR="00F018C7">
        <w:rPr>
          <w:i/>
        </w:rPr>
        <w:t xml:space="preserve"> </w:t>
      </w:r>
      <w:r w:rsidR="00F018C7">
        <w:t>compared to WT</w:t>
      </w:r>
      <w:r>
        <w:t xml:space="preserve">? </w:t>
      </w:r>
    </w:p>
    <w:p w14:paraId="2F65FDBA" w14:textId="18C81C85" w:rsidR="00916EA9" w:rsidRDefault="00806A40" w:rsidP="00142EEA">
      <w:pPr>
        <w:spacing w:line="360" w:lineRule="auto"/>
      </w:pPr>
      <w:r>
        <w:t>F</w:t>
      </w:r>
      <w:r w:rsidR="008F1EB5">
        <w:t>orces from actin</w:t>
      </w:r>
      <w:r>
        <w:t xml:space="preserve"> may</w:t>
      </w:r>
      <w:r w:rsidR="00553516">
        <w:t xml:space="preserve"> </w:t>
      </w:r>
      <w:r w:rsidR="00FB7557">
        <w:t>be at a threshold</w:t>
      </w:r>
      <w:r w:rsidR="00A27C80">
        <w:t xml:space="preserve"> at this time in the endocytic timeline</w:t>
      </w:r>
      <w:r w:rsidR="00FB7557">
        <w:t>. There could be</w:t>
      </w:r>
      <w:r>
        <w:t xml:space="preserve"> enough to sever</w:t>
      </w:r>
      <w:r w:rsidR="001927CC">
        <w:t xml:space="preserve"> the membrane</w:t>
      </w:r>
      <w:r>
        <w:t xml:space="preserve">, but not to sever reliably. </w:t>
      </w:r>
      <w:r w:rsidR="00C874F5">
        <w:t xml:space="preserve">The </w:t>
      </w:r>
      <w:proofErr w:type="spellStart"/>
      <w:r w:rsidR="00C874F5">
        <w:t>Rvs</w:t>
      </w:r>
      <w:proofErr w:type="spellEnd"/>
      <w:r w:rsidR="00C874F5">
        <w:t xml:space="preserve"> scaffold </w:t>
      </w:r>
      <w:r w:rsidR="00A52120">
        <w:t xml:space="preserve">then </w:t>
      </w:r>
      <w:r w:rsidR="00C874F5">
        <w:t>keeps the network growing to accum</w:t>
      </w:r>
      <w:r w:rsidR="00242DA0">
        <w:t>ulate enough actin</w:t>
      </w:r>
      <w:r w:rsidR="001D670D">
        <w:t xml:space="preserve"> to reliably cause scission</w:t>
      </w:r>
      <w:r w:rsidR="00C874F5">
        <w:t xml:space="preserve">. </w:t>
      </w:r>
      <w:r w:rsidR="00B078AB">
        <w:t xml:space="preserve">Controlling membrane tube length could also be a way for the cell to control the amount of cargo </w:t>
      </w:r>
      <w:r w:rsidR="009147A0">
        <w:t>packed into the vesicle</w:t>
      </w:r>
      <w:r w:rsidR="00B078AB">
        <w:t xml:space="preserve">. </w:t>
      </w:r>
    </w:p>
    <w:p w14:paraId="76C38E53" w14:textId="77777777" w:rsidR="00916EA9" w:rsidRDefault="00916EA9" w:rsidP="00142EEA">
      <w:pPr>
        <w:spacing w:line="360" w:lineRule="auto"/>
      </w:pPr>
    </w:p>
    <w:p w14:paraId="47380A7A" w14:textId="77777777" w:rsidR="00916EA9" w:rsidRPr="00F23B49" w:rsidRDefault="00F23B49" w:rsidP="00142EEA">
      <w:pPr>
        <w:spacing w:line="360" w:lineRule="auto"/>
        <w:rPr>
          <w:b/>
          <w:sz w:val="32"/>
          <w:szCs w:val="32"/>
        </w:rPr>
      </w:pPr>
      <w:r w:rsidRPr="00F23B49">
        <w:rPr>
          <w:b/>
          <w:sz w:val="32"/>
          <w:szCs w:val="32"/>
        </w:rPr>
        <w:t xml:space="preserve">4.4 </w:t>
      </w:r>
      <w:r w:rsidR="00916EA9" w:rsidRPr="00F23B49">
        <w:rPr>
          <w:b/>
          <w:sz w:val="32"/>
          <w:szCs w:val="32"/>
        </w:rPr>
        <w:t>Role of oth</w:t>
      </w:r>
      <w:r w:rsidRPr="00F23B49">
        <w:rPr>
          <w:b/>
          <w:sz w:val="32"/>
          <w:szCs w:val="32"/>
        </w:rPr>
        <w:t>er scission-stage proteins</w:t>
      </w:r>
    </w:p>
    <w:p w14:paraId="4BF6BBC4" w14:textId="77777777" w:rsidR="00916EA9" w:rsidRPr="00F23B49" w:rsidRDefault="00F23B49" w:rsidP="00142EEA">
      <w:pPr>
        <w:spacing w:line="360" w:lineRule="auto"/>
        <w:rPr>
          <w:b/>
        </w:rPr>
      </w:pPr>
      <w:r w:rsidRPr="00F23B49">
        <w:rPr>
          <w:b/>
        </w:rPr>
        <w:t xml:space="preserve">4.4.1 </w:t>
      </w:r>
      <w:r w:rsidR="00916EA9" w:rsidRPr="00F23B49">
        <w:rPr>
          <w:b/>
        </w:rPr>
        <w:t xml:space="preserve">Inp52 is likely involved in </w:t>
      </w:r>
      <w:proofErr w:type="spellStart"/>
      <w:r w:rsidR="00916EA9" w:rsidRPr="00F23B49">
        <w:rPr>
          <w:b/>
        </w:rPr>
        <w:t>un</w:t>
      </w:r>
      <w:r w:rsidRPr="00F23B49">
        <w:rPr>
          <w:b/>
        </w:rPr>
        <w:t>coating</w:t>
      </w:r>
      <w:proofErr w:type="spellEnd"/>
      <w:r w:rsidRPr="00F23B49">
        <w:rPr>
          <w:b/>
        </w:rPr>
        <w:t xml:space="preserve"> vesicles after scission</w:t>
      </w:r>
    </w:p>
    <w:p w14:paraId="122F8250" w14:textId="1082F369" w:rsidR="00916EA9" w:rsidRDefault="00916EA9" w:rsidP="00142EEA">
      <w:pPr>
        <w:spacing w:line="360" w:lineRule="auto"/>
      </w:pPr>
      <w:r>
        <w:t xml:space="preserve">Deletion of </w:t>
      </w:r>
      <w:proofErr w:type="spellStart"/>
      <w:r>
        <w:t>Synaptojanin</w:t>
      </w:r>
      <w:proofErr w:type="spellEnd"/>
      <w:r>
        <w:t>-like Inp52 does not affect the invagination depths of Sla1</w:t>
      </w:r>
      <w:r w:rsidR="00715C4D">
        <w:t>. In spite of this,</w:t>
      </w:r>
      <w:r>
        <w:t xml:space="preserve"> Sla1 patches persist for longer after scission in the </w:t>
      </w:r>
      <w:r w:rsidRPr="00E535C5">
        <w:rPr>
          <w:i/>
        </w:rPr>
        <w:t>inp52Δ</w:t>
      </w:r>
      <w:r>
        <w:t xml:space="preserve"> than in WT cells, as do</w:t>
      </w:r>
      <w:r w:rsidR="003D1C97">
        <w:t xml:space="preserve">es </w:t>
      </w:r>
      <w:r>
        <w:t>Rvs167</w:t>
      </w:r>
      <w:r w:rsidR="003D1C97">
        <w:t xml:space="preserve"> centroid</w:t>
      </w:r>
      <w:r>
        <w:t>, indicated by the arrows in Fig.</w:t>
      </w:r>
      <w:r w:rsidR="00D66C9C">
        <w:t>3.7 A, D</w:t>
      </w:r>
      <w:r w:rsidR="00C73956">
        <w:t>. Persist</w:t>
      </w:r>
      <w:r w:rsidR="005C0395">
        <w:t>e</w:t>
      </w:r>
      <w:r w:rsidR="00C73956">
        <w:t>nce in both</w:t>
      </w:r>
      <w:r>
        <w:t xml:space="preserve"> suggest</w:t>
      </w:r>
      <w:r w:rsidR="00CE6913">
        <w:t>s</w:t>
      </w:r>
      <w:r>
        <w:t xml:space="preserve"> that rather than the scission time-point, post- scission disassembly of proteins from the vesicle is inhibited by </w:t>
      </w:r>
      <w:r w:rsidR="00224010" w:rsidRPr="00E535C5">
        <w:rPr>
          <w:i/>
        </w:rPr>
        <w:t>inp52Δ</w:t>
      </w:r>
      <w:r>
        <w:t>, and that Inp52 plays a role in recycling endocytic proteins to the plasma membrane.</w:t>
      </w:r>
      <w:r w:rsidR="0040400F">
        <w:t xml:space="preserve"> The slower assembly of </w:t>
      </w:r>
      <w:proofErr w:type="spellStart"/>
      <w:r w:rsidR="0040400F">
        <w:t>Rvs</w:t>
      </w:r>
      <w:proofErr w:type="spellEnd"/>
      <w:r w:rsidR="0040400F">
        <w:t xml:space="preserve"> in </w:t>
      </w:r>
      <w:r w:rsidR="00921CA5">
        <w:rPr>
          <w:i/>
        </w:rPr>
        <w:t>inp51</w:t>
      </w:r>
      <w:r w:rsidR="00921CA5" w:rsidRPr="00E535C5">
        <w:rPr>
          <w:i/>
        </w:rPr>
        <w:t>Δ</w:t>
      </w:r>
      <w:r w:rsidR="0040400F">
        <w:t xml:space="preserve"> and the </w:t>
      </w:r>
      <w:r w:rsidR="007F6BB7">
        <w:t>decrease</w:t>
      </w:r>
      <w:r w:rsidR="0040400F">
        <w:t xml:space="preserve"> in scission efficiency </w:t>
      </w:r>
      <w:r w:rsidR="007F6BB7">
        <w:t xml:space="preserve">of </w:t>
      </w:r>
      <w:r w:rsidR="007F6BB7" w:rsidRPr="00E535C5">
        <w:rPr>
          <w:i/>
        </w:rPr>
        <w:t>inp52Δ</w:t>
      </w:r>
      <w:r w:rsidR="007F6BB7">
        <w:t xml:space="preserve"> </w:t>
      </w:r>
      <w:r w:rsidR="0040400F">
        <w:t xml:space="preserve">could indicate that there is a slight effect on </w:t>
      </w:r>
      <w:proofErr w:type="spellStart"/>
      <w:r w:rsidR="0040400F">
        <w:t>Rvs</w:t>
      </w:r>
      <w:proofErr w:type="spellEnd"/>
      <w:r w:rsidR="0040400F">
        <w:t xml:space="preserve"> recruitment, and that lipid hydrolysis could play a small role in scission. </w:t>
      </w:r>
    </w:p>
    <w:p w14:paraId="43A701B1" w14:textId="77777777" w:rsidR="00916EA9" w:rsidRDefault="00916EA9" w:rsidP="00142EEA">
      <w:pPr>
        <w:spacing w:line="360" w:lineRule="auto"/>
      </w:pPr>
    </w:p>
    <w:p w14:paraId="78F8B9D7" w14:textId="60083837" w:rsidR="00916EA9" w:rsidRDefault="00263DDC" w:rsidP="00142EEA">
      <w:pPr>
        <w:spacing w:line="360" w:lineRule="auto"/>
        <w:rPr>
          <w:b/>
          <w:sz w:val="32"/>
          <w:szCs w:val="32"/>
        </w:rPr>
      </w:pPr>
      <w:r>
        <w:rPr>
          <w:b/>
          <w:sz w:val="32"/>
          <w:szCs w:val="32"/>
        </w:rPr>
        <w:lastRenderedPageBreak/>
        <w:t>4.5 Model for membrane scis</w:t>
      </w:r>
      <w:r w:rsidR="00F23B49" w:rsidRPr="00F23B49">
        <w:rPr>
          <w:b/>
          <w:sz w:val="32"/>
          <w:szCs w:val="32"/>
        </w:rPr>
        <w:t>s</w:t>
      </w:r>
      <w:r>
        <w:rPr>
          <w:b/>
          <w:sz w:val="32"/>
          <w:szCs w:val="32"/>
        </w:rPr>
        <w:t>i</w:t>
      </w:r>
      <w:r w:rsidR="00F23B49" w:rsidRPr="00F23B49">
        <w:rPr>
          <w:b/>
          <w:sz w:val="32"/>
          <w:szCs w:val="32"/>
        </w:rPr>
        <w:t>on</w:t>
      </w:r>
    </w:p>
    <w:p w14:paraId="70E71065" w14:textId="77777777" w:rsidR="00A913C0" w:rsidRDefault="00A913C0" w:rsidP="00142EEA">
      <w:pPr>
        <w:spacing w:line="360" w:lineRule="auto"/>
        <w:rPr>
          <w:b/>
          <w:sz w:val="32"/>
          <w:szCs w:val="32"/>
        </w:rPr>
      </w:pPr>
    </w:p>
    <w:p w14:paraId="6B6CF464" w14:textId="0852AA2F" w:rsidR="00A913C0" w:rsidRDefault="00A913C0" w:rsidP="00142EEA">
      <w:pPr>
        <w:spacing w:line="360" w:lineRule="auto"/>
      </w:pPr>
      <w:r>
        <w:t xml:space="preserve">I propose that </w:t>
      </w:r>
      <w:proofErr w:type="spellStart"/>
      <w:r>
        <w:t>Rvs</w:t>
      </w:r>
      <w:proofErr w:type="spellEnd"/>
      <w:r>
        <w:t xml:space="preserve"> is recruited to sites by two disti</w:t>
      </w:r>
      <w:r w:rsidR="003F6581">
        <w:t>nct mec</w:t>
      </w:r>
      <w:r w:rsidR="00B36777">
        <w:t xml:space="preserve">hanisms. </w:t>
      </w:r>
      <w:r w:rsidR="002907CC">
        <w:t>SH3 domain</w:t>
      </w:r>
      <w:r w:rsidR="00B36777">
        <w:t>s</w:t>
      </w:r>
      <w:r w:rsidR="002907CC">
        <w:t xml:space="preserve"> cluster</w:t>
      </w:r>
      <w:r>
        <w:t xml:space="preserve"> </w:t>
      </w:r>
      <w:proofErr w:type="spellStart"/>
      <w:r>
        <w:t>Rvs</w:t>
      </w:r>
      <w:proofErr w:type="spellEnd"/>
      <w:r>
        <w:t xml:space="preserve"> </w:t>
      </w:r>
      <w:r w:rsidR="005E7F91">
        <w:t>at</w:t>
      </w:r>
      <w:r>
        <w:t xml:space="preserve"> </w:t>
      </w:r>
      <w:r w:rsidR="00901688">
        <w:t xml:space="preserve">endocytic </w:t>
      </w:r>
      <w:r>
        <w:t>sites</w:t>
      </w:r>
      <w:r w:rsidR="0017096C">
        <w:t xml:space="preserve">. </w:t>
      </w:r>
      <w:r w:rsidR="00B47754">
        <w:t>This increases the efficiency with which the BAR domain senses membrane curvature</w:t>
      </w:r>
      <w:r w:rsidR="008A5294">
        <w:t>. T</w:t>
      </w:r>
      <w:r w:rsidR="000F3FDD">
        <w:t>he BAR domain</w:t>
      </w:r>
      <w:r w:rsidR="00EA489F">
        <w:t xml:space="preserve"> binds</w:t>
      </w:r>
      <w:r w:rsidR="00716DE0">
        <w:t xml:space="preserve"> to endocytic sites by sensing</w:t>
      </w:r>
      <w:r w:rsidR="00EA489F">
        <w:t xml:space="preserve"> tubular membrane</w:t>
      </w:r>
      <w:r w:rsidR="00DD0455">
        <w:t>s</w:t>
      </w:r>
      <w:r w:rsidR="00B47754">
        <w:t xml:space="preserve">. </w:t>
      </w:r>
      <w:r w:rsidR="0095703C">
        <w:t xml:space="preserve">BAR domains interact with the entire membrane tube, </w:t>
      </w:r>
      <w:r w:rsidR="008729E5">
        <w:t xml:space="preserve">but </w:t>
      </w:r>
      <w:r w:rsidR="0095703C">
        <w:t xml:space="preserve">without </w:t>
      </w:r>
      <w:r w:rsidR="0050675E">
        <w:t xml:space="preserve">forming a </w:t>
      </w:r>
      <w:r w:rsidR="003C3C1B">
        <w:t xml:space="preserve">tight </w:t>
      </w:r>
      <w:r w:rsidR="0095703C">
        <w:t xml:space="preserve">helical </w:t>
      </w:r>
      <w:r w:rsidR="0050675E">
        <w:t>scaffold</w:t>
      </w:r>
      <w:r w:rsidR="00B02039">
        <w:t>. BAR-membrane interactions prevent actin forces from causing membrane scission, and the invaginations</w:t>
      </w:r>
      <w:r w:rsidR="00B36777">
        <w:t xml:space="preserve"> continue to grow in length, as</w:t>
      </w:r>
      <w:r w:rsidR="00B02039">
        <w:t xml:space="preserve"> actin continues to polymerize and e</w:t>
      </w:r>
      <w:r w:rsidR="0001644F">
        <w:t>xert forces on the membrane. BAR</w:t>
      </w:r>
      <w:r w:rsidR="00B02039">
        <w:t xml:space="preserve"> recruitment to </w:t>
      </w:r>
      <w:r w:rsidR="00CE4948">
        <w:t>membrane tubes</w:t>
      </w:r>
      <w:r w:rsidR="00B02039">
        <w:t xml:space="preserve"> is restricted by the surface area of the </w:t>
      </w:r>
      <w:r w:rsidR="008C1D18">
        <w:t xml:space="preserve">tube: after a certain amount of </w:t>
      </w:r>
      <w:proofErr w:type="spellStart"/>
      <w:r w:rsidR="008C1D18">
        <w:t>Rvs</w:t>
      </w:r>
      <w:proofErr w:type="spellEnd"/>
      <w:r w:rsidR="008C1D18">
        <w:t xml:space="preserve">, the excess interacts with endocytic sites via the SH3 domain. </w:t>
      </w:r>
      <w:r w:rsidR="00A5053C">
        <w:t xml:space="preserve">Adding over a certain amount of </w:t>
      </w:r>
      <w:proofErr w:type="spellStart"/>
      <w:r w:rsidR="00A5053C">
        <w:t>Rvs</w:t>
      </w:r>
      <w:proofErr w:type="spellEnd"/>
      <w:r w:rsidR="00A5053C">
        <w:t xml:space="preserve"> also does not increase the stabilization </w:t>
      </w:r>
      <w:r w:rsidR="00745796">
        <w:t>effect on</w:t>
      </w:r>
      <w:r w:rsidR="00A5053C">
        <w:t xml:space="preserve"> the tube. </w:t>
      </w:r>
      <w:r w:rsidR="005822B6">
        <w:t>As actin continues to polymerize, at a certain amount of actin, enough forces are generated to overcome the resistance to membrane scission provided by the BAR scaffold</w:t>
      </w:r>
      <w:r w:rsidR="002659CE">
        <w:t>.</w:t>
      </w:r>
      <w:r w:rsidR="005822B6">
        <w:t xml:space="preserve"> </w:t>
      </w:r>
      <w:r w:rsidR="002659CE">
        <w:t>T</w:t>
      </w:r>
      <w:r w:rsidR="00DF3B3E">
        <w:t xml:space="preserve">he membrane ruptures, </w:t>
      </w:r>
      <w:r w:rsidR="005822B6">
        <w:t xml:space="preserve">and vesicles are formed. </w:t>
      </w:r>
      <w:proofErr w:type="spellStart"/>
      <w:r w:rsidR="00AD5737">
        <w:t>Synaptojanins</w:t>
      </w:r>
      <w:proofErr w:type="spellEnd"/>
      <w:r w:rsidR="00AD5737">
        <w:t xml:space="preserve"> might help the recruitment of </w:t>
      </w:r>
      <w:proofErr w:type="spellStart"/>
      <w:r w:rsidR="00AD5737">
        <w:t>Rvs</w:t>
      </w:r>
      <w:proofErr w:type="spellEnd"/>
      <w:r w:rsidR="00AD5737">
        <w:t xml:space="preserve"> at endocytic sites: Inp51 and Inp52 have proline rich regions that could act as binding sites for SH3 domains. </w:t>
      </w:r>
      <w:r w:rsidR="00014C9C">
        <w:t xml:space="preserve">They are involved in vesicle </w:t>
      </w:r>
      <w:proofErr w:type="spellStart"/>
      <w:r w:rsidR="00014C9C">
        <w:t>unc</w:t>
      </w:r>
      <w:r w:rsidR="00493AEB">
        <w:t>oating</w:t>
      </w:r>
      <w:proofErr w:type="spellEnd"/>
      <w:r w:rsidR="00493AEB">
        <w:t xml:space="preserve"> post-scission, likely by</w:t>
      </w:r>
      <w:r w:rsidR="00014C9C">
        <w:t xml:space="preserve"> phosphorylation regulation</w:t>
      </w:r>
      <w:r w:rsidR="00493AEB">
        <w:t xml:space="preserve"> of endocytic proteins remaining on the vesicle</w:t>
      </w:r>
      <w:r w:rsidR="00014C9C">
        <w:t xml:space="preserve">. </w:t>
      </w:r>
    </w:p>
    <w:p w14:paraId="42363867" w14:textId="6F7C13E4" w:rsidR="00B83194" w:rsidRDefault="00D572DE" w:rsidP="00142EEA">
      <w:pPr>
        <w:spacing w:line="360" w:lineRule="auto"/>
      </w:pPr>
      <w:r>
        <w:rPr>
          <w:noProof/>
          <w:lang w:eastAsia="en-GB"/>
        </w:rPr>
        <w:drawing>
          <wp:inline distT="0" distB="0" distL="0" distR="0" wp14:anchorId="68E9CE69" wp14:editId="51CAE33A">
            <wp:extent cx="5717540" cy="2028190"/>
            <wp:effectExtent l="0" t="0" r="0" b="0"/>
            <wp:docPr id="6" name="Picture 6" descr="../figures/results_final/yeast_schematic_concl.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s/results_final/yeast_schematic_concl.a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7540" cy="2028190"/>
                    </a:xfrm>
                    <a:prstGeom prst="rect">
                      <a:avLst/>
                    </a:prstGeom>
                    <a:noFill/>
                    <a:ln>
                      <a:noFill/>
                    </a:ln>
                  </pic:spPr>
                </pic:pic>
              </a:graphicData>
            </a:graphic>
          </wp:inline>
        </w:drawing>
      </w:r>
    </w:p>
    <w:p w14:paraId="299BC74B" w14:textId="77777777" w:rsidR="000D0D05" w:rsidRDefault="000D0D05" w:rsidP="00142EEA">
      <w:pPr>
        <w:spacing w:line="360" w:lineRule="auto"/>
      </w:pPr>
    </w:p>
    <w:p w14:paraId="58395AF7" w14:textId="77777777" w:rsidR="000D0D05" w:rsidRDefault="000D0D05" w:rsidP="00142EEA">
      <w:pPr>
        <w:spacing w:line="360" w:lineRule="auto"/>
      </w:pPr>
    </w:p>
    <w:p w14:paraId="5B3557A7" w14:textId="77777777" w:rsidR="002A26AC" w:rsidRDefault="002A26AC" w:rsidP="00142EEA">
      <w:pPr>
        <w:spacing w:line="360" w:lineRule="auto"/>
      </w:pPr>
    </w:p>
    <w:p w14:paraId="287084F3" w14:textId="77777777" w:rsidR="002A26AC" w:rsidRDefault="002A26AC" w:rsidP="00142EEA">
      <w:pPr>
        <w:spacing w:line="360" w:lineRule="auto"/>
      </w:pPr>
    </w:p>
    <w:p w14:paraId="7FA92B9A" w14:textId="77777777" w:rsidR="002A26AC" w:rsidRDefault="002A26AC" w:rsidP="00142EEA">
      <w:pPr>
        <w:spacing w:line="360" w:lineRule="auto"/>
      </w:pPr>
    </w:p>
    <w:p w14:paraId="17FA9E2C" w14:textId="77777777" w:rsidR="002A26AC" w:rsidRDefault="002A26AC" w:rsidP="00142EEA">
      <w:pPr>
        <w:spacing w:line="360" w:lineRule="auto"/>
      </w:pPr>
    </w:p>
    <w:p w14:paraId="0492AEC4" w14:textId="77777777" w:rsidR="002A26AC" w:rsidRDefault="002A26AC" w:rsidP="00142EEA">
      <w:pPr>
        <w:spacing w:line="360" w:lineRule="auto"/>
      </w:pPr>
    </w:p>
    <w:p w14:paraId="0A475233" w14:textId="77777777" w:rsidR="002A26AC" w:rsidRDefault="002A26AC" w:rsidP="00142EEA">
      <w:pPr>
        <w:spacing w:line="360" w:lineRule="auto"/>
      </w:pPr>
    </w:p>
    <w:p w14:paraId="6D291C75" w14:textId="77777777" w:rsidR="002A26AC" w:rsidRDefault="002A26AC" w:rsidP="00142EEA">
      <w:pPr>
        <w:spacing w:line="360" w:lineRule="auto"/>
      </w:pPr>
    </w:p>
    <w:p w14:paraId="3478DC64" w14:textId="77777777" w:rsidR="00586D83" w:rsidRDefault="00586D83" w:rsidP="00142EEA">
      <w:pPr>
        <w:spacing w:line="360" w:lineRule="auto"/>
      </w:pPr>
    </w:p>
    <w:p w14:paraId="7B36CC53" w14:textId="1B17D453" w:rsidR="000D0D05" w:rsidRDefault="000D0D05" w:rsidP="00142EEA">
      <w:pPr>
        <w:spacing w:line="360" w:lineRule="auto"/>
      </w:pPr>
      <w:r>
        <w:t>Bibliogr</w:t>
      </w:r>
      <w:ins w:id="303" w:author="Marko" w:date="2018-08-15T19:55:00Z">
        <w:r w:rsidR="003C02FC">
          <w:t>a</w:t>
        </w:r>
      </w:ins>
      <w:r>
        <w:t>p</w:t>
      </w:r>
      <w:del w:id="304" w:author="Marko" w:date="2018-08-15T19:55:00Z">
        <w:r w:rsidDel="003C02FC">
          <w:delText>a</w:delText>
        </w:r>
      </w:del>
      <w:r>
        <w:t>hy:</w:t>
      </w:r>
    </w:p>
    <w:p w14:paraId="00499739" w14:textId="77777777" w:rsidR="000D0D05" w:rsidRDefault="000D0D05" w:rsidP="00142EEA">
      <w:pPr>
        <w:spacing w:line="360" w:lineRule="auto"/>
      </w:pPr>
    </w:p>
    <w:p w14:paraId="2A995D37" w14:textId="40A2502F" w:rsidR="00003430" w:rsidRPr="00003430" w:rsidRDefault="000D0D05" w:rsidP="00003430">
      <w:pPr>
        <w:widowControl w:val="0"/>
        <w:autoSpaceDE w:val="0"/>
        <w:autoSpaceDN w:val="0"/>
        <w:adjustRightInd w:val="0"/>
        <w:spacing w:line="360" w:lineRule="auto"/>
        <w:ind w:left="480" w:hanging="480"/>
        <w:rPr>
          <w:rFonts w:ascii="Calibri" w:eastAsia="Times New Roman" w:hAnsi="Calibri" w:cs="Times New Roman"/>
          <w:noProof/>
        </w:rPr>
      </w:pPr>
      <w:r>
        <w:fldChar w:fldCharType="begin" w:fldLock="1"/>
      </w:r>
      <w:r>
        <w:instrText xml:space="preserve">ADDIN Mendeley Bibliography CSL_BIBLIOGRAPHY </w:instrText>
      </w:r>
      <w:r>
        <w:fldChar w:fldCharType="separate"/>
      </w:r>
      <w:r w:rsidR="00003430" w:rsidRPr="00003430">
        <w:rPr>
          <w:rFonts w:ascii="Calibri" w:eastAsia="Times New Roman" w:hAnsi="Calibri" w:cs="Times New Roman"/>
          <w:noProof/>
        </w:rPr>
        <w:t xml:space="preserve">Boeke, D., S. Trautmann, M. Meurer, M. Wachsmuth, C. Godlee, M. Knop, and M. Kaksonen. 2014. “Quantification of Cytosolic Interactions Identifies Ede1 Oligomers as Key Organizers of Endocytosis.” </w:t>
      </w:r>
      <w:r w:rsidR="00003430" w:rsidRPr="00003430">
        <w:rPr>
          <w:rFonts w:ascii="Calibri" w:eastAsia="Times New Roman" w:hAnsi="Calibri" w:cs="Times New Roman"/>
          <w:i/>
          <w:iCs/>
          <w:noProof/>
        </w:rPr>
        <w:t>Molecular Systems Biology</w:t>
      </w:r>
      <w:r w:rsidR="00003430" w:rsidRPr="00003430">
        <w:rPr>
          <w:rFonts w:ascii="Calibri" w:eastAsia="Times New Roman" w:hAnsi="Calibri" w:cs="Times New Roman"/>
          <w:noProof/>
        </w:rPr>
        <w:t xml:space="preserve"> 10 (11): 756–756. doi:10.15252/msb.20145422.</w:t>
      </w:r>
    </w:p>
    <w:p w14:paraId="5899BE34" w14:textId="77777777" w:rsidR="00003430" w:rsidRPr="00003430" w:rsidRDefault="00003430" w:rsidP="00003430">
      <w:pPr>
        <w:widowControl w:val="0"/>
        <w:autoSpaceDE w:val="0"/>
        <w:autoSpaceDN w:val="0"/>
        <w:adjustRightInd w:val="0"/>
        <w:spacing w:line="360" w:lineRule="auto"/>
        <w:ind w:left="480" w:hanging="480"/>
        <w:rPr>
          <w:rFonts w:ascii="Calibri" w:eastAsia="Times New Roman" w:hAnsi="Calibri" w:cs="Times New Roman"/>
          <w:noProof/>
        </w:rPr>
      </w:pPr>
      <w:r w:rsidRPr="00003430">
        <w:rPr>
          <w:rFonts w:ascii="Calibri" w:eastAsia="Times New Roman" w:hAnsi="Calibri" w:cs="Times New Roman"/>
          <w:noProof/>
        </w:rPr>
        <w:t xml:space="preserve">Boucrot, Emmanuel, Adi Pick, Gamze Çamdere, Nicole Liska, Emma Evergren, Harvey T. McMahon, and Michael M. Kozlov. 2012. “Membrane Fission Is Promoted by Insertion of Amphipathic Helices and Is Restricted by Crescent BAR Domains.” </w:t>
      </w:r>
      <w:r w:rsidRPr="00003430">
        <w:rPr>
          <w:rFonts w:ascii="Calibri" w:eastAsia="Times New Roman" w:hAnsi="Calibri" w:cs="Times New Roman"/>
          <w:i/>
          <w:iCs/>
          <w:noProof/>
        </w:rPr>
        <w:t>Cell</w:t>
      </w:r>
      <w:r w:rsidRPr="00003430">
        <w:rPr>
          <w:rFonts w:ascii="Calibri" w:eastAsia="Times New Roman" w:hAnsi="Calibri" w:cs="Times New Roman"/>
          <w:noProof/>
        </w:rPr>
        <w:t xml:space="preserve"> 149 (1): 124–36. doi:10.1016/j.cell.2012.01.047.</w:t>
      </w:r>
    </w:p>
    <w:p w14:paraId="1D22A5B6" w14:textId="77777777" w:rsidR="00003430" w:rsidRPr="00003430" w:rsidRDefault="00003430" w:rsidP="00003430">
      <w:pPr>
        <w:widowControl w:val="0"/>
        <w:autoSpaceDE w:val="0"/>
        <w:autoSpaceDN w:val="0"/>
        <w:adjustRightInd w:val="0"/>
        <w:spacing w:line="360" w:lineRule="auto"/>
        <w:ind w:left="480" w:hanging="480"/>
        <w:rPr>
          <w:rFonts w:ascii="Calibri" w:eastAsia="Times New Roman" w:hAnsi="Calibri" w:cs="Times New Roman"/>
          <w:noProof/>
        </w:rPr>
      </w:pPr>
      <w:r w:rsidRPr="00003430">
        <w:rPr>
          <w:rFonts w:ascii="Calibri" w:eastAsia="Times New Roman" w:hAnsi="Calibri" w:cs="Times New Roman"/>
          <w:noProof/>
        </w:rPr>
        <w:t xml:space="preserve">Colwill, Karen, Deborah Field, Lynda Moore, James Friesen, and Brenda Andrews. 1999. “In Vivo Analysis of the Domains of Yeast Rvs167p Suggests Rvs167p Function Is Mediated Through Multiple Protein Interactions.” </w:t>
      </w:r>
      <w:r w:rsidRPr="00003430">
        <w:rPr>
          <w:rFonts w:ascii="Calibri" w:eastAsia="Times New Roman" w:hAnsi="Calibri" w:cs="Times New Roman"/>
          <w:i/>
          <w:iCs/>
          <w:noProof/>
        </w:rPr>
        <w:t>Genetics</w:t>
      </w:r>
      <w:r w:rsidRPr="00003430">
        <w:rPr>
          <w:rFonts w:ascii="Calibri" w:eastAsia="Times New Roman" w:hAnsi="Calibri" w:cs="Times New Roman"/>
          <w:noProof/>
        </w:rPr>
        <w:t xml:space="preserve"> 152 (3).</w:t>
      </w:r>
    </w:p>
    <w:p w14:paraId="553C0245" w14:textId="77777777" w:rsidR="00003430" w:rsidRPr="00003430" w:rsidRDefault="00003430" w:rsidP="00003430">
      <w:pPr>
        <w:widowControl w:val="0"/>
        <w:autoSpaceDE w:val="0"/>
        <w:autoSpaceDN w:val="0"/>
        <w:adjustRightInd w:val="0"/>
        <w:spacing w:line="360" w:lineRule="auto"/>
        <w:ind w:left="480" w:hanging="480"/>
        <w:rPr>
          <w:rFonts w:ascii="Calibri" w:eastAsia="Times New Roman" w:hAnsi="Calibri" w:cs="Times New Roman"/>
          <w:noProof/>
        </w:rPr>
      </w:pPr>
      <w:r w:rsidRPr="00003430">
        <w:rPr>
          <w:rFonts w:ascii="Calibri" w:eastAsia="Times New Roman" w:hAnsi="Calibri" w:cs="Times New Roman"/>
          <w:noProof/>
        </w:rPr>
        <w:t xml:space="preserve">Dmitrieff, Serge, and François Nédélec. 2015. “Membrane Mechanics of Endocytosis in Cells with Turgor.” </w:t>
      </w:r>
      <w:r w:rsidRPr="00003430">
        <w:rPr>
          <w:rFonts w:ascii="Calibri" w:eastAsia="Times New Roman" w:hAnsi="Calibri" w:cs="Times New Roman"/>
          <w:i/>
          <w:iCs/>
          <w:noProof/>
        </w:rPr>
        <w:t>PLoS Comput Biol</w:t>
      </w:r>
      <w:r w:rsidRPr="00003430">
        <w:rPr>
          <w:rFonts w:ascii="Calibri" w:eastAsia="Times New Roman" w:hAnsi="Calibri" w:cs="Times New Roman"/>
          <w:noProof/>
        </w:rPr>
        <w:t xml:space="preserve"> 11 (10): e1004538. doi:10.1371/journal.pcbi.1004538.</w:t>
      </w:r>
    </w:p>
    <w:p w14:paraId="7A2FF205" w14:textId="77777777" w:rsidR="00003430" w:rsidRPr="00003430" w:rsidRDefault="00003430" w:rsidP="00003430">
      <w:pPr>
        <w:widowControl w:val="0"/>
        <w:autoSpaceDE w:val="0"/>
        <w:autoSpaceDN w:val="0"/>
        <w:adjustRightInd w:val="0"/>
        <w:spacing w:line="360" w:lineRule="auto"/>
        <w:ind w:left="480" w:hanging="480"/>
        <w:rPr>
          <w:rFonts w:ascii="Calibri" w:eastAsia="Times New Roman" w:hAnsi="Calibri" w:cs="Times New Roman"/>
          <w:noProof/>
        </w:rPr>
      </w:pPr>
      <w:r w:rsidRPr="00003430">
        <w:rPr>
          <w:rFonts w:ascii="Calibri" w:eastAsia="Times New Roman" w:hAnsi="Calibri" w:cs="Times New Roman"/>
          <w:noProof/>
        </w:rPr>
        <w:t xml:space="preserve">Geli, M.I., R Lombardi, B Schmelzl, and H Riezman. 2000. “An Intact SH3 Domain Is Required for Myosin I-Induced Actin Polymerization.” </w:t>
      </w:r>
      <w:r w:rsidRPr="00003430">
        <w:rPr>
          <w:rFonts w:ascii="Calibri" w:eastAsia="Times New Roman" w:hAnsi="Calibri" w:cs="Times New Roman"/>
          <w:i/>
          <w:iCs/>
          <w:noProof/>
        </w:rPr>
        <w:t>The EMBO Journal</w:t>
      </w:r>
      <w:r w:rsidRPr="00003430">
        <w:rPr>
          <w:rFonts w:ascii="Calibri" w:eastAsia="Times New Roman" w:hAnsi="Calibri" w:cs="Times New Roman"/>
          <w:noProof/>
        </w:rPr>
        <w:t xml:space="preserve"> 19 (16): 4281–91. doi:10.1093/emboj/19.16.4281.</w:t>
      </w:r>
    </w:p>
    <w:p w14:paraId="1C64ABAB" w14:textId="77777777" w:rsidR="00003430" w:rsidRPr="00003430" w:rsidRDefault="00003430" w:rsidP="00003430">
      <w:pPr>
        <w:widowControl w:val="0"/>
        <w:autoSpaceDE w:val="0"/>
        <w:autoSpaceDN w:val="0"/>
        <w:adjustRightInd w:val="0"/>
        <w:spacing w:line="360" w:lineRule="auto"/>
        <w:ind w:left="480" w:hanging="480"/>
        <w:rPr>
          <w:rFonts w:ascii="Calibri" w:eastAsia="Times New Roman" w:hAnsi="Calibri" w:cs="Times New Roman"/>
          <w:noProof/>
        </w:rPr>
      </w:pPr>
      <w:r w:rsidRPr="00003430">
        <w:rPr>
          <w:rFonts w:ascii="Calibri" w:eastAsia="Times New Roman" w:hAnsi="Calibri" w:cs="Times New Roman"/>
          <w:noProof/>
        </w:rPr>
        <w:t xml:space="preserve">Goud Gadila, Shiva Kumar, Michelle Williams, Uma Saimani, Mariel Delgado Cruz, Pelin Makaraci, Sara Woodman, John C.W. Short, Hyoeun McDermott, and Kyoungtae Kim. 2017. “Yeast Dynamin Vps1 Associates with Clathrin to Facilitate Vesicular Trafficking and Controls Golgi Homeostasis.” </w:t>
      </w:r>
      <w:r w:rsidRPr="00003430">
        <w:rPr>
          <w:rFonts w:ascii="Calibri" w:eastAsia="Times New Roman" w:hAnsi="Calibri" w:cs="Times New Roman"/>
          <w:i/>
          <w:iCs/>
          <w:noProof/>
        </w:rPr>
        <w:t>European Journal of Cell Biology</w:t>
      </w:r>
      <w:r w:rsidRPr="00003430">
        <w:rPr>
          <w:rFonts w:ascii="Calibri" w:eastAsia="Times New Roman" w:hAnsi="Calibri" w:cs="Times New Roman"/>
          <w:noProof/>
        </w:rPr>
        <w:t xml:space="preserve"> 96 (2). Urban &amp; Fischer: 182–97. doi:10.1016/J.EJCB.2017.02.004.</w:t>
      </w:r>
    </w:p>
    <w:p w14:paraId="5D1A90B7" w14:textId="77777777" w:rsidR="00003430" w:rsidRPr="00003430" w:rsidRDefault="00003430" w:rsidP="00003430">
      <w:pPr>
        <w:widowControl w:val="0"/>
        <w:autoSpaceDE w:val="0"/>
        <w:autoSpaceDN w:val="0"/>
        <w:adjustRightInd w:val="0"/>
        <w:spacing w:line="360" w:lineRule="auto"/>
        <w:ind w:left="480" w:hanging="480"/>
        <w:rPr>
          <w:rFonts w:ascii="Calibri" w:eastAsia="Times New Roman" w:hAnsi="Calibri" w:cs="Times New Roman"/>
          <w:noProof/>
        </w:rPr>
      </w:pPr>
      <w:r w:rsidRPr="00003430">
        <w:rPr>
          <w:rFonts w:ascii="Calibri" w:eastAsia="Times New Roman" w:hAnsi="Calibri" w:cs="Times New Roman"/>
          <w:noProof/>
        </w:rPr>
        <w:t xml:space="preserve">Kaksonen, Marko, Christopher P. Toret, and David G. Drubin. 2005. “A Modular Design for the Clathrin- and Actin-Mediated Endocytosis Machinery.” </w:t>
      </w:r>
      <w:r w:rsidRPr="00003430">
        <w:rPr>
          <w:rFonts w:ascii="Calibri" w:eastAsia="Times New Roman" w:hAnsi="Calibri" w:cs="Times New Roman"/>
          <w:i/>
          <w:iCs/>
          <w:noProof/>
        </w:rPr>
        <w:t>Cell</w:t>
      </w:r>
      <w:r w:rsidRPr="00003430">
        <w:rPr>
          <w:rFonts w:ascii="Calibri" w:eastAsia="Times New Roman" w:hAnsi="Calibri" w:cs="Times New Roman"/>
          <w:noProof/>
        </w:rPr>
        <w:t xml:space="preserve"> 123 (2): 305–20. doi:10.1016/j.cell.2005.09.024.</w:t>
      </w:r>
    </w:p>
    <w:p w14:paraId="5F2EB543" w14:textId="77777777" w:rsidR="00003430" w:rsidRPr="00003430" w:rsidRDefault="00003430" w:rsidP="00003430">
      <w:pPr>
        <w:widowControl w:val="0"/>
        <w:autoSpaceDE w:val="0"/>
        <w:autoSpaceDN w:val="0"/>
        <w:adjustRightInd w:val="0"/>
        <w:spacing w:line="360" w:lineRule="auto"/>
        <w:ind w:left="480" w:hanging="480"/>
        <w:rPr>
          <w:rFonts w:ascii="Calibri" w:eastAsia="Times New Roman" w:hAnsi="Calibri" w:cs="Times New Roman"/>
          <w:noProof/>
        </w:rPr>
      </w:pPr>
      <w:r w:rsidRPr="00003430">
        <w:rPr>
          <w:rFonts w:ascii="Calibri" w:eastAsia="Times New Roman" w:hAnsi="Calibri" w:cs="Times New Roman"/>
          <w:noProof/>
        </w:rPr>
        <w:t xml:space="preserve">Kishimoto, Takuma, Yidi Sun, Christopher Buser, Jian Liu, Alphee Michelot, and David G. </w:t>
      </w:r>
      <w:r w:rsidRPr="00003430">
        <w:rPr>
          <w:rFonts w:ascii="Calibri" w:eastAsia="Times New Roman" w:hAnsi="Calibri" w:cs="Times New Roman"/>
          <w:noProof/>
        </w:rPr>
        <w:lastRenderedPageBreak/>
        <w:t xml:space="preserve">Drubin. 2011. “Determinants of Endocytic Membrane Geometry, Stability, and Scission.” </w:t>
      </w:r>
      <w:r w:rsidRPr="00003430">
        <w:rPr>
          <w:rFonts w:ascii="Calibri" w:eastAsia="Times New Roman" w:hAnsi="Calibri" w:cs="Times New Roman"/>
          <w:i/>
          <w:iCs/>
          <w:noProof/>
        </w:rPr>
        <w:t>Proceedings of the National Academy of Sciences of the United States of America</w:t>
      </w:r>
      <w:r w:rsidRPr="00003430">
        <w:rPr>
          <w:rFonts w:ascii="Calibri" w:eastAsia="Times New Roman" w:hAnsi="Calibri" w:cs="Times New Roman"/>
          <w:noProof/>
        </w:rPr>
        <w:t xml:space="preserve"> 108 (44): E979–88. doi:10.1073/pnas.1113413108.</w:t>
      </w:r>
    </w:p>
    <w:p w14:paraId="1DECC40D" w14:textId="77777777" w:rsidR="00003430" w:rsidRPr="00003430" w:rsidRDefault="00003430" w:rsidP="00003430">
      <w:pPr>
        <w:widowControl w:val="0"/>
        <w:autoSpaceDE w:val="0"/>
        <w:autoSpaceDN w:val="0"/>
        <w:adjustRightInd w:val="0"/>
        <w:spacing w:line="360" w:lineRule="auto"/>
        <w:ind w:left="480" w:hanging="480"/>
        <w:rPr>
          <w:rFonts w:ascii="Calibri" w:eastAsia="Times New Roman" w:hAnsi="Calibri" w:cs="Times New Roman"/>
          <w:noProof/>
        </w:rPr>
      </w:pPr>
      <w:r w:rsidRPr="00003430">
        <w:rPr>
          <w:rFonts w:ascii="Calibri" w:eastAsia="Times New Roman" w:hAnsi="Calibri" w:cs="Times New Roman"/>
          <w:noProof/>
        </w:rPr>
        <w:t xml:space="preserve">Kukulski, Wanda, Martin Schorb, Marko Kaksonen, and John A. G. Briggs. 2012. “Plasma Membrane Reshaping during Endocytosis Is Revealed by Time-Resolved Electron Tomography.” </w:t>
      </w:r>
      <w:r w:rsidRPr="00003430">
        <w:rPr>
          <w:rFonts w:ascii="Calibri" w:eastAsia="Times New Roman" w:hAnsi="Calibri" w:cs="Times New Roman"/>
          <w:i/>
          <w:iCs/>
          <w:noProof/>
        </w:rPr>
        <w:t>Cell</w:t>
      </w:r>
      <w:r w:rsidRPr="00003430">
        <w:rPr>
          <w:rFonts w:ascii="Calibri" w:eastAsia="Times New Roman" w:hAnsi="Calibri" w:cs="Times New Roman"/>
          <w:noProof/>
        </w:rPr>
        <w:t xml:space="preserve"> 150 (3): 508–20. doi:10.1016/j.cell.2012.05.046.</w:t>
      </w:r>
    </w:p>
    <w:p w14:paraId="1F29F21A" w14:textId="77777777" w:rsidR="00003430" w:rsidRPr="00003430" w:rsidRDefault="00003430" w:rsidP="00003430">
      <w:pPr>
        <w:widowControl w:val="0"/>
        <w:autoSpaceDE w:val="0"/>
        <w:autoSpaceDN w:val="0"/>
        <w:adjustRightInd w:val="0"/>
        <w:spacing w:line="360" w:lineRule="auto"/>
        <w:ind w:left="480" w:hanging="480"/>
        <w:rPr>
          <w:rFonts w:ascii="Calibri" w:eastAsia="Times New Roman" w:hAnsi="Calibri" w:cs="Times New Roman"/>
          <w:noProof/>
        </w:rPr>
      </w:pPr>
      <w:r w:rsidRPr="00003430">
        <w:rPr>
          <w:rFonts w:ascii="Calibri" w:eastAsia="Times New Roman" w:hAnsi="Calibri" w:cs="Times New Roman"/>
          <w:noProof/>
        </w:rPr>
        <w:t xml:space="preserve">Lila, T., and D. G. Drubin. 1997. “Evidence for Physical and Functional Interactions among Two Saccharomyces Cerevisiae SH3 Domain Proteins, an Adenylyl Cyclase-Associated Protein and the Actin Cytoskeleton.” </w:t>
      </w:r>
      <w:r w:rsidRPr="00003430">
        <w:rPr>
          <w:rFonts w:ascii="Calibri" w:eastAsia="Times New Roman" w:hAnsi="Calibri" w:cs="Times New Roman"/>
          <w:i/>
          <w:iCs/>
          <w:noProof/>
        </w:rPr>
        <w:t>Molecular Biology of the Cell</w:t>
      </w:r>
      <w:r w:rsidRPr="00003430">
        <w:rPr>
          <w:rFonts w:ascii="Calibri" w:eastAsia="Times New Roman" w:hAnsi="Calibri" w:cs="Times New Roman"/>
          <w:noProof/>
        </w:rPr>
        <w:t xml:space="preserve"> 8 (2): 367–85. doi:10.1091/mbc.8.2.367.</w:t>
      </w:r>
    </w:p>
    <w:p w14:paraId="27399EF2" w14:textId="77777777" w:rsidR="00003430" w:rsidRPr="00003430" w:rsidRDefault="00003430" w:rsidP="00003430">
      <w:pPr>
        <w:widowControl w:val="0"/>
        <w:autoSpaceDE w:val="0"/>
        <w:autoSpaceDN w:val="0"/>
        <w:adjustRightInd w:val="0"/>
        <w:spacing w:line="360" w:lineRule="auto"/>
        <w:ind w:left="480" w:hanging="480"/>
        <w:rPr>
          <w:rFonts w:ascii="Calibri" w:eastAsia="Times New Roman" w:hAnsi="Calibri" w:cs="Times New Roman"/>
          <w:noProof/>
        </w:rPr>
      </w:pPr>
      <w:r w:rsidRPr="00003430">
        <w:rPr>
          <w:rFonts w:ascii="Calibri" w:eastAsia="Times New Roman" w:hAnsi="Calibri" w:cs="Times New Roman"/>
          <w:noProof/>
        </w:rPr>
        <w:t xml:space="preserve">Liu, Jian, Marko Kaksonen, David G Drubin, and George Oster. 2006. “Endocytic Vesicle Scission by Lipid Phase Boundary Forces.” </w:t>
      </w:r>
      <w:r w:rsidRPr="00003430">
        <w:rPr>
          <w:rFonts w:ascii="Calibri" w:eastAsia="Times New Roman" w:hAnsi="Calibri" w:cs="Times New Roman"/>
          <w:i/>
          <w:iCs/>
          <w:noProof/>
        </w:rPr>
        <w:t>Proceedings of the National Academy of Sciences of the United States of America</w:t>
      </w:r>
      <w:r w:rsidRPr="00003430">
        <w:rPr>
          <w:rFonts w:ascii="Calibri" w:eastAsia="Times New Roman" w:hAnsi="Calibri" w:cs="Times New Roman"/>
          <w:noProof/>
        </w:rPr>
        <w:t xml:space="preserve"> 103 (27). National Academy of Sciences: 10277–82. doi:10.1073/pnas.0601045103.</w:t>
      </w:r>
    </w:p>
    <w:p w14:paraId="68937909" w14:textId="77777777" w:rsidR="00003430" w:rsidRPr="00003430" w:rsidRDefault="00003430" w:rsidP="00003430">
      <w:pPr>
        <w:widowControl w:val="0"/>
        <w:autoSpaceDE w:val="0"/>
        <w:autoSpaceDN w:val="0"/>
        <w:adjustRightInd w:val="0"/>
        <w:spacing w:line="360" w:lineRule="auto"/>
        <w:ind w:left="480" w:hanging="480"/>
        <w:rPr>
          <w:rFonts w:ascii="Calibri" w:eastAsia="Times New Roman" w:hAnsi="Calibri" w:cs="Times New Roman"/>
          <w:noProof/>
        </w:rPr>
      </w:pPr>
      <w:r w:rsidRPr="00003430">
        <w:rPr>
          <w:rFonts w:ascii="Calibri" w:eastAsia="Times New Roman" w:hAnsi="Calibri" w:cs="Times New Roman"/>
          <w:noProof/>
        </w:rPr>
        <w:t xml:space="preserve">Liu, Jian, Yidi Sun, David G. Drubin, and George F. Oster. 2009. “The Mechanochemistry of Endocytosis.” Edited by Fred Hughson. </w:t>
      </w:r>
      <w:r w:rsidRPr="00003430">
        <w:rPr>
          <w:rFonts w:ascii="Calibri" w:eastAsia="Times New Roman" w:hAnsi="Calibri" w:cs="Times New Roman"/>
          <w:i/>
          <w:iCs/>
          <w:noProof/>
        </w:rPr>
        <w:t>PLoS Biology</w:t>
      </w:r>
      <w:r w:rsidRPr="00003430">
        <w:rPr>
          <w:rFonts w:ascii="Calibri" w:eastAsia="Times New Roman" w:hAnsi="Calibri" w:cs="Times New Roman"/>
          <w:noProof/>
        </w:rPr>
        <w:t xml:space="preserve"> 7 (9). Public Library of Science: e1000204. doi:10.1371/journal.pbio.1000204.</w:t>
      </w:r>
    </w:p>
    <w:p w14:paraId="7C974746" w14:textId="77777777" w:rsidR="00003430" w:rsidRPr="00003430" w:rsidRDefault="00003430" w:rsidP="00003430">
      <w:pPr>
        <w:widowControl w:val="0"/>
        <w:autoSpaceDE w:val="0"/>
        <w:autoSpaceDN w:val="0"/>
        <w:adjustRightInd w:val="0"/>
        <w:spacing w:line="360" w:lineRule="auto"/>
        <w:ind w:left="480" w:hanging="480"/>
        <w:rPr>
          <w:rFonts w:ascii="Calibri" w:eastAsia="Times New Roman" w:hAnsi="Calibri" w:cs="Times New Roman"/>
          <w:noProof/>
        </w:rPr>
      </w:pPr>
      <w:r w:rsidRPr="00003430">
        <w:rPr>
          <w:rFonts w:ascii="Calibri" w:eastAsia="Times New Roman" w:hAnsi="Calibri" w:cs="Times New Roman"/>
          <w:noProof/>
        </w:rPr>
        <w:t xml:space="preserve">Madania, A, P Dumoulin, S Grava, H Kitamoto, C Schärer-Brodbeck, A Soulard, V Moreau, and B Winsor. 1999. “The Saccharomyces Cerevisiae Homologue of Human Wiskott-Aldrich Syndrome Protein Las17p Interacts with the Arp2/3 Complex.” </w:t>
      </w:r>
      <w:r w:rsidRPr="00003430">
        <w:rPr>
          <w:rFonts w:ascii="Calibri" w:eastAsia="Times New Roman" w:hAnsi="Calibri" w:cs="Times New Roman"/>
          <w:i/>
          <w:iCs/>
          <w:noProof/>
        </w:rPr>
        <w:t>Molecular Biology of the Cell</w:t>
      </w:r>
      <w:r w:rsidRPr="00003430">
        <w:rPr>
          <w:rFonts w:ascii="Calibri" w:eastAsia="Times New Roman" w:hAnsi="Calibri" w:cs="Times New Roman"/>
          <w:noProof/>
        </w:rPr>
        <w:t xml:space="preserve"> 10 (10). American Society for Cell Biology: 3521–38. doi:10.1091/MBC.10.10.3521.</w:t>
      </w:r>
    </w:p>
    <w:p w14:paraId="5296560B" w14:textId="77777777" w:rsidR="00003430" w:rsidRPr="00003430" w:rsidRDefault="00003430" w:rsidP="00003430">
      <w:pPr>
        <w:widowControl w:val="0"/>
        <w:autoSpaceDE w:val="0"/>
        <w:autoSpaceDN w:val="0"/>
        <w:adjustRightInd w:val="0"/>
        <w:spacing w:line="360" w:lineRule="auto"/>
        <w:ind w:left="480" w:hanging="480"/>
        <w:rPr>
          <w:rFonts w:ascii="Calibri" w:eastAsia="Times New Roman" w:hAnsi="Calibri" w:cs="Times New Roman"/>
          <w:noProof/>
        </w:rPr>
      </w:pPr>
      <w:r w:rsidRPr="00003430">
        <w:rPr>
          <w:rFonts w:ascii="Calibri" w:eastAsia="Times New Roman" w:hAnsi="Calibri" w:cs="Times New Roman"/>
          <w:noProof/>
        </w:rPr>
        <w:t xml:space="preserve">Myers, Margaret D., Sergey Ryazantsev, Linda Hicke, and Gregory S. Payne. 2016. “Calmodulin Promotes N-BAR Domain-Mediated Membrane Constriction and Endocytosis.” </w:t>
      </w:r>
      <w:r w:rsidRPr="00003430">
        <w:rPr>
          <w:rFonts w:ascii="Calibri" w:eastAsia="Times New Roman" w:hAnsi="Calibri" w:cs="Times New Roman"/>
          <w:i/>
          <w:iCs/>
          <w:noProof/>
        </w:rPr>
        <w:t>Developmental Cell</w:t>
      </w:r>
      <w:r w:rsidRPr="00003430">
        <w:rPr>
          <w:rFonts w:ascii="Calibri" w:eastAsia="Times New Roman" w:hAnsi="Calibri" w:cs="Times New Roman"/>
          <w:noProof/>
        </w:rPr>
        <w:t xml:space="preserve"> 37 (2): 162–73. doi:10.1016/j.devcel.2016.03.012.</w:t>
      </w:r>
    </w:p>
    <w:p w14:paraId="6C6FC986" w14:textId="77777777" w:rsidR="00003430" w:rsidRPr="00003430" w:rsidRDefault="00003430" w:rsidP="00003430">
      <w:pPr>
        <w:widowControl w:val="0"/>
        <w:autoSpaceDE w:val="0"/>
        <w:autoSpaceDN w:val="0"/>
        <w:adjustRightInd w:val="0"/>
        <w:spacing w:line="360" w:lineRule="auto"/>
        <w:ind w:left="480" w:hanging="480"/>
        <w:rPr>
          <w:rFonts w:ascii="Calibri" w:eastAsia="Times New Roman" w:hAnsi="Calibri" w:cs="Times New Roman"/>
          <w:noProof/>
        </w:rPr>
      </w:pPr>
      <w:r w:rsidRPr="00003430">
        <w:rPr>
          <w:rFonts w:ascii="Calibri" w:eastAsia="Times New Roman" w:hAnsi="Calibri" w:cs="Times New Roman"/>
          <w:noProof/>
        </w:rPr>
        <w:t xml:space="preserve">Nannapaneni, Srikant, Daobing Wang, Sandhya Jain, Blake Schroeder, Chad Highfill, Lindsay Reustle, Delilah Pittsley, et al. 2010. “The Yeast Dynamin-like Protein Vps1:Vps1 Mutations Perturb the Internalization and the Motility of Endocytic Vesicles and Endosomes via Disorganization of the Actin Cytoskeleton.” </w:t>
      </w:r>
      <w:r w:rsidRPr="00003430">
        <w:rPr>
          <w:rFonts w:ascii="Calibri" w:eastAsia="Times New Roman" w:hAnsi="Calibri" w:cs="Times New Roman"/>
          <w:i/>
          <w:iCs/>
          <w:noProof/>
        </w:rPr>
        <w:t>European Journal of Cell Biology</w:t>
      </w:r>
      <w:r w:rsidRPr="00003430">
        <w:rPr>
          <w:rFonts w:ascii="Calibri" w:eastAsia="Times New Roman" w:hAnsi="Calibri" w:cs="Times New Roman"/>
          <w:noProof/>
        </w:rPr>
        <w:t xml:space="preserve"> 89 (7). Urban &amp; Fischer: 499–508. doi:10.1016/J.EJCB.2010.02.002.</w:t>
      </w:r>
    </w:p>
    <w:p w14:paraId="1792F83E" w14:textId="77777777" w:rsidR="00003430" w:rsidRPr="00003430" w:rsidRDefault="00003430" w:rsidP="00003430">
      <w:pPr>
        <w:widowControl w:val="0"/>
        <w:autoSpaceDE w:val="0"/>
        <w:autoSpaceDN w:val="0"/>
        <w:adjustRightInd w:val="0"/>
        <w:spacing w:line="360" w:lineRule="auto"/>
        <w:ind w:left="480" w:hanging="480"/>
        <w:rPr>
          <w:rFonts w:ascii="Calibri" w:eastAsia="Times New Roman" w:hAnsi="Calibri" w:cs="Times New Roman"/>
          <w:noProof/>
        </w:rPr>
      </w:pPr>
      <w:r w:rsidRPr="00003430">
        <w:rPr>
          <w:rFonts w:ascii="Calibri" w:eastAsia="Times New Roman" w:hAnsi="Calibri" w:cs="Times New Roman"/>
          <w:noProof/>
        </w:rPr>
        <w:t xml:space="preserve">Picco, Andrea, Markus Mund, Jonas Ries, François Nédélec, and Marko Kaksonen. 2015. “Visualizing the Functional Architecture of the Endocytic Machinery.” </w:t>
      </w:r>
      <w:r w:rsidRPr="00003430">
        <w:rPr>
          <w:rFonts w:ascii="Calibri" w:eastAsia="Times New Roman" w:hAnsi="Calibri" w:cs="Times New Roman"/>
          <w:i/>
          <w:iCs/>
          <w:noProof/>
        </w:rPr>
        <w:t>ELife</w:t>
      </w:r>
      <w:r w:rsidRPr="00003430">
        <w:rPr>
          <w:rFonts w:ascii="Calibri" w:eastAsia="Times New Roman" w:hAnsi="Calibri" w:cs="Times New Roman"/>
          <w:noProof/>
        </w:rPr>
        <w:t xml:space="preserve">, February, </w:t>
      </w:r>
      <w:r w:rsidRPr="00003430">
        <w:rPr>
          <w:rFonts w:ascii="Calibri" w:eastAsia="Times New Roman" w:hAnsi="Calibri" w:cs="Times New Roman"/>
          <w:noProof/>
        </w:rPr>
        <w:lastRenderedPageBreak/>
        <w:t>e04535. doi:10.7554/eLife.04535.</w:t>
      </w:r>
    </w:p>
    <w:p w14:paraId="7C4A1EFD" w14:textId="77777777" w:rsidR="00003430" w:rsidRPr="00003430" w:rsidRDefault="00003430" w:rsidP="00003430">
      <w:pPr>
        <w:widowControl w:val="0"/>
        <w:autoSpaceDE w:val="0"/>
        <w:autoSpaceDN w:val="0"/>
        <w:adjustRightInd w:val="0"/>
        <w:spacing w:line="360" w:lineRule="auto"/>
        <w:ind w:left="480" w:hanging="480"/>
        <w:rPr>
          <w:rFonts w:ascii="Calibri" w:eastAsia="Times New Roman" w:hAnsi="Calibri" w:cs="Times New Roman"/>
          <w:noProof/>
        </w:rPr>
      </w:pPr>
      <w:r w:rsidRPr="00003430">
        <w:rPr>
          <w:rFonts w:ascii="Calibri" w:eastAsia="Times New Roman" w:hAnsi="Calibri" w:cs="Times New Roman"/>
          <w:noProof/>
        </w:rPr>
        <w:t xml:space="preserve">Rooij, Iwona I. Smaczynska-de, Ellen G. Allwood, Soheil Aghamohammadzadeh, Ewald H. Hettema, Martin W. Goldberg, and Kathryn R. Ayscough. 2010. “A Role for the Dynamin-like Protein Vps1 during Endocytosis in Yeast.” </w:t>
      </w:r>
      <w:r w:rsidRPr="00003430">
        <w:rPr>
          <w:rFonts w:ascii="Calibri" w:eastAsia="Times New Roman" w:hAnsi="Calibri" w:cs="Times New Roman"/>
          <w:i/>
          <w:iCs/>
          <w:noProof/>
        </w:rPr>
        <w:t>Journal of Cell Science</w:t>
      </w:r>
      <w:r w:rsidRPr="00003430">
        <w:rPr>
          <w:rFonts w:ascii="Calibri" w:eastAsia="Times New Roman" w:hAnsi="Calibri" w:cs="Times New Roman"/>
          <w:noProof/>
        </w:rPr>
        <w:t>, September, jcs.070508. doi:10.1242/jcs.070508.</w:t>
      </w:r>
    </w:p>
    <w:p w14:paraId="4293C027" w14:textId="77777777" w:rsidR="00003430" w:rsidRPr="00003430" w:rsidRDefault="00003430" w:rsidP="00003430">
      <w:pPr>
        <w:widowControl w:val="0"/>
        <w:autoSpaceDE w:val="0"/>
        <w:autoSpaceDN w:val="0"/>
        <w:adjustRightInd w:val="0"/>
        <w:spacing w:line="360" w:lineRule="auto"/>
        <w:ind w:left="480" w:hanging="480"/>
        <w:rPr>
          <w:rFonts w:ascii="Calibri" w:eastAsia="Times New Roman" w:hAnsi="Calibri" w:cs="Times New Roman"/>
          <w:noProof/>
        </w:rPr>
      </w:pPr>
      <w:r w:rsidRPr="00003430">
        <w:rPr>
          <w:rFonts w:ascii="Calibri" w:eastAsia="Times New Roman" w:hAnsi="Calibri" w:cs="Times New Roman"/>
          <w:noProof/>
        </w:rPr>
        <w:t xml:space="preserve">Srinivasan, S, M Seaman, Y Nemoto, L Daniell, S F Suchy, S Emr, P De Camilli, and R Nussbaum. 1997. “Disruption of Three Phosphatidylinositol-Polyphosphate 5-Phosphatase Genes from Saccharomyces Cerevisiae Results in Pleiotropic Abnormalities of Vacuole Morphology, Cell Shape, and Osmohomeostasis.” </w:t>
      </w:r>
      <w:r w:rsidRPr="00003430">
        <w:rPr>
          <w:rFonts w:ascii="Calibri" w:eastAsia="Times New Roman" w:hAnsi="Calibri" w:cs="Times New Roman"/>
          <w:i/>
          <w:iCs/>
          <w:noProof/>
        </w:rPr>
        <w:t>European Journal of Cell Biology</w:t>
      </w:r>
      <w:r w:rsidRPr="00003430">
        <w:rPr>
          <w:rFonts w:ascii="Calibri" w:eastAsia="Times New Roman" w:hAnsi="Calibri" w:cs="Times New Roman"/>
          <w:noProof/>
        </w:rPr>
        <w:t xml:space="preserve"> 74 (4): 350–60. http://www.ncbi.nlm.nih.gov/pubmed/9438131.</w:t>
      </w:r>
    </w:p>
    <w:p w14:paraId="393F75E7" w14:textId="77777777" w:rsidR="00003430" w:rsidRPr="00003430" w:rsidRDefault="00003430" w:rsidP="00003430">
      <w:pPr>
        <w:widowControl w:val="0"/>
        <w:autoSpaceDE w:val="0"/>
        <w:autoSpaceDN w:val="0"/>
        <w:adjustRightInd w:val="0"/>
        <w:spacing w:line="360" w:lineRule="auto"/>
        <w:ind w:left="480" w:hanging="480"/>
        <w:rPr>
          <w:rFonts w:ascii="Calibri" w:eastAsia="Times New Roman" w:hAnsi="Calibri" w:cs="Times New Roman"/>
          <w:noProof/>
        </w:rPr>
      </w:pPr>
      <w:r w:rsidRPr="00003430">
        <w:rPr>
          <w:rFonts w:ascii="Calibri" w:eastAsia="Times New Roman" w:hAnsi="Calibri" w:cs="Times New Roman"/>
          <w:noProof/>
        </w:rPr>
        <w:t xml:space="preserve">Sun, Yidi, Susheela Carroll, Marko Kaksonen, Junko Y Toshima, and David G Drubin. 2007. “PtdIns(4,5)P2 Turnover Is Required for Multiple Stages during Clathrin- and Actin-Dependent Endocytic Internalization.” </w:t>
      </w:r>
      <w:r w:rsidRPr="00003430">
        <w:rPr>
          <w:rFonts w:ascii="Calibri" w:eastAsia="Times New Roman" w:hAnsi="Calibri" w:cs="Times New Roman"/>
          <w:i/>
          <w:iCs/>
          <w:noProof/>
        </w:rPr>
        <w:t>The Journal of Cell Biology</w:t>
      </w:r>
      <w:r w:rsidRPr="00003430">
        <w:rPr>
          <w:rFonts w:ascii="Calibri" w:eastAsia="Times New Roman" w:hAnsi="Calibri" w:cs="Times New Roman"/>
          <w:noProof/>
        </w:rPr>
        <w:t xml:space="preserve"> 177 (2): 355–67. doi:10.1083/jcb.200611011.</w:t>
      </w:r>
    </w:p>
    <w:p w14:paraId="529B01AC" w14:textId="77777777" w:rsidR="00003430" w:rsidRPr="00003430" w:rsidRDefault="00003430" w:rsidP="00003430">
      <w:pPr>
        <w:widowControl w:val="0"/>
        <w:autoSpaceDE w:val="0"/>
        <w:autoSpaceDN w:val="0"/>
        <w:adjustRightInd w:val="0"/>
        <w:spacing w:line="360" w:lineRule="auto"/>
        <w:ind w:left="480" w:hanging="480"/>
        <w:rPr>
          <w:rFonts w:ascii="Calibri" w:eastAsia="Times New Roman" w:hAnsi="Calibri" w:cs="Times New Roman"/>
          <w:noProof/>
        </w:rPr>
      </w:pPr>
      <w:r w:rsidRPr="00003430">
        <w:rPr>
          <w:rFonts w:ascii="Calibri" w:eastAsia="Times New Roman" w:hAnsi="Calibri" w:cs="Times New Roman"/>
          <w:noProof/>
        </w:rPr>
        <w:t xml:space="preserve">Weiss, R. L., J. R. Kukora, and J. Adams. 1975. “The Relationship between Enzyme Activity, Cell Geometry, and Fitness in Saccharomyces Cerevisiae.” </w:t>
      </w:r>
      <w:r w:rsidRPr="00003430">
        <w:rPr>
          <w:rFonts w:ascii="Calibri" w:eastAsia="Times New Roman" w:hAnsi="Calibri" w:cs="Times New Roman"/>
          <w:i/>
          <w:iCs/>
          <w:noProof/>
        </w:rPr>
        <w:t>Proceedings of the National Academy of Sciences</w:t>
      </w:r>
      <w:r w:rsidRPr="00003430">
        <w:rPr>
          <w:rFonts w:ascii="Calibri" w:eastAsia="Times New Roman" w:hAnsi="Calibri" w:cs="Times New Roman"/>
          <w:noProof/>
        </w:rPr>
        <w:t xml:space="preserve"> 72 (3): 794–98. doi:10.1073/pnas.72.3.794.</w:t>
      </w:r>
    </w:p>
    <w:p w14:paraId="1F9C0CC3" w14:textId="77777777" w:rsidR="00003430" w:rsidRPr="00003430" w:rsidRDefault="00003430" w:rsidP="00003430">
      <w:pPr>
        <w:widowControl w:val="0"/>
        <w:autoSpaceDE w:val="0"/>
        <w:autoSpaceDN w:val="0"/>
        <w:adjustRightInd w:val="0"/>
        <w:spacing w:line="360" w:lineRule="auto"/>
        <w:ind w:left="480" w:hanging="480"/>
        <w:rPr>
          <w:rFonts w:ascii="Calibri" w:hAnsi="Calibri"/>
          <w:noProof/>
        </w:rPr>
      </w:pPr>
      <w:r w:rsidRPr="00003430">
        <w:rPr>
          <w:rFonts w:ascii="Calibri" w:eastAsia="Times New Roman" w:hAnsi="Calibri" w:cs="Times New Roman"/>
          <w:noProof/>
        </w:rPr>
        <w:t xml:space="preserve">Yidi Sun, Adam C. Martin. 2006. “Endocytic Internalization in Budding Yeast Requires Coordinated Actin Nucleation and Myosin Motor Activity.” </w:t>
      </w:r>
      <w:r w:rsidRPr="00003430">
        <w:rPr>
          <w:rFonts w:ascii="Calibri" w:eastAsia="Times New Roman" w:hAnsi="Calibri" w:cs="Times New Roman"/>
          <w:i/>
          <w:iCs/>
          <w:noProof/>
        </w:rPr>
        <w:t>Developmental Cell</w:t>
      </w:r>
      <w:r w:rsidRPr="00003430">
        <w:rPr>
          <w:rFonts w:ascii="Calibri" w:eastAsia="Times New Roman" w:hAnsi="Calibri" w:cs="Times New Roman"/>
          <w:noProof/>
        </w:rPr>
        <w:t xml:space="preserve"> 11 (1): 33–46. doi:10.1016/j.devcel.2006.05.008.</w:t>
      </w:r>
    </w:p>
    <w:p w14:paraId="28958289" w14:textId="1D6481A7" w:rsidR="000D0D05" w:rsidRDefault="000D0D05" w:rsidP="00003430">
      <w:pPr>
        <w:widowControl w:val="0"/>
        <w:autoSpaceDE w:val="0"/>
        <w:autoSpaceDN w:val="0"/>
        <w:adjustRightInd w:val="0"/>
        <w:spacing w:line="360" w:lineRule="auto"/>
        <w:ind w:left="480" w:hanging="480"/>
      </w:pPr>
      <w:r>
        <w:fldChar w:fldCharType="end"/>
      </w:r>
    </w:p>
    <w:sectPr w:rsidR="000D0D05" w:rsidSect="00310373">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3" w:author="Marko" w:date="2018-08-15T18:18:00Z" w:initials="MK">
    <w:p w14:paraId="7ABF76E0" w14:textId="29B4AA8D" w:rsidR="000643FD" w:rsidRDefault="000643FD">
      <w:pPr>
        <w:pStyle w:val="CommentText"/>
      </w:pPr>
      <w:r>
        <w:rPr>
          <w:rStyle w:val="CommentReference"/>
        </w:rPr>
        <w:annotationRef/>
      </w:r>
      <w:r>
        <w:t>Was this abbreviation explained before?</w:t>
      </w:r>
    </w:p>
  </w:comment>
  <w:comment w:id="22" w:author="Marko" w:date="2018-08-15T18:21:00Z" w:initials="MK">
    <w:p w14:paraId="2F39FDD3" w14:textId="42AB755E" w:rsidR="000643FD" w:rsidRDefault="000643FD">
      <w:pPr>
        <w:pStyle w:val="CommentText"/>
      </w:pPr>
      <w:r>
        <w:rPr>
          <w:rStyle w:val="CommentReference"/>
        </w:rPr>
        <w:annotationRef/>
      </w:r>
      <w:r>
        <w:t xml:space="preserve">I don’t understand what this means. </w:t>
      </w:r>
      <w:proofErr w:type="gramStart"/>
      <w:r>
        <w:t>Of course</w:t>
      </w:r>
      <w:proofErr w:type="gramEnd"/>
      <w:r>
        <w:t xml:space="preserve"> also the affinity of </w:t>
      </w:r>
      <w:proofErr w:type="spellStart"/>
      <w:r>
        <w:t>Rvs</w:t>
      </w:r>
      <w:proofErr w:type="spellEnd"/>
      <w:r>
        <w:t xml:space="preserve"> to the endocytic sites matters, not only its concentration. </w:t>
      </w:r>
    </w:p>
  </w:comment>
  <w:comment w:id="23" w:author="Marko" w:date="2018-08-15T18:23:00Z" w:initials="MK">
    <w:p w14:paraId="0DD413CA" w14:textId="77777777" w:rsidR="000643FD" w:rsidRDefault="000643FD">
      <w:pPr>
        <w:pStyle w:val="CommentText"/>
      </w:pPr>
      <w:r>
        <w:rPr>
          <w:rStyle w:val="CommentReference"/>
        </w:rPr>
        <w:annotationRef/>
      </w:r>
      <w:r>
        <w:t xml:space="preserve">Concentration alone would determine the protein content in the patch only if the protein would just passively diffuse to the patch. But </w:t>
      </w:r>
      <w:proofErr w:type="gramStart"/>
      <w:r>
        <w:t>obviously</w:t>
      </w:r>
      <w:proofErr w:type="gramEnd"/>
      <w:r>
        <w:t xml:space="preserve"> there are specific binding interactions with the membrane and other patch proteins that then concentrate the proteins to patches over the cytosolic concentration. </w:t>
      </w:r>
      <w:proofErr w:type="gramStart"/>
      <w:r>
        <w:t>Therefore</w:t>
      </w:r>
      <w:proofErr w:type="gramEnd"/>
      <w:r>
        <w:t xml:space="preserve"> the recruitment must be a function of both cytosolic concentration and the binding affinity due to specific interactions. </w:t>
      </w:r>
    </w:p>
    <w:p w14:paraId="49074A5F" w14:textId="469F790A" w:rsidR="000643FD" w:rsidRDefault="000643FD">
      <w:pPr>
        <w:pStyle w:val="CommentText"/>
      </w:pPr>
      <w:r>
        <w:t xml:space="preserve">Though, it is still interesting that there is low correlation between cytosolic concentration and molecular numbers at the patches. For </w:t>
      </w:r>
      <w:proofErr w:type="spellStart"/>
      <w:r>
        <w:t>Rvs</w:t>
      </w:r>
      <w:proofErr w:type="spellEnd"/>
      <w:r>
        <w:t xml:space="preserve"> this would mean that it has a relatively low affinity with the endocytic sites… </w:t>
      </w:r>
    </w:p>
  </w:comment>
  <w:comment w:id="24" w:author="Marko" w:date="2018-08-15T18:29:00Z" w:initials="MK">
    <w:p w14:paraId="53585C50" w14:textId="26E7E2AA" w:rsidR="000643FD" w:rsidRPr="0008209E" w:rsidRDefault="000643FD">
      <w:pPr>
        <w:pStyle w:val="CommentText"/>
        <w:rPr>
          <w:color w:val="4472C4" w:themeColor="accent1"/>
        </w:rPr>
      </w:pPr>
      <w:r w:rsidRPr="0008209E">
        <w:rPr>
          <w:rStyle w:val="CommentReference"/>
          <w:color w:val="4472C4" w:themeColor="accent1"/>
        </w:rPr>
        <w:annotationRef/>
      </w:r>
      <w:r w:rsidRPr="0008209E">
        <w:rPr>
          <w:color w:val="4472C4" w:themeColor="accent1"/>
        </w:rPr>
        <w:t>Cite something for the structure.</w:t>
      </w:r>
    </w:p>
  </w:comment>
  <w:comment w:id="25" w:author="Marko" w:date="2018-08-15T18:31:00Z" w:initials="MK">
    <w:p w14:paraId="620CFAA8" w14:textId="482D3858" w:rsidR="000643FD" w:rsidRDefault="000643FD">
      <w:pPr>
        <w:pStyle w:val="CommentText"/>
      </w:pPr>
      <w:r>
        <w:rPr>
          <w:rStyle w:val="CommentReference"/>
        </w:rPr>
        <w:annotationRef/>
      </w:r>
      <w:r>
        <w:t xml:space="preserve">Actually, the point you hinted at earlier about </w:t>
      </w:r>
      <w:proofErr w:type="spellStart"/>
      <w:r>
        <w:t>Rvs</w:t>
      </w:r>
      <w:proofErr w:type="spellEnd"/>
      <w:r>
        <w:t xml:space="preserve"> having low affinity </w:t>
      </w:r>
      <w:proofErr w:type="gramStart"/>
      <w:r>
        <w:t>to  endocytic</w:t>
      </w:r>
      <w:proofErr w:type="gramEnd"/>
      <w:r>
        <w:t xml:space="preserve"> site fits with the sensor idea: The curvature sensor cannot have too high affinity for curved membrane because otherwise it would start bending the membrane and not be a good sensor…</w:t>
      </w:r>
    </w:p>
  </w:comment>
  <w:comment w:id="26" w:author="Marko" w:date="2018-08-15T18:34:00Z" w:initials="MK">
    <w:p w14:paraId="41B82E91" w14:textId="7BC21813" w:rsidR="000643FD" w:rsidRPr="0008209E" w:rsidRDefault="000643FD">
      <w:pPr>
        <w:pStyle w:val="CommentText"/>
        <w:rPr>
          <w:color w:val="4472C4" w:themeColor="accent1"/>
        </w:rPr>
      </w:pPr>
      <w:r w:rsidRPr="0008209E">
        <w:rPr>
          <w:rStyle w:val="CommentReference"/>
          <w:color w:val="4472C4" w:themeColor="accent1"/>
        </w:rPr>
        <w:annotationRef/>
      </w:r>
      <w:r w:rsidRPr="0008209E">
        <w:rPr>
          <w:color w:val="4472C4" w:themeColor="accent1"/>
        </w:rPr>
        <w:t>Citation? Maybe a review.</w:t>
      </w:r>
    </w:p>
  </w:comment>
  <w:comment w:id="27" w:author="Marko" w:date="2018-08-15T18:35:00Z" w:initials="MK">
    <w:p w14:paraId="64684285" w14:textId="03134840" w:rsidR="000643FD" w:rsidRDefault="000643FD">
      <w:pPr>
        <w:pStyle w:val="CommentText"/>
      </w:pPr>
      <w:r>
        <w:rPr>
          <w:rStyle w:val="CommentReference"/>
        </w:rPr>
        <w:annotationRef/>
      </w:r>
      <w:r>
        <w:t xml:space="preserve">This is a confusing way to describe the BAR mutant protein. Don’t you use “Rvs167” to mean the </w:t>
      </w:r>
      <w:proofErr w:type="gramStart"/>
      <w:r>
        <w:t>full length</w:t>
      </w:r>
      <w:proofErr w:type="gramEnd"/>
      <w:r>
        <w:t xml:space="preserve"> protein. Is this then the </w:t>
      </w:r>
      <w:proofErr w:type="gramStart"/>
      <w:r>
        <w:t>full length</w:t>
      </w:r>
      <w:proofErr w:type="gramEnd"/>
      <w:r>
        <w:t xml:space="preserve"> protein in cells that also express the SH3 deletion mutant…??</w:t>
      </w:r>
    </w:p>
  </w:comment>
  <w:comment w:id="36" w:author="Marko" w:date="2018-08-15T19:26:00Z" w:initials="MK">
    <w:p w14:paraId="71978D13" w14:textId="5074E0ED" w:rsidR="000643FD" w:rsidRPr="0008209E" w:rsidRDefault="000643FD">
      <w:pPr>
        <w:pStyle w:val="CommentText"/>
        <w:rPr>
          <w:color w:val="4472C4" w:themeColor="accent1"/>
        </w:rPr>
      </w:pPr>
      <w:r w:rsidRPr="0008209E">
        <w:rPr>
          <w:rStyle w:val="CommentReference"/>
          <w:color w:val="4472C4" w:themeColor="accent1"/>
        </w:rPr>
        <w:annotationRef/>
      </w:r>
      <w:r w:rsidRPr="0008209E">
        <w:rPr>
          <w:color w:val="4472C4" w:themeColor="accent1"/>
        </w:rPr>
        <w:t xml:space="preserve">It’s not an absence of that </w:t>
      </w:r>
      <w:proofErr w:type="gramStart"/>
      <w:r w:rsidRPr="0008209E">
        <w:rPr>
          <w:color w:val="4472C4" w:themeColor="accent1"/>
        </w:rPr>
        <w:t>length</w:t>
      </w:r>
      <w:proofErr w:type="gramEnd"/>
      <w:r w:rsidRPr="0008209E">
        <w:rPr>
          <w:color w:val="4472C4" w:themeColor="accent1"/>
        </w:rPr>
        <w:t xml:space="preserve"> is it?</w:t>
      </w:r>
    </w:p>
  </w:comment>
  <w:comment w:id="38" w:author="Marko" w:date="2018-08-15T19:27:00Z" w:initials="MK">
    <w:p w14:paraId="08A90C32" w14:textId="6F133540" w:rsidR="000643FD" w:rsidRDefault="000643FD">
      <w:pPr>
        <w:pStyle w:val="CommentText"/>
      </w:pPr>
      <w:r>
        <w:rPr>
          <w:rStyle w:val="CommentReference"/>
        </w:rPr>
        <w:annotationRef/>
      </w:r>
      <w:r>
        <w:t xml:space="preserve">Confusing? What are BAR cells? I thought BAR refers to your mutated protein, not to cells expressing it. </w:t>
      </w:r>
    </w:p>
  </w:comment>
  <w:comment w:id="39" w:author="Marko" w:date="2018-08-15T19:48:00Z" w:initials="MK">
    <w:p w14:paraId="047BA07C" w14:textId="13234D83" w:rsidR="000643FD" w:rsidRDefault="000643FD">
      <w:pPr>
        <w:pStyle w:val="CommentText"/>
      </w:pPr>
      <w:r>
        <w:rPr>
          <w:rStyle w:val="CommentReference"/>
        </w:rPr>
        <w:annotationRef/>
      </w:r>
      <w:r w:rsidRPr="0008209E">
        <w:rPr>
          <w:color w:val="4472C4" w:themeColor="accent1"/>
        </w:rPr>
        <w:t xml:space="preserve">What’s the meaning of Sla2’s localization here? Isn’t it more important here where the tip of the membrane invagination has been estimated to be from Sla1’s centroid. Don’t assume that the reader knows that Sla2 centroid assumed to be a good marker for the membrane. </w:t>
      </w:r>
    </w:p>
  </w:comment>
  <w:comment w:id="40" w:author="Marko" w:date="2018-08-15T19:51:00Z" w:initials="MK">
    <w:p w14:paraId="120CD376" w14:textId="384118FD" w:rsidR="000643FD" w:rsidRPr="0008209E" w:rsidRDefault="000643FD">
      <w:pPr>
        <w:pStyle w:val="CommentText"/>
        <w:rPr>
          <w:color w:val="4472C4" w:themeColor="accent1"/>
        </w:rPr>
      </w:pPr>
      <w:r w:rsidRPr="0008209E">
        <w:rPr>
          <w:rStyle w:val="CommentReference"/>
          <w:color w:val="4472C4" w:themeColor="accent1"/>
        </w:rPr>
        <w:annotationRef/>
      </w:r>
      <w:r w:rsidRPr="0008209E">
        <w:rPr>
          <w:color w:val="4472C4" w:themeColor="accent1"/>
        </w:rPr>
        <w:t xml:space="preserve">…and </w:t>
      </w:r>
      <w:proofErr w:type="gramStart"/>
      <w:r w:rsidRPr="0008209E">
        <w:rPr>
          <w:color w:val="4472C4" w:themeColor="accent1"/>
        </w:rPr>
        <w:t>therefore</w:t>
      </w:r>
      <w:proofErr w:type="gramEnd"/>
      <w:r w:rsidRPr="0008209E">
        <w:rPr>
          <w:color w:val="4472C4" w:themeColor="accent1"/>
        </w:rPr>
        <w:t xml:space="preserve"> to a specific membrane curvature? How could the BAR domain sense the invagination length?</w:t>
      </w:r>
    </w:p>
  </w:comment>
  <w:comment w:id="41" w:author="Marko" w:date="2018-08-15T19:53:00Z" w:initials="MK">
    <w:p w14:paraId="1E58D79B" w14:textId="1FA85B48" w:rsidR="000643FD" w:rsidRDefault="000643FD">
      <w:pPr>
        <w:pStyle w:val="CommentText"/>
      </w:pPr>
      <w:r>
        <w:rPr>
          <w:rStyle w:val="CommentReference"/>
        </w:rPr>
        <w:annotationRef/>
      </w:r>
      <w:r>
        <w:t>Again: what is Rvs167 and what are BAR cells?</w:t>
      </w:r>
    </w:p>
  </w:comment>
  <w:comment w:id="42" w:author="Marko" w:date="2018-08-15T19:57:00Z" w:initials="MK">
    <w:p w14:paraId="26509576" w14:textId="12F71219" w:rsidR="000643FD" w:rsidRPr="007D4171" w:rsidRDefault="000643FD">
      <w:pPr>
        <w:pStyle w:val="CommentText"/>
        <w:rPr>
          <w:color w:val="4472C4" w:themeColor="accent1"/>
        </w:rPr>
      </w:pPr>
      <w:r w:rsidRPr="007D4171">
        <w:rPr>
          <w:rStyle w:val="CommentReference"/>
          <w:color w:val="4472C4" w:themeColor="accent1"/>
        </w:rPr>
        <w:annotationRef/>
      </w:r>
      <w:r w:rsidRPr="007D4171">
        <w:rPr>
          <w:color w:val="4472C4" w:themeColor="accent1"/>
        </w:rPr>
        <w:t>Why do you refer to the methods in the discussion?</w:t>
      </w:r>
    </w:p>
  </w:comment>
  <w:comment w:id="45" w:author="Marko" w:date="2018-08-15T20:00:00Z" w:initials="MK">
    <w:p w14:paraId="22D1DAD4" w14:textId="227A61EB" w:rsidR="000643FD" w:rsidRDefault="000643FD">
      <w:pPr>
        <w:pStyle w:val="CommentText"/>
      </w:pPr>
      <w:r>
        <w:rPr>
          <w:rStyle w:val="CommentReference"/>
        </w:rPr>
        <w:annotationRef/>
      </w:r>
      <w:r>
        <w:t xml:space="preserve">What do you mean by dimer of </w:t>
      </w:r>
      <w:proofErr w:type="spellStart"/>
      <w:r>
        <w:t>Rvs</w:t>
      </w:r>
      <w:proofErr w:type="spellEnd"/>
      <w:r>
        <w:t xml:space="preserve"> complex? Is that a tetramer of two Rvs161/167 dimers?</w:t>
      </w:r>
    </w:p>
  </w:comment>
  <w:comment w:id="46" w:author="Microsoft Office User" w:date="2018-08-16T01:41:00Z" w:initials="Office">
    <w:p w14:paraId="5E5F4094" w14:textId="073D6535" w:rsidR="00A06068" w:rsidRDefault="00A06068">
      <w:pPr>
        <w:pStyle w:val="CommentText"/>
      </w:pPr>
      <w:r>
        <w:rPr>
          <w:rStyle w:val="CommentReference"/>
        </w:rPr>
        <w:annotationRef/>
      </w:r>
    </w:p>
  </w:comment>
  <w:comment w:id="49" w:author="Marko" w:date="2018-08-15T20:02:00Z" w:initials="MK">
    <w:p w14:paraId="4C0B4225" w14:textId="265D6727" w:rsidR="000643FD" w:rsidRDefault="000643FD">
      <w:pPr>
        <w:pStyle w:val="CommentText"/>
      </w:pPr>
      <w:r>
        <w:rPr>
          <w:rStyle w:val="CommentReference"/>
        </w:rPr>
        <w:annotationRef/>
      </w:r>
      <w:r>
        <w:t>I don’t understand the reasoning here? How could you deduce the dimerization from concentration? Anyhow it seems very unlikely based on the BAR domain literature that the SH3 domains would be needed for stabilizing the BAR dimers.</w:t>
      </w:r>
    </w:p>
  </w:comment>
  <w:comment w:id="50" w:author="Marko" w:date="2018-08-15T20:04:00Z" w:initials="MK">
    <w:p w14:paraId="1AE1F419" w14:textId="3FEB9D42" w:rsidR="000643FD" w:rsidRDefault="000643FD">
      <w:pPr>
        <w:pStyle w:val="CommentText"/>
      </w:pPr>
      <w:r>
        <w:rPr>
          <w:rStyle w:val="CommentReference"/>
        </w:rPr>
        <w:annotationRef/>
      </w:r>
      <w:r w:rsidRPr="004D0315">
        <w:rPr>
          <w:color w:val="4472C4" w:themeColor="accent1"/>
        </w:rPr>
        <w:t xml:space="preserve">How do you know that there is no weak interaction between the BAR domain and flat membrane? This sounds like a very strong conclusion. </w:t>
      </w:r>
    </w:p>
  </w:comment>
  <w:comment w:id="60" w:author="Marko" w:date="2018-08-15T20:12:00Z" w:initials="MK">
    <w:p w14:paraId="1BDF2F0B" w14:textId="4A9C8291" w:rsidR="000643FD" w:rsidRPr="00BE49DA" w:rsidRDefault="000643FD">
      <w:pPr>
        <w:pStyle w:val="CommentText"/>
        <w:rPr>
          <w:color w:val="FF0000"/>
        </w:rPr>
      </w:pPr>
      <w:r w:rsidRPr="00BE49DA">
        <w:rPr>
          <w:rStyle w:val="CommentReference"/>
          <w:color w:val="FF0000"/>
        </w:rPr>
        <w:annotationRef/>
      </w:r>
      <w:r w:rsidRPr="00BE49DA">
        <w:rPr>
          <w:color w:val="FF0000"/>
        </w:rPr>
        <w:t>This sentence just repeats what the previous sentence already said.</w:t>
      </w:r>
    </w:p>
  </w:comment>
  <w:comment w:id="78" w:author="Marko" w:date="2018-08-15T20:16:00Z" w:initials="MK">
    <w:p w14:paraId="0E266037" w14:textId="7416FCC3" w:rsidR="000643FD" w:rsidRDefault="000643FD">
      <w:pPr>
        <w:pStyle w:val="CommentText"/>
      </w:pPr>
      <w:r>
        <w:rPr>
          <w:rStyle w:val="CommentReference"/>
        </w:rPr>
        <w:annotationRef/>
      </w:r>
      <w:r>
        <w:t>I wouldn’t say that membrane curvature is removed from the plasma membrane.</w:t>
      </w:r>
    </w:p>
  </w:comment>
  <w:comment w:id="95" w:author="Marko" w:date="2018-08-15T20:16:00Z" w:initials="MK">
    <w:p w14:paraId="67608BC9" w14:textId="36406F6E" w:rsidR="000643FD" w:rsidRDefault="000643FD">
      <w:pPr>
        <w:pStyle w:val="CommentText"/>
      </w:pPr>
      <w:r>
        <w:rPr>
          <w:rStyle w:val="CommentReference"/>
        </w:rPr>
        <w:annotationRef/>
      </w:r>
      <w:proofErr w:type="gramStart"/>
      <w:r>
        <w:t>Also</w:t>
      </w:r>
      <w:proofErr w:type="gramEnd"/>
      <w:r>
        <w:t xml:space="preserve"> actin, not just actin-binding proteins are removed from the plasma membrane with </w:t>
      </w:r>
      <w:proofErr w:type="spellStart"/>
      <w:r>
        <w:t>LatA</w:t>
      </w:r>
      <w:proofErr w:type="spellEnd"/>
      <w:r>
        <w:t>.</w:t>
      </w:r>
    </w:p>
  </w:comment>
  <w:comment w:id="163" w:author="Marko" w:date="2018-08-15T20:20:00Z" w:initials="MK">
    <w:p w14:paraId="0D876F28" w14:textId="2157EC4A" w:rsidR="000643FD" w:rsidRDefault="000643FD">
      <w:pPr>
        <w:pStyle w:val="CommentText"/>
      </w:pPr>
      <w:r>
        <w:rPr>
          <w:rStyle w:val="CommentReference"/>
        </w:rPr>
        <w:annotationRef/>
      </w:r>
      <w:r>
        <w:t>I don’t understand the title… What are “SH3 domain times”?</w:t>
      </w:r>
    </w:p>
  </w:comment>
  <w:comment w:id="166" w:author="Marko" w:date="2018-08-15T20:24:00Z" w:initials="MK">
    <w:p w14:paraId="2DA40349" w14:textId="28B7F185" w:rsidR="000643FD" w:rsidRDefault="000643FD">
      <w:pPr>
        <w:pStyle w:val="CommentText"/>
      </w:pPr>
      <w:r>
        <w:rPr>
          <w:rStyle w:val="CommentReference"/>
        </w:rPr>
        <w:annotationRef/>
      </w:r>
      <w:proofErr w:type="spellStart"/>
      <w:r>
        <w:t>Rvs</w:t>
      </w:r>
      <w:proofErr w:type="spellEnd"/>
      <w:r>
        <w:t xml:space="preserve"> refers here to the “BAR” protein?</w:t>
      </w:r>
    </w:p>
  </w:comment>
  <w:comment w:id="168" w:author="Marko" w:date="2018-08-15T20:27:00Z" w:initials="MK">
    <w:p w14:paraId="1777E3FA" w14:textId="59D088F1" w:rsidR="000643FD" w:rsidRPr="00C33897" w:rsidRDefault="000643FD">
      <w:pPr>
        <w:pStyle w:val="CommentText"/>
        <w:rPr>
          <w:color w:val="4472C4" w:themeColor="accent1"/>
        </w:rPr>
      </w:pPr>
      <w:r w:rsidRPr="00C33897">
        <w:rPr>
          <w:rStyle w:val="CommentReference"/>
          <w:color w:val="4472C4" w:themeColor="accent1"/>
        </w:rPr>
        <w:annotationRef/>
      </w:r>
      <w:r w:rsidRPr="00C33897">
        <w:rPr>
          <w:color w:val="4472C4" w:themeColor="accent1"/>
        </w:rPr>
        <w:t xml:space="preserve">Reference? </w:t>
      </w:r>
    </w:p>
  </w:comment>
  <w:comment w:id="176" w:author="Microsoft Office User" w:date="2018-08-15T23:19:00Z" w:initials="Office">
    <w:p w14:paraId="69A82B7B" w14:textId="521B91CE" w:rsidR="000643FD" w:rsidRDefault="000643FD">
      <w:pPr>
        <w:pStyle w:val="CommentText"/>
      </w:pPr>
      <w:r>
        <w:rPr>
          <w:rStyle w:val="CommentReference"/>
        </w:rPr>
        <w:annotationRef/>
      </w:r>
      <w:r>
        <w:rPr>
          <w:rStyle w:val="CommentReference"/>
        </w:rPr>
        <w:t xml:space="preserve">I think it is a bit useless to give data and then say that the data is not good… </w:t>
      </w:r>
    </w:p>
  </w:comment>
  <w:comment w:id="184" w:author="Microsoft Office User" w:date="2018-08-15T23:27:00Z" w:initials="Office">
    <w:p w14:paraId="73901B19" w14:textId="14503ADF" w:rsidR="000643FD" w:rsidRDefault="000643FD">
      <w:pPr>
        <w:pStyle w:val="CommentText"/>
      </w:pPr>
      <w:r>
        <w:rPr>
          <w:rStyle w:val="CommentReference"/>
        </w:rPr>
        <w:annotationRef/>
      </w:r>
      <w:r>
        <w:t xml:space="preserve">This sounds like you are saying that diploids normally have four copies of </w:t>
      </w:r>
      <w:proofErr w:type="spellStart"/>
      <w:r>
        <w:t>Rvs</w:t>
      </w:r>
      <w:proofErr w:type="spellEnd"/>
      <w:r>
        <w:t xml:space="preserve"> genes. You should probably mention the duplication here. (</w:t>
      </w:r>
      <w:proofErr w:type="gramStart"/>
      <w:r>
        <w:t>Actually</w:t>
      </w:r>
      <w:proofErr w:type="gramEnd"/>
      <w:r>
        <w:t xml:space="preserve"> one could think that you mean 2xRVS167 + 2xRVS161 = 4 copies).</w:t>
      </w:r>
    </w:p>
  </w:comment>
  <w:comment w:id="185" w:author="Microsoft Office User" w:date="2018-08-15T23:32:00Z" w:initials="Office">
    <w:p w14:paraId="663917F4" w14:textId="1E4BC5C9" w:rsidR="000643FD" w:rsidRDefault="000643FD">
      <w:pPr>
        <w:pStyle w:val="CommentText"/>
      </w:pPr>
      <w:r>
        <w:rPr>
          <w:rStyle w:val="CommentReference"/>
        </w:rPr>
        <w:annotationRef/>
      </w:r>
      <w:r>
        <w:t>Say which line is haploid and which diploid. (it can be deduced, but still…)</w:t>
      </w:r>
    </w:p>
  </w:comment>
  <w:comment w:id="186" w:author="Microsoft Office User" w:date="2018-08-15T23:34:00Z" w:initials="Office">
    <w:p w14:paraId="6924ED72" w14:textId="76C048BD" w:rsidR="000643FD" w:rsidRDefault="000643FD">
      <w:pPr>
        <w:pStyle w:val="CommentText"/>
      </w:pPr>
      <w:r>
        <w:rPr>
          <w:rStyle w:val="CommentReference"/>
        </w:rPr>
        <w:annotationRef/>
      </w:r>
      <w:r>
        <w:t xml:space="preserve">How could the fact that the expression is the same give rise to difference in recruitment? This sentence doesn’t make any sense. </w:t>
      </w:r>
    </w:p>
  </w:comment>
  <w:comment w:id="188" w:author="Microsoft Office User" w:date="2018-08-15T23:30:00Z" w:initials="Office">
    <w:p w14:paraId="49B37C70" w14:textId="77777777" w:rsidR="000643FD" w:rsidRDefault="000643FD">
      <w:pPr>
        <w:pStyle w:val="CommentText"/>
      </w:pPr>
      <w:r>
        <w:rPr>
          <w:rStyle w:val="CommentReference"/>
        </w:rPr>
        <w:annotationRef/>
      </w:r>
      <w:r>
        <w:t>I don’t understand what you mean by “local concentration” here. Why would more sites reduce the local concentration?</w:t>
      </w:r>
    </w:p>
    <w:p w14:paraId="073B993D" w14:textId="6414DE2C" w:rsidR="000643FD" w:rsidRDefault="000643FD">
      <w:pPr>
        <w:pStyle w:val="CommentText"/>
      </w:pPr>
      <w:proofErr w:type="gramStart"/>
      <w:r>
        <w:t>You</w:t>
      </w:r>
      <w:proofErr w:type="gramEnd"/>
      <w:r>
        <w:t xml:space="preserve"> explanation here sounds nonsensical to me. Either explain better or remove. </w:t>
      </w:r>
    </w:p>
  </w:comment>
  <w:comment w:id="199" w:author="Microsoft Office User" w:date="2018-08-15T23:38:00Z" w:initials="Office">
    <w:p w14:paraId="6C1DBBDC" w14:textId="411A0C79" w:rsidR="000643FD" w:rsidRDefault="000643FD">
      <w:pPr>
        <w:pStyle w:val="CommentText"/>
      </w:pPr>
      <w:r>
        <w:rPr>
          <w:rStyle w:val="CommentReference"/>
        </w:rPr>
        <w:annotationRef/>
      </w:r>
      <w:r>
        <w:t>Quantitative western blot would be interesting but it cannot “confirm” your data on cytoplasmic concentration. It measures the total pool, not just the cytosolic pool. Again, I don’t think you need to downplay your data here. (If you feel your data is not solid enough, you shouldn’t show it.)</w:t>
      </w:r>
    </w:p>
  </w:comment>
  <w:comment w:id="200" w:author="Microsoft Office User" w:date="2018-08-15T23:41:00Z" w:initials="Office">
    <w:p w14:paraId="64631E70" w14:textId="77777777" w:rsidR="000643FD" w:rsidRDefault="000643FD">
      <w:pPr>
        <w:pStyle w:val="CommentText"/>
      </w:pPr>
      <w:r>
        <w:rPr>
          <w:rStyle w:val="CommentReference"/>
        </w:rPr>
        <w:annotationRef/>
      </w:r>
      <w:r>
        <w:rPr>
          <w:rStyle w:val="CommentReference"/>
        </w:rPr>
        <w:t>By</w:t>
      </w:r>
      <w:r>
        <w:t xml:space="preserve"> “arrangement” do you mean the protein structure or the oligomeric arrangement of BAR dimers on the membrane. Not clear from this minimal title what you mean by arrangement. Clarify. </w:t>
      </w:r>
    </w:p>
    <w:p w14:paraId="23F5EA39" w14:textId="28A1EDEB" w:rsidR="000643FD" w:rsidRDefault="000643FD">
      <w:pPr>
        <w:pStyle w:val="CommentText"/>
      </w:pPr>
      <w:r>
        <w:t>Also, I would write this paragraph with a bit more positive tone. There is a homology model that is probably quite good, at least in overall shape. The known BAR domain structures are all pretty similar in their overall organization. Something like</w:t>
      </w:r>
      <w:proofErr w:type="gramStart"/>
      <w:r>
        <w:t>:  “</w:t>
      </w:r>
      <w:proofErr w:type="gramEnd"/>
      <w:r>
        <w:t xml:space="preserve">Although now crystal structure for the </w:t>
      </w:r>
      <w:proofErr w:type="spellStart"/>
      <w:r>
        <w:t>Rvs</w:t>
      </w:r>
      <w:proofErr w:type="spellEnd"/>
      <w:r>
        <w:t xml:space="preserve"> complex exits there is a homology model that suggests… </w:t>
      </w:r>
    </w:p>
  </w:comment>
  <w:comment w:id="201" w:author="Microsoft Office User" w:date="2018-08-15T23:46:00Z" w:initials="Office">
    <w:p w14:paraId="09BCBA2F" w14:textId="475DA5C3" w:rsidR="000643FD" w:rsidRDefault="000643FD">
      <w:pPr>
        <w:pStyle w:val="CommentText"/>
      </w:pPr>
      <w:r>
        <w:t xml:space="preserve">What does </w:t>
      </w:r>
      <w:r>
        <w:rPr>
          <w:rStyle w:val="CommentReference"/>
        </w:rPr>
        <w:annotationRef/>
      </w:r>
      <w:r>
        <w:t>“this work” mean?? Add some references here!</w:t>
      </w:r>
    </w:p>
  </w:comment>
  <w:comment w:id="202" w:author="Microsoft Office User" w:date="2018-08-15T23:51:00Z" w:initials="Office">
    <w:p w14:paraId="124EA8F2" w14:textId="0F9C7045" w:rsidR="000643FD" w:rsidRDefault="000643FD">
      <w:pPr>
        <w:pStyle w:val="CommentText"/>
      </w:pPr>
      <w:r>
        <w:rPr>
          <w:rStyle w:val="CommentReference"/>
        </w:rPr>
        <w:annotationRef/>
      </w:r>
      <w:r>
        <w:t xml:space="preserve">In the previous </w:t>
      </w:r>
      <w:proofErr w:type="gramStart"/>
      <w:r>
        <w:t>paragraph</w:t>
      </w:r>
      <w:proofErr w:type="gramEnd"/>
      <w:r>
        <w:t xml:space="preserve"> you said that we don’t know how </w:t>
      </w:r>
      <w:proofErr w:type="spellStart"/>
      <w:r>
        <w:t>Rvs</w:t>
      </w:r>
      <w:proofErr w:type="spellEnd"/>
      <w:r>
        <w:t xml:space="preserve"> is arranged, so why you now suddenly think that you can suggest how it might be arranged on tubes? This is not a problem if you make the previous paragraph a bit more optimistic. </w:t>
      </w:r>
    </w:p>
  </w:comment>
  <w:comment w:id="203" w:author="Microsoft Office User" w:date="2018-08-15T23:56:00Z" w:initials="Office">
    <w:p w14:paraId="01601F7F" w14:textId="3319D354" w:rsidR="000643FD" w:rsidRDefault="000643FD">
      <w:pPr>
        <w:pStyle w:val="CommentText"/>
      </w:pPr>
      <w:r>
        <w:rPr>
          <w:rStyle w:val="CommentReference"/>
        </w:rPr>
        <w:annotationRef/>
      </w:r>
      <w:r>
        <w:t xml:space="preserve">Nobody will understand what “Correlating CLEM and centroid movements” means. Besides should be molecular numbers, not the centroid movement. (Again, this estimate from Andrea’s paper is meaningless if I would believe your previous paragraph, which said that the </w:t>
      </w:r>
      <w:proofErr w:type="spellStart"/>
      <w:r>
        <w:t>Rvs</w:t>
      </w:r>
      <w:proofErr w:type="spellEnd"/>
      <w:r>
        <w:t xml:space="preserve"> arrangement remains unclear.) </w:t>
      </w:r>
    </w:p>
  </w:comment>
  <w:comment w:id="204" w:author="Microsoft Office User" w:date="2018-08-16T00:01:00Z" w:initials="Office">
    <w:p w14:paraId="28190E88" w14:textId="7CA895B3" w:rsidR="000643FD" w:rsidRDefault="000643FD">
      <w:pPr>
        <w:pStyle w:val="CommentText"/>
      </w:pPr>
      <w:r>
        <w:rPr>
          <w:rStyle w:val="CommentReference"/>
        </w:rPr>
        <w:annotationRef/>
      </w:r>
      <w:r>
        <w:t>Diploid cells are also WT! What do you mean here?</w:t>
      </w:r>
    </w:p>
  </w:comment>
  <w:comment w:id="205" w:author="Microsoft Office User" w:date="2018-08-16T00:03:00Z" w:initials="Office">
    <w:p w14:paraId="6476D580" w14:textId="04382660" w:rsidR="000643FD" w:rsidRDefault="000643FD">
      <w:pPr>
        <w:pStyle w:val="CommentText"/>
      </w:pPr>
      <w:r>
        <w:rPr>
          <w:rStyle w:val="CommentReference"/>
        </w:rPr>
        <w:annotationRef/>
      </w:r>
      <w:r>
        <w:t xml:space="preserve">I don’t know what you mean by WT </w:t>
      </w:r>
      <w:proofErr w:type="spellStart"/>
      <w:r>
        <w:t>Rvs</w:t>
      </w:r>
      <w:proofErr w:type="spellEnd"/>
      <w:r>
        <w:t xml:space="preserve"> here… The full length </w:t>
      </w:r>
      <w:proofErr w:type="spellStart"/>
      <w:r>
        <w:t>Rvs</w:t>
      </w:r>
      <w:proofErr w:type="spellEnd"/>
      <w:r>
        <w:t>?</w:t>
      </w:r>
    </w:p>
  </w:comment>
  <w:comment w:id="206" w:author="Microsoft Office User" w:date="2018-08-16T00:05:00Z" w:initials="Office">
    <w:p w14:paraId="69179D99" w14:textId="71A4C27C" w:rsidR="000643FD" w:rsidRDefault="000643FD">
      <w:pPr>
        <w:pStyle w:val="CommentText"/>
      </w:pPr>
      <w:r>
        <w:rPr>
          <w:rStyle w:val="CommentReference"/>
        </w:rPr>
        <w:annotationRef/>
      </w:r>
      <w:r>
        <w:t xml:space="preserve">Explain why this suggests that it is membrane bound. </w:t>
      </w:r>
    </w:p>
  </w:comment>
  <w:comment w:id="207" w:author="Microsoft Office User" w:date="2018-08-16T00:05:00Z" w:initials="Office">
    <w:p w14:paraId="4DDC85BF" w14:textId="4CFDA022" w:rsidR="000643FD" w:rsidRDefault="000643FD">
      <w:pPr>
        <w:pStyle w:val="CommentText"/>
      </w:pPr>
      <w:r>
        <w:rPr>
          <w:rStyle w:val="CommentReference"/>
        </w:rPr>
        <w:annotationRef/>
      </w:r>
      <w:r>
        <w:rPr>
          <w:rStyle w:val="CommentReference"/>
        </w:rPr>
        <w:t xml:space="preserve"> I’m not sure what BAR protein and WT means here… The SH3delta and …?</w:t>
      </w:r>
    </w:p>
  </w:comment>
  <w:comment w:id="208" w:author="Microsoft Office User" w:date="2018-08-16T00:09:00Z" w:initials="Office">
    <w:p w14:paraId="085C02A2" w14:textId="6D86881A" w:rsidR="000643FD" w:rsidRDefault="000643FD">
      <w:pPr>
        <w:pStyle w:val="CommentText"/>
      </w:pPr>
      <w:r>
        <w:rPr>
          <w:rStyle w:val="CommentReference"/>
        </w:rPr>
        <w:annotationRef/>
      </w:r>
      <w:r>
        <w:rPr>
          <w:rStyle w:val="CommentReference"/>
        </w:rPr>
        <w:t>Not clear</w:t>
      </w:r>
      <w:r>
        <w:t xml:space="preserve"> what you mean by “such a tube”. </w:t>
      </w:r>
    </w:p>
  </w:comment>
  <w:comment w:id="209" w:author="Microsoft Office User" w:date="2018-08-16T00:11:00Z" w:initials="Office">
    <w:p w14:paraId="3F54CB36" w14:textId="546B5BC3" w:rsidR="000643FD" w:rsidRDefault="000643FD">
      <w:pPr>
        <w:pStyle w:val="CommentText"/>
      </w:pPr>
      <w:r>
        <w:rPr>
          <w:rStyle w:val="CommentReference"/>
        </w:rPr>
        <w:annotationRef/>
      </w:r>
      <w:r>
        <w:t>There is no sharp transition, so the plasma membrane is not really flat at the base.</w:t>
      </w:r>
    </w:p>
  </w:comment>
  <w:comment w:id="210" w:author="Microsoft Office User" w:date="2018-08-16T00:12:00Z" w:initials="Office">
    <w:p w14:paraId="12F2E477" w14:textId="05946E96" w:rsidR="000643FD" w:rsidRDefault="000643FD">
      <w:pPr>
        <w:pStyle w:val="CommentText"/>
      </w:pPr>
      <w:r>
        <w:rPr>
          <w:rStyle w:val="CommentReference"/>
        </w:rPr>
        <w:annotationRef/>
      </w:r>
      <w:r>
        <w:t>Not clear.</w:t>
      </w:r>
    </w:p>
  </w:comment>
  <w:comment w:id="211" w:author="Microsoft Office User" w:date="2018-08-16T00:13:00Z" w:initials="Office">
    <w:p w14:paraId="1ED58D71" w14:textId="78B68F60" w:rsidR="000643FD" w:rsidRDefault="000643FD">
      <w:pPr>
        <w:pStyle w:val="CommentText"/>
      </w:pPr>
      <w:r>
        <w:rPr>
          <w:rStyle w:val="CommentReference"/>
        </w:rPr>
        <w:annotationRef/>
      </w:r>
      <w:r>
        <w:t xml:space="preserve">Again, this contradicts your starting paragraph 4.2. where you implied that </w:t>
      </w:r>
      <w:proofErr w:type="spellStart"/>
      <w:r>
        <w:t>Rvs</w:t>
      </w:r>
      <w:proofErr w:type="spellEnd"/>
      <w:r>
        <w:t xml:space="preserve"> structure is totally unknown. </w:t>
      </w:r>
    </w:p>
  </w:comment>
  <w:comment w:id="213" w:author="Microsoft Office User" w:date="2018-08-16T00:14:00Z" w:initials="Office">
    <w:p w14:paraId="2943C7DD" w14:textId="1BA1881B" w:rsidR="000643FD" w:rsidRDefault="000643FD">
      <w:pPr>
        <w:pStyle w:val="CommentText"/>
      </w:pPr>
      <w:r>
        <w:rPr>
          <w:rStyle w:val="CommentReference"/>
        </w:rPr>
        <w:annotationRef/>
      </w:r>
      <w:r>
        <w:t>Not good to start sentences with “that”. (Maybe it is OK in German ;)</w:t>
      </w:r>
    </w:p>
  </w:comment>
  <w:comment w:id="216" w:author="Microsoft Office User" w:date="2018-08-16T00:17:00Z" w:initials="Office">
    <w:p w14:paraId="4F5A4F5B" w14:textId="507C592E" w:rsidR="000643FD" w:rsidRDefault="000643FD">
      <w:pPr>
        <w:pStyle w:val="CommentText"/>
      </w:pPr>
      <w:r>
        <w:rPr>
          <w:rStyle w:val="CommentReference"/>
        </w:rPr>
        <w:annotationRef/>
      </w:r>
      <w:r>
        <w:t>?</w:t>
      </w:r>
    </w:p>
  </w:comment>
  <w:comment w:id="218" w:author="Microsoft Office User" w:date="2018-08-16T00:17:00Z" w:initials="Office">
    <w:p w14:paraId="2D5B32BA" w14:textId="77777777" w:rsidR="000643FD" w:rsidRDefault="000643FD" w:rsidP="00EB5D3E">
      <w:pPr>
        <w:pStyle w:val="CommentText"/>
      </w:pPr>
      <w:r>
        <w:rPr>
          <w:rStyle w:val="CommentReference"/>
        </w:rPr>
        <w:annotationRef/>
      </w:r>
      <w:r>
        <w:t>?</w:t>
      </w:r>
    </w:p>
  </w:comment>
  <w:comment w:id="220" w:author="Microsoft Office User" w:date="2018-08-16T00:18:00Z" w:initials="Office">
    <w:p w14:paraId="0FB32371" w14:textId="0ABF351E" w:rsidR="000643FD" w:rsidRDefault="000643FD">
      <w:pPr>
        <w:pStyle w:val="CommentText"/>
      </w:pPr>
      <w:r>
        <w:rPr>
          <w:rStyle w:val="CommentReference"/>
        </w:rPr>
        <w:annotationRef/>
      </w:r>
      <w:r>
        <w:t>Nearly 1.6x is recruited in which strain?</w:t>
      </w:r>
    </w:p>
  </w:comment>
  <w:comment w:id="227" w:author="Microsoft Office User" w:date="2018-08-16T00:21:00Z" w:initials="Office">
    <w:p w14:paraId="7293EFFE" w14:textId="0F29F68E" w:rsidR="000643FD" w:rsidRPr="00900DF1" w:rsidRDefault="000643FD">
      <w:pPr>
        <w:pStyle w:val="CommentText"/>
        <w:rPr>
          <w:color w:val="FF0000"/>
        </w:rPr>
      </w:pPr>
      <w:r w:rsidRPr="00900DF1">
        <w:rPr>
          <w:rStyle w:val="CommentReference"/>
          <w:color w:val="FF0000"/>
        </w:rPr>
        <w:annotationRef/>
      </w:r>
      <w:r w:rsidRPr="00900DF1">
        <w:rPr>
          <w:color w:val="FF0000"/>
        </w:rPr>
        <w:t>Not sure how you conclude that it is not on the membrane?</w:t>
      </w:r>
    </w:p>
  </w:comment>
  <w:comment w:id="234" w:author="Microsoft Office User" w:date="2018-08-16T00:23:00Z" w:initials="Office">
    <w:p w14:paraId="5796831A" w14:textId="0C798B0F" w:rsidR="000643FD" w:rsidRDefault="000643FD">
      <w:pPr>
        <w:pStyle w:val="CommentText"/>
      </w:pPr>
      <w:r>
        <w:rPr>
          <w:rStyle w:val="CommentReference"/>
        </w:rPr>
        <w:annotationRef/>
      </w:r>
      <w:r>
        <w:t>plural</w:t>
      </w:r>
    </w:p>
  </w:comment>
  <w:comment w:id="239" w:author="Microsoft Office User" w:date="2018-08-16T00:23:00Z" w:initials="Office">
    <w:p w14:paraId="2C52179A" w14:textId="5B624960" w:rsidR="000643FD" w:rsidRDefault="000643FD">
      <w:pPr>
        <w:pStyle w:val="CommentText"/>
      </w:pPr>
      <w:r>
        <w:rPr>
          <w:rStyle w:val="CommentReference"/>
        </w:rPr>
        <w:annotationRef/>
      </w:r>
      <w:r>
        <w:t>in the cell or in the cytosol?</w:t>
      </w:r>
    </w:p>
  </w:comment>
  <w:comment w:id="241" w:author="Microsoft Office User" w:date="2018-08-16T00:25:00Z" w:initials="Office">
    <w:p w14:paraId="6F931FBC" w14:textId="08B7BC77" w:rsidR="000643FD" w:rsidRDefault="000643FD">
      <w:pPr>
        <w:pStyle w:val="CommentText"/>
      </w:pPr>
      <w:r>
        <w:rPr>
          <w:rStyle w:val="CommentReference"/>
        </w:rPr>
        <w:annotationRef/>
      </w:r>
      <w:r>
        <w:t xml:space="preserve">“actin </w:t>
      </w:r>
      <w:proofErr w:type="spellStart"/>
      <w:r>
        <w:t>interation</w:t>
      </w:r>
      <w:proofErr w:type="spellEnd"/>
      <w:r>
        <w:t>” sounds like direct actin binding.</w:t>
      </w:r>
    </w:p>
  </w:comment>
  <w:comment w:id="249" w:author="Microsoft Office User" w:date="2018-08-16T00:27:00Z" w:initials="Office">
    <w:p w14:paraId="23971D8F" w14:textId="4FE9F4F7" w:rsidR="000643FD" w:rsidRDefault="000643FD">
      <w:pPr>
        <w:pStyle w:val="CommentText"/>
      </w:pPr>
      <w:r>
        <w:rPr>
          <w:rStyle w:val="CommentReference"/>
        </w:rPr>
        <w:annotationRef/>
      </w:r>
      <w:r>
        <w:t>Endocytosis is also “vesicular trafficking”.</w:t>
      </w:r>
    </w:p>
  </w:comment>
  <w:comment w:id="256" w:author="Microsoft Office User" w:date="2018-08-16T00:30:00Z" w:initials="Office">
    <w:p w14:paraId="79E48871" w14:textId="31A3AB5B" w:rsidR="000643FD" w:rsidRDefault="000643FD">
      <w:pPr>
        <w:pStyle w:val="CommentText"/>
      </w:pPr>
      <w:r>
        <w:t xml:space="preserve">Your conclusion that Vps1 doesn’t do anything for endocytosis is not dependent on it localizing to endocytic sites. Maybe I’m being a bit pedantic here, but logically your sentence could have been interpreted so that if Vps1 does not localize to </w:t>
      </w:r>
      <w:proofErr w:type="spellStart"/>
      <w:r>
        <w:t>endocytis</w:t>
      </w:r>
      <w:proofErr w:type="spellEnd"/>
      <w:r>
        <w:t xml:space="preserve"> sites it actually might have a function in scission. </w:t>
      </w:r>
    </w:p>
  </w:comment>
  <w:comment w:id="261" w:author="Microsoft Office User" w:date="2018-08-16T00:46:00Z" w:initials="Office">
    <w:p w14:paraId="43954641" w14:textId="1F821411" w:rsidR="000643FD" w:rsidRDefault="000643FD">
      <w:pPr>
        <w:pStyle w:val="CommentText"/>
      </w:pPr>
      <w:r>
        <w:rPr>
          <w:rStyle w:val="CommentReference"/>
        </w:rPr>
        <w:annotationRef/>
      </w:r>
      <w:r>
        <w:t xml:space="preserve">You should probably explain briefly what the </w:t>
      </w:r>
      <w:proofErr w:type="spellStart"/>
      <w:r>
        <w:t>synaptojanin</w:t>
      </w:r>
      <w:proofErr w:type="spellEnd"/>
      <w:r>
        <w:t xml:space="preserve"> is supposed to do in the lipid-phase boundary model.</w:t>
      </w:r>
    </w:p>
  </w:comment>
  <w:comment w:id="264" w:author="Microsoft Office User" w:date="2018-08-16T00:47:00Z" w:initials="Office">
    <w:p w14:paraId="238C4063" w14:textId="22E16D39" w:rsidR="000643FD" w:rsidRDefault="000643FD">
      <w:pPr>
        <w:pStyle w:val="CommentText"/>
      </w:pPr>
      <w:r>
        <w:rPr>
          <w:rStyle w:val="CommentReference"/>
        </w:rPr>
        <w:annotationRef/>
      </w:r>
      <w:r>
        <w:t>It is usually better to start with the positive: In this case saying that Inp52 localizes to patches, and then the negative:  Inp51 does not localize.</w:t>
      </w:r>
    </w:p>
  </w:comment>
  <w:comment w:id="267" w:author="Microsoft Office User" w:date="2018-08-16T00:41:00Z" w:initials="Office">
    <w:p w14:paraId="548D32EA" w14:textId="47E48097" w:rsidR="000643FD" w:rsidRPr="00FA4B31" w:rsidRDefault="000643FD">
      <w:pPr>
        <w:pStyle w:val="CommentText"/>
        <w:rPr>
          <w:color w:val="FF0000"/>
        </w:rPr>
      </w:pPr>
      <w:r w:rsidRPr="00FA4B31">
        <w:rPr>
          <w:rStyle w:val="CommentReference"/>
          <w:color w:val="FF0000"/>
        </w:rPr>
        <w:annotationRef/>
      </w:r>
      <w:r w:rsidRPr="00FA4B31">
        <w:rPr>
          <w:color w:val="FF0000"/>
        </w:rPr>
        <w:t>This doesn’t make sense to me. Low cytoplasmic levels are just good for patch imaging. It is the number of molecules at the patch that sets the limit. You said somewhere earlier that based on Dominik’s data there’s no clear correlation between the cytoso</w:t>
      </w:r>
      <w:bookmarkStart w:id="268" w:name="_GoBack"/>
      <w:bookmarkEnd w:id="268"/>
      <w:r w:rsidRPr="00FA4B31">
        <w:rPr>
          <w:color w:val="FF0000"/>
        </w:rPr>
        <w:t xml:space="preserve">lic concentration and the numbers at the patch. </w:t>
      </w:r>
      <w:proofErr w:type="gramStart"/>
      <w:r w:rsidRPr="00FA4B31">
        <w:rPr>
          <w:color w:val="FF0000"/>
        </w:rPr>
        <w:t>Therefore</w:t>
      </w:r>
      <w:proofErr w:type="gramEnd"/>
      <w:r w:rsidRPr="00FA4B31">
        <w:rPr>
          <w:color w:val="FF0000"/>
        </w:rPr>
        <w:t xml:space="preserve"> you shouldn’t be able to deduce from low expression level that there is little protein at the patch. I would delete this speculation. Anyway, it is an enzyme that doesn’t’ necessarily need to be highly concentrated at patch to be able to still function there. </w:t>
      </w:r>
    </w:p>
  </w:comment>
  <w:comment w:id="272" w:author="Microsoft Office User" w:date="2018-08-16T00:55:00Z" w:initials="Office">
    <w:p w14:paraId="5290225B" w14:textId="344C8C64" w:rsidR="000643FD" w:rsidRDefault="000643FD">
      <w:pPr>
        <w:pStyle w:val="CommentText"/>
      </w:pPr>
      <w:r>
        <w:rPr>
          <w:rStyle w:val="CommentReference"/>
        </w:rPr>
        <w:annotationRef/>
      </w:r>
      <w:r>
        <w:t>Or? You don’t mean the double mutant here?</w:t>
      </w:r>
    </w:p>
  </w:comment>
  <w:comment w:id="275" w:author="Microsoft Office User" w:date="2018-08-16T00:52:00Z" w:initials="Office">
    <w:p w14:paraId="681275D4" w14:textId="411F67E5" w:rsidR="000643FD" w:rsidRDefault="000643FD">
      <w:pPr>
        <w:pStyle w:val="CommentText"/>
      </w:pPr>
      <w:r>
        <w:rPr>
          <w:rStyle w:val="CommentReference"/>
        </w:rPr>
        <w:annotationRef/>
      </w:r>
      <w:r>
        <w:t>?</w:t>
      </w:r>
    </w:p>
  </w:comment>
  <w:comment w:id="276" w:author="Microsoft Office User" w:date="2018-08-16T00:52:00Z" w:initials="Office">
    <w:p w14:paraId="67945474" w14:textId="57F01A11" w:rsidR="000643FD" w:rsidRDefault="000643FD">
      <w:pPr>
        <w:pStyle w:val="CommentText"/>
      </w:pPr>
      <w:r>
        <w:rPr>
          <w:rStyle w:val="CommentReference"/>
        </w:rPr>
        <w:annotationRef/>
      </w:r>
      <w:r>
        <w:t xml:space="preserve">Sla1 tracks do not undergo scission, the membrane invagination does. The tracks can retract, which suggests failure in scission.  </w:t>
      </w:r>
    </w:p>
  </w:comment>
  <w:comment w:id="278" w:author="Microsoft Office User" w:date="2018-08-16T00:56:00Z" w:initials="Office">
    <w:p w14:paraId="4583C8F1" w14:textId="770DF94D" w:rsidR="000643FD" w:rsidRDefault="000643FD">
      <w:pPr>
        <w:pStyle w:val="CommentText"/>
      </w:pPr>
      <w:r>
        <w:rPr>
          <w:rStyle w:val="CommentReference"/>
        </w:rPr>
        <w:annotationRef/>
      </w:r>
      <w:r>
        <w:t>How does the EM show assembly and disassembly?</w:t>
      </w:r>
    </w:p>
  </w:comment>
  <w:comment w:id="283" w:author="Microsoft Office User" w:date="2018-08-16T01:00:00Z" w:initials="Office">
    <w:p w14:paraId="4A723B88" w14:textId="22A21B4E" w:rsidR="000643FD" w:rsidRDefault="000643FD">
      <w:pPr>
        <w:pStyle w:val="CommentText"/>
      </w:pPr>
      <w:r>
        <w:rPr>
          <w:rStyle w:val="CommentReference"/>
        </w:rPr>
        <w:annotationRef/>
      </w:r>
      <w:r>
        <w:t xml:space="preserve">This is not a </w:t>
      </w:r>
      <w:proofErr w:type="spellStart"/>
      <w:r>
        <w:t>Rvs</w:t>
      </w:r>
      <w:proofErr w:type="spellEnd"/>
      <w:r>
        <w:t xml:space="preserve"> duplicate strain, is it?</w:t>
      </w:r>
    </w:p>
  </w:comment>
  <w:comment w:id="286" w:author="Microsoft Office User" w:date="2018-08-16T01:02:00Z" w:initials="Office">
    <w:p w14:paraId="6C1A5A7B" w14:textId="384196F0" w:rsidR="000643FD" w:rsidRDefault="000643FD">
      <w:pPr>
        <w:pStyle w:val="CommentText"/>
      </w:pPr>
      <w:r>
        <w:rPr>
          <w:rStyle w:val="CommentReference"/>
        </w:rPr>
        <w:annotationRef/>
      </w:r>
      <w:r>
        <w:t xml:space="preserve">What is -1.8 seconds? How can something be recruited in negative seconds? </w:t>
      </w:r>
    </w:p>
  </w:comment>
  <w:comment w:id="290" w:author="Microsoft Office User" w:date="2018-08-16T01:05:00Z" w:initials="Office">
    <w:p w14:paraId="09314FB7" w14:textId="78AFA7A8" w:rsidR="000643FD" w:rsidRDefault="000643FD">
      <w:pPr>
        <w:pStyle w:val="CommentText"/>
      </w:pPr>
      <w:r>
        <w:rPr>
          <w:rStyle w:val="CommentReference"/>
        </w:rPr>
        <w:annotationRef/>
      </w:r>
      <w:r>
        <w:t xml:space="preserve">You didn’t consider any other proteins that could cause friction. </w:t>
      </w:r>
    </w:p>
  </w:comment>
  <w:comment w:id="293" w:author="Microsoft Office User" w:date="2018-08-16T01:04:00Z" w:initials="Office">
    <w:p w14:paraId="75009009" w14:textId="6440C1F5" w:rsidR="000643FD" w:rsidRPr="00FA4B31" w:rsidRDefault="000643FD">
      <w:pPr>
        <w:pStyle w:val="CommentText"/>
        <w:rPr>
          <w:color w:val="FF0000"/>
        </w:rPr>
      </w:pPr>
      <w:r w:rsidRPr="00FA4B31">
        <w:rPr>
          <w:rStyle w:val="CommentReference"/>
          <w:color w:val="FF0000"/>
        </w:rPr>
        <w:annotationRef/>
      </w:r>
      <w:r w:rsidRPr="00FA4B31">
        <w:rPr>
          <w:rStyle w:val="CommentReference"/>
          <w:color w:val="FF0000"/>
        </w:rPr>
        <w:t xml:space="preserve">I think it is a too strong conclusion based on your data to say that protein friction does not contribute to any membrane scission process. </w:t>
      </w:r>
    </w:p>
  </w:comment>
  <w:comment w:id="295" w:author="Microsoft Office User" w:date="2018-08-16T01:09:00Z" w:initials="Office">
    <w:p w14:paraId="312F6778" w14:textId="05403745" w:rsidR="000643FD" w:rsidRDefault="000643FD">
      <w:pPr>
        <w:pStyle w:val="CommentText"/>
      </w:pPr>
      <w:r>
        <w:rPr>
          <w:rStyle w:val="CommentReference"/>
        </w:rPr>
        <w:annotationRef/>
      </w:r>
      <w:r>
        <w:t>Dependence? What is dependent on the amount of Abp1?</w:t>
      </w:r>
    </w:p>
  </w:comment>
  <w:comment w:id="296" w:author="Microsoft Office User" w:date="2018-08-16T01:10:00Z" w:initials="Office">
    <w:p w14:paraId="62DAC085" w14:textId="5C4F7539" w:rsidR="000643FD" w:rsidRDefault="000643FD">
      <w:pPr>
        <w:pStyle w:val="CommentText"/>
      </w:pPr>
      <w:r>
        <w:rPr>
          <w:rStyle w:val="CommentReference"/>
        </w:rPr>
        <w:annotationRef/>
      </w:r>
      <w:r>
        <w:t xml:space="preserve">Use consistent terminology. (unless you mean something else by “ingression”. If so you should explain what’s the difference. </w:t>
      </w:r>
    </w:p>
  </w:comment>
  <w:comment w:id="300" w:author="Microsoft Office User" w:date="2018-08-16T01:12:00Z" w:initials="Office">
    <w:p w14:paraId="3CFF8683" w14:textId="4EBF9B5B" w:rsidR="000643FD" w:rsidRDefault="000643FD">
      <w:pPr>
        <w:pStyle w:val="CommentText"/>
      </w:pPr>
      <w:r>
        <w:rPr>
          <w:rStyle w:val="CommentReference"/>
        </w:rPr>
        <w:annotationRef/>
      </w:r>
      <w:r>
        <w:t xml:space="preserve">Why do you think that SH3 could trigger disassembly? Not clear from what you wrote here. </w:t>
      </w:r>
    </w:p>
  </w:comment>
  <w:comment w:id="301" w:author="Microsoft Office User" w:date="2018-08-16T01:13:00Z" w:initials="Office">
    <w:p w14:paraId="47001523" w14:textId="5D19F32E" w:rsidR="000643FD" w:rsidRDefault="000643FD">
      <w:pPr>
        <w:pStyle w:val="CommentText"/>
      </w:pPr>
      <w:r>
        <w:rPr>
          <w:rStyle w:val="CommentReference"/>
        </w:rPr>
        <w:annotationRef/>
      </w:r>
      <w:r w:rsidR="00245F5D">
        <w:t>Sla1 doesn’t undergo scission!!</w:t>
      </w:r>
    </w:p>
  </w:comment>
  <w:comment w:id="302" w:author="Microsoft Office User" w:date="2018-08-16T01:17:00Z" w:initials="Office">
    <w:p w14:paraId="638146BC" w14:textId="2AA86F2C" w:rsidR="00342B86" w:rsidRDefault="00342B86">
      <w:pPr>
        <w:pStyle w:val="CommentText"/>
      </w:pPr>
      <w:r>
        <w:rPr>
          <w:rStyle w:val="CommentReference"/>
        </w:rPr>
        <w:annotationRef/>
      </w:r>
      <w:r>
        <w:t xml:space="preserve">I think the BAR scaffold stabilizing the membrane tube is the more obvious explanation. (There is lots of data that supports the idea that BAR domains can stabilize membrane tubes.) I would start by proposing the BAR stabilization and then follow with your more speculative SH3 domain model. </w:t>
      </w:r>
      <w:r w:rsidR="00510A8B">
        <w:t xml:space="preserve">The two models are not mutually exclusive, of course.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ABF76E0" w15:done="0"/>
  <w15:commentEx w15:paraId="2F39FDD3" w15:done="0"/>
  <w15:commentEx w15:paraId="49074A5F" w15:done="0"/>
  <w15:commentEx w15:paraId="53585C50" w15:done="0"/>
  <w15:commentEx w15:paraId="620CFAA8" w15:done="0"/>
  <w15:commentEx w15:paraId="41B82E91" w15:done="0"/>
  <w15:commentEx w15:paraId="64684285" w15:done="0"/>
  <w15:commentEx w15:paraId="71978D13" w15:done="0"/>
  <w15:commentEx w15:paraId="08A90C32" w15:done="0"/>
  <w15:commentEx w15:paraId="047BA07C" w15:done="0"/>
  <w15:commentEx w15:paraId="120CD376" w15:done="0"/>
  <w15:commentEx w15:paraId="1E58D79B" w15:done="0"/>
  <w15:commentEx w15:paraId="26509576" w15:done="0"/>
  <w15:commentEx w15:paraId="22D1DAD4" w15:done="0"/>
  <w15:commentEx w15:paraId="5E5F4094" w15:paraIdParent="22D1DAD4" w15:done="0"/>
  <w15:commentEx w15:paraId="4C0B4225" w15:done="0"/>
  <w15:commentEx w15:paraId="1AE1F419" w15:done="0"/>
  <w15:commentEx w15:paraId="1BDF2F0B" w15:done="0"/>
  <w15:commentEx w15:paraId="0E266037" w15:done="0"/>
  <w15:commentEx w15:paraId="67608BC9" w15:done="0"/>
  <w15:commentEx w15:paraId="0D876F28" w15:done="0"/>
  <w15:commentEx w15:paraId="2DA40349" w15:done="0"/>
  <w15:commentEx w15:paraId="1777E3FA" w15:done="0"/>
  <w15:commentEx w15:paraId="69A82B7B" w15:done="0"/>
  <w15:commentEx w15:paraId="73901B19" w15:done="0"/>
  <w15:commentEx w15:paraId="663917F4" w15:done="0"/>
  <w15:commentEx w15:paraId="6924ED72" w15:done="0"/>
  <w15:commentEx w15:paraId="073B993D" w15:done="0"/>
  <w15:commentEx w15:paraId="6C1DBBDC" w15:done="0"/>
  <w15:commentEx w15:paraId="23F5EA39" w15:done="0"/>
  <w15:commentEx w15:paraId="09BCBA2F" w15:done="0"/>
  <w15:commentEx w15:paraId="124EA8F2" w15:done="0"/>
  <w15:commentEx w15:paraId="01601F7F" w15:done="0"/>
  <w15:commentEx w15:paraId="28190E88" w15:done="0"/>
  <w15:commentEx w15:paraId="6476D580" w15:done="0"/>
  <w15:commentEx w15:paraId="69179D99" w15:done="0"/>
  <w15:commentEx w15:paraId="4DDC85BF" w15:done="0"/>
  <w15:commentEx w15:paraId="085C02A2" w15:done="0"/>
  <w15:commentEx w15:paraId="3F54CB36" w15:done="0"/>
  <w15:commentEx w15:paraId="12F2E477" w15:done="0"/>
  <w15:commentEx w15:paraId="1ED58D71" w15:done="0"/>
  <w15:commentEx w15:paraId="2943C7DD" w15:done="0"/>
  <w15:commentEx w15:paraId="4F5A4F5B" w15:done="0"/>
  <w15:commentEx w15:paraId="2D5B32BA" w15:done="0"/>
  <w15:commentEx w15:paraId="0FB32371" w15:done="0"/>
  <w15:commentEx w15:paraId="7293EFFE" w15:done="0"/>
  <w15:commentEx w15:paraId="5796831A" w15:done="0"/>
  <w15:commentEx w15:paraId="2C52179A" w15:done="0"/>
  <w15:commentEx w15:paraId="6F931FBC" w15:done="0"/>
  <w15:commentEx w15:paraId="23971D8F" w15:done="0"/>
  <w15:commentEx w15:paraId="79E48871" w15:done="0"/>
  <w15:commentEx w15:paraId="43954641" w15:done="0"/>
  <w15:commentEx w15:paraId="238C4063" w15:done="0"/>
  <w15:commentEx w15:paraId="548D32EA" w15:done="0"/>
  <w15:commentEx w15:paraId="5290225B" w15:done="0"/>
  <w15:commentEx w15:paraId="681275D4" w15:done="0"/>
  <w15:commentEx w15:paraId="67945474" w15:done="0"/>
  <w15:commentEx w15:paraId="4583C8F1" w15:done="0"/>
  <w15:commentEx w15:paraId="4A723B88" w15:done="0"/>
  <w15:commentEx w15:paraId="6C1A5A7B" w15:done="0"/>
  <w15:commentEx w15:paraId="09314FB7" w15:done="0"/>
  <w15:commentEx w15:paraId="75009009" w15:done="0"/>
  <w15:commentEx w15:paraId="312F6778" w15:done="0"/>
  <w15:commentEx w15:paraId="62DAC085" w15:done="0"/>
  <w15:commentEx w15:paraId="3CFF8683" w15:done="0"/>
  <w15:commentEx w15:paraId="47001523" w15:done="0"/>
  <w15:commentEx w15:paraId="638146B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ABF76E0" w16cid:durableId="1F1EED06"/>
  <w16cid:commentId w16cid:paraId="2F39FDD3" w16cid:durableId="1F1EED9E"/>
  <w16cid:commentId w16cid:paraId="49074A5F" w16cid:durableId="1F1EEE14"/>
  <w16cid:commentId w16cid:paraId="53585C50" w16cid:durableId="1F1EEF8E"/>
  <w16cid:commentId w16cid:paraId="620CFAA8" w16cid:durableId="1F1EEFF1"/>
  <w16cid:commentId w16cid:paraId="41B82E91" w16cid:durableId="1F1EF09E"/>
  <w16cid:commentId w16cid:paraId="64684285" w16cid:durableId="1F1EF0EE"/>
  <w16cid:commentId w16cid:paraId="71978D13" w16cid:durableId="1F1EFCF2"/>
  <w16cid:commentId w16cid:paraId="08A90C32" w16cid:durableId="1F1EFD24"/>
  <w16cid:commentId w16cid:paraId="047BA07C" w16cid:durableId="1F1F0217"/>
  <w16cid:commentId w16cid:paraId="120CD376" w16cid:durableId="1F1F02B2"/>
  <w16cid:commentId w16cid:paraId="1E58D79B" w16cid:durableId="1F1F032B"/>
  <w16cid:commentId w16cid:paraId="26509576" w16cid:durableId="1F1F043F"/>
  <w16cid:commentId w16cid:paraId="22D1DAD4" w16cid:durableId="1F1F04F8"/>
  <w16cid:commentId w16cid:paraId="4C0B4225" w16cid:durableId="1F1F0556"/>
  <w16cid:commentId w16cid:paraId="1AE1F419" w16cid:durableId="1F1F05C2"/>
  <w16cid:commentId w16cid:paraId="1BDF2F0B" w16cid:durableId="1F1F07BE"/>
  <w16cid:commentId w16cid:paraId="0E266037" w16cid:durableId="1F1F0880"/>
  <w16cid:commentId w16cid:paraId="67608BC9" w16cid:durableId="1F1F08B6"/>
  <w16cid:commentId w16cid:paraId="0D876F28" w16cid:durableId="1F1F098C"/>
  <w16cid:commentId w16cid:paraId="2DA40349" w16cid:durableId="1F1F0A7B"/>
  <w16cid:commentId w16cid:paraId="1777E3FA" w16cid:durableId="1F1F0B1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ko">
    <w15:presenceInfo w15:providerId="None" w15:userId="Marko"/>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EA9"/>
    <w:rsid w:val="000028D7"/>
    <w:rsid w:val="00003430"/>
    <w:rsid w:val="000049E7"/>
    <w:rsid w:val="000054BF"/>
    <w:rsid w:val="00006BF4"/>
    <w:rsid w:val="000104D2"/>
    <w:rsid w:val="00014C9C"/>
    <w:rsid w:val="0001644F"/>
    <w:rsid w:val="00017379"/>
    <w:rsid w:val="000225B7"/>
    <w:rsid w:val="00024570"/>
    <w:rsid w:val="00025A0B"/>
    <w:rsid w:val="00027902"/>
    <w:rsid w:val="0002794F"/>
    <w:rsid w:val="000311A4"/>
    <w:rsid w:val="00031827"/>
    <w:rsid w:val="00031BA4"/>
    <w:rsid w:val="00031F29"/>
    <w:rsid w:val="00032DD4"/>
    <w:rsid w:val="00032E5F"/>
    <w:rsid w:val="000341DA"/>
    <w:rsid w:val="00034CDE"/>
    <w:rsid w:val="00036817"/>
    <w:rsid w:val="000436F9"/>
    <w:rsid w:val="0004421C"/>
    <w:rsid w:val="000506DA"/>
    <w:rsid w:val="00055602"/>
    <w:rsid w:val="00055FCF"/>
    <w:rsid w:val="0005783A"/>
    <w:rsid w:val="00060411"/>
    <w:rsid w:val="0006045B"/>
    <w:rsid w:val="00061960"/>
    <w:rsid w:val="000643FD"/>
    <w:rsid w:val="000645F7"/>
    <w:rsid w:val="00066411"/>
    <w:rsid w:val="00066905"/>
    <w:rsid w:val="000713DD"/>
    <w:rsid w:val="0007451A"/>
    <w:rsid w:val="00075C2E"/>
    <w:rsid w:val="0007766E"/>
    <w:rsid w:val="00077E89"/>
    <w:rsid w:val="000806B3"/>
    <w:rsid w:val="00081865"/>
    <w:rsid w:val="0008209E"/>
    <w:rsid w:val="000856B3"/>
    <w:rsid w:val="00087F69"/>
    <w:rsid w:val="00092AC0"/>
    <w:rsid w:val="00092B31"/>
    <w:rsid w:val="00092B55"/>
    <w:rsid w:val="00093290"/>
    <w:rsid w:val="0009376B"/>
    <w:rsid w:val="000944E7"/>
    <w:rsid w:val="00094618"/>
    <w:rsid w:val="000946A4"/>
    <w:rsid w:val="00095F3C"/>
    <w:rsid w:val="00096D5F"/>
    <w:rsid w:val="00096F69"/>
    <w:rsid w:val="000A23C6"/>
    <w:rsid w:val="000A4F17"/>
    <w:rsid w:val="000B1424"/>
    <w:rsid w:val="000B1947"/>
    <w:rsid w:val="000B24CC"/>
    <w:rsid w:val="000B2E63"/>
    <w:rsid w:val="000B450F"/>
    <w:rsid w:val="000B4A79"/>
    <w:rsid w:val="000B613E"/>
    <w:rsid w:val="000B664A"/>
    <w:rsid w:val="000B733B"/>
    <w:rsid w:val="000C14BF"/>
    <w:rsid w:val="000C37E6"/>
    <w:rsid w:val="000C5B09"/>
    <w:rsid w:val="000C7C77"/>
    <w:rsid w:val="000D0D05"/>
    <w:rsid w:val="000D1F86"/>
    <w:rsid w:val="000D2D5B"/>
    <w:rsid w:val="000D2F96"/>
    <w:rsid w:val="000D53B5"/>
    <w:rsid w:val="000D6AC7"/>
    <w:rsid w:val="000D7188"/>
    <w:rsid w:val="000E139E"/>
    <w:rsid w:val="000E3062"/>
    <w:rsid w:val="000E70A3"/>
    <w:rsid w:val="000F0BBD"/>
    <w:rsid w:val="000F3FDD"/>
    <w:rsid w:val="000F60D3"/>
    <w:rsid w:val="000F65F1"/>
    <w:rsid w:val="00100D40"/>
    <w:rsid w:val="00101A00"/>
    <w:rsid w:val="00103225"/>
    <w:rsid w:val="001056C0"/>
    <w:rsid w:val="00107F8B"/>
    <w:rsid w:val="00112CF4"/>
    <w:rsid w:val="0011580E"/>
    <w:rsid w:val="00115EEC"/>
    <w:rsid w:val="00121481"/>
    <w:rsid w:val="0012404D"/>
    <w:rsid w:val="0012413F"/>
    <w:rsid w:val="00124439"/>
    <w:rsid w:val="0012470F"/>
    <w:rsid w:val="001315C5"/>
    <w:rsid w:val="001325FD"/>
    <w:rsid w:val="00135499"/>
    <w:rsid w:val="001366A0"/>
    <w:rsid w:val="001369A3"/>
    <w:rsid w:val="00140707"/>
    <w:rsid w:val="00142EEA"/>
    <w:rsid w:val="001431B8"/>
    <w:rsid w:val="0014389C"/>
    <w:rsid w:val="00152520"/>
    <w:rsid w:val="001526CB"/>
    <w:rsid w:val="00152BF5"/>
    <w:rsid w:val="001535FF"/>
    <w:rsid w:val="00153984"/>
    <w:rsid w:val="00156681"/>
    <w:rsid w:val="001579B6"/>
    <w:rsid w:val="001637CE"/>
    <w:rsid w:val="00163B73"/>
    <w:rsid w:val="00165184"/>
    <w:rsid w:val="00167F75"/>
    <w:rsid w:val="0017096C"/>
    <w:rsid w:val="00172C9D"/>
    <w:rsid w:val="00174D6B"/>
    <w:rsid w:val="0018101C"/>
    <w:rsid w:val="00181DF1"/>
    <w:rsid w:val="00184D07"/>
    <w:rsid w:val="00185C7B"/>
    <w:rsid w:val="00185F48"/>
    <w:rsid w:val="00190B3F"/>
    <w:rsid w:val="00191EAF"/>
    <w:rsid w:val="001927CC"/>
    <w:rsid w:val="00194A5B"/>
    <w:rsid w:val="00197042"/>
    <w:rsid w:val="001A1C77"/>
    <w:rsid w:val="001A2414"/>
    <w:rsid w:val="001A6D00"/>
    <w:rsid w:val="001B278D"/>
    <w:rsid w:val="001B2987"/>
    <w:rsid w:val="001B3F6B"/>
    <w:rsid w:val="001B6097"/>
    <w:rsid w:val="001B72EF"/>
    <w:rsid w:val="001B7EB4"/>
    <w:rsid w:val="001C3686"/>
    <w:rsid w:val="001C78FB"/>
    <w:rsid w:val="001D2769"/>
    <w:rsid w:val="001D32BD"/>
    <w:rsid w:val="001D3C40"/>
    <w:rsid w:val="001D670D"/>
    <w:rsid w:val="001E0026"/>
    <w:rsid w:val="001E1549"/>
    <w:rsid w:val="001E4D60"/>
    <w:rsid w:val="001E51D6"/>
    <w:rsid w:val="001E5221"/>
    <w:rsid w:val="001E77C4"/>
    <w:rsid w:val="001F0AB3"/>
    <w:rsid w:val="001F1DBF"/>
    <w:rsid w:val="001F5D97"/>
    <w:rsid w:val="00202166"/>
    <w:rsid w:val="00202F2A"/>
    <w:rsid w:val="002039DF"/>
    <w:rsid w:val="002072D7"/>
    <w:rsid w:val="002140B9"/>
    <w:rsid w:val="00215E02"/>
    <w:rsid w:val="00216B8A"/>
    <w:rsid w:val="00217352"/>
    <w:rsid w:val="0021782D"/>
    <w:rsid w:val="0022133F"/>
    <w:rsid w:val="00221893"/>
    <w:rsid w:val="00224010"/>
    <w:rsid w:val="002276F3"/>
    <w:rsid w:val="00227F27"/>
    <w:rsid w:val="00231F2C"/>
    <w:rsid w:val="002323A1"/>
    <w:rsid w:val="00233919"/>
    <w:rsid w:val="00235C57"/>
    <w:rsid w:val="00236912"/>
    <w:rsid w:val="00236FA3"/>
    <w:rsid w:val="00241233"/>
    <w:rsid w:val="00241A97"/>
    <w:rsid w:val="00242DA0"/>
    <w:rsid w:val="00245F5D"/>
    <w:rsid w:val="002466C5"/>
    <w:rsid w:val="002476BD"/>
    <w:rsid w:val="0024794E"/>
    <w:rsid w:val="00247AB3"/>
    <w:rsid w:val="00251DC1"/>
    <w:rsid w:val="0025256E"/>
    <w:rsid w:val="00254144"/>
    <w:rsid w:val="002543DE"/>
    <w:rsid w:val="00254EE9"/>
    <w:rsid w:val="00257886"/>
    <w:rsid w:val="00257BAF"/>
    <w:rsid w:val="0026075F"/>
    <w:rsid w:val="00262871"/>
    <w:rsid w:val="00263DDC"/>
    <w:rsid w:val="002640F5"/>
    <w:rsid w:val="002659CE"/>
    <w:rsid w:val="00270B29"/>
    <w:rsid w:val="0027324A"/>
    <w:rsid w:val="00280254"/>
    <w:rsid w:val="00280FA1"/>
    <w:rsid w:val="0028343F"/>
    <w:rsid w:val="0028501D"/>
    <w:rsid w:val="00286D6F"/>
    <w:rsid w:val="002907CC"/>
    <w:rsid w:val="002912F3"/>
    <w:rsid w:val="002967AB"/>
    <w:rsid w:val="002975DF"/>
    <w:rsid w:val="002977E5"/>
    <w:rsid w:val="002A1C67"/>
    <w:rsid w:val="002A2019"/>
    <w:rsid w:val="002A263B"/>
    <w:rsid w:val="002A26AC"/>
    <w:rsid w:val="002A32A9"/>
    <w:rsid w:val="002A3609"/>
    <w:rsid w:val="002B0230"/>
    <w:rsid w:val="002B74F4"/>
    <w:rsid w:val="002C0170"/>
    <w:rsid w:val="002C242C"/>
    <w:rsid w:val="002C3877"/>
    <w:rsid w:val="002C4662"/>
    <w:rsid w:val="002C5342"/>
    <w:rsid w:val="002C57AA"/>
    <w:rsid w:val="002C6EEB"/>
    <w:rsid w:val="002C7671"/>
    <w:rsid w:val="002D231B"/>
    <w:rsid w:val="002D4091"/>
    <w:rsid w:val="002D44F8"/>
    <w:rsid w:val="002D4E0E"/>
    <w:rsid w:val="002D6E58"/>
    <w:rsid w:val="002D7516"/>
    <w:rsid w:val="002D777F"/>
    <w:rsid w:val="002E07D5"/>
    <w:rsid w:val="002E0B64"/>
    <w:rsid w:val="002E2A30"/>
    <w:rsid w:val="002F35DD"/>
    <w:rsid w:val="002F60AD"/>
    <w:rsid w:val="003020A6"/>
    <w:rsid w:val="00302B09"/>
    <w:rsid w:val="00302B80"/>
    <w:rsid w:val="0030371D"/>
    <w:rsid w:val="003102EC"/>
    <w:rsid w:val="00310373"/>
    <w:rsid w:val="00310DF0"/>
    <w:rsid w:val="003116AD"/>
    <w:rsid w:val="00311873"/>
    <w:rsid w:val="00311E04"/>
    <w:rsid w:val="00312E22"/>
    <w:rsid w:val="003163C1"/>
    <w:rsid w:val="00316BBC"/>
    <w:rsid w:val="00316E75"/>
    <w:rsid w:val="0032593D"/>
    <w:rsid w:val="00326C01"/>
    <w:rsid w:val="00326D5F"/>
    <w:rsid w:val="003309D2"/>
    <w:rsid w:val="00330C12"/>
    <w:rsid w:val="00332C5F"/>
    <w:rsid w:val="00336889"/>
    <w:rsid w:val="0033707A"/>
    <w:rsid w:val="0034104B"/>
    <w:rsid w:val="00341114"/>
    <w:rsid w:val="00342B86"/>
    <w:rsid w:val="00343058"/>
    <w:rsid w:val="00343560"/>
    <w:rsid w:val="0034360B"/>
    <w:rsid w:val="003454AC"/>
    <w:rsid w:val="00346B87"/>
    <w:rsid w:val="00347A4B"/>
    <w:rsid w:val="00353901"/>
    <w:rsid w:val="00355818"/>
    <w:rsid w:val="003574B9"/>
    <w:rsid w:val="0036021B"/>
    <w:rsid w:val="003610B6"/>
    <w:rsid w:val="00361C44"/>
    <w:rsid w:val="003622C6"/>
    <w:rsid w:val="003652E4"/>
    <w:rsid w:val="00365330"/>
    <w:rsid w:val="00367129"/>
    <w:rsid w:val="00367957"/>
    <w:rsid w:val="00370872"/>
    <w:rsid w:val="00372315"/>
    <w:rsid w:val="00372608"/>
    <w:rsid w:val="003739A3"/>
    <w:rsid w:val="00373C2A"/>
    <w:rsid w:val="00373F1C"/>
    <w:rsid w:val="0037430F"/>
    <w:rsid w:val="00374DCF"/>
    <w:rsid w:val="00375045"/>
    <w:rsid w:val="00376A04"/>
    <w:rsid w:val="00376FFD"/>
    <w:rsid w:val="003801DE"/>
    <w:rsid w:val="00380ADA"/>
    <w:rsid w:val="00382909"/>
    <w:rsid w:val="00384A8A"/>
    <w:rsid w:val="00385714"/>
    <w:rsid w:val="00390FB1"/>
    <w:rsid w:val="00392D54"/>
    <w:rsid w:val="00392D59"/>
    <w:rsid w:val="00393FF0"/>
    <w:rsid w:val="00397535"/>
    <w:rsid w:val="003A0099"/>
    <w:rsid w:val="003A1816"/>
    <w:rsid w:val="003A33BD"/>
    <w:rsid w:val="003A51DB"/>
    <w:rsid w:val="003A648B"/>
    <w:rsid w:val="003A7B33"/>
    <w:rsid w:val="003A7D13"/>
    <w:rsid w:val="003B01F8"/>
    <w:rsid w:val="003B0EDA"/>
    <w:rsid w:val="003B2D10"/>
    <w:rsid w:val="003B351F"/>
    <w:rsid w:val="003C014A"/>
    <w:rsid w:val="003C02FC"/>
    <w:rsid w:val="003C1677"/>
    <w:rsid w:val="003C218D"/>
    <w:rsid w:val="003C3C1B"/>
    <w:rsid w:val="003C5C35"/>
    <w:rsid w:val="003C61FC"/>
    <w:rsid w:val="003C69E6"/>
    <w:rsid w:val="003D0491"/>
    <w:rsid w:val="003D10F1"/>
    <w:rsid w:val="003D1C97"/>
    <w:rsid w:val="003D530D"/>
    <w:rsid w:val="003E2249"/>
    <w:rsid w:val="003E24D9"/>
    <w:rsid w:val="003E3641"/>
    <w:rsid w:val="003E530B"/>
    <w:rsid w:val="003F3508"/>
    <w:rsid w:val="003F5A37"/>
    <w:rsid w:val="003F6581"/>
    <w:rsid w:val="0040075A"/>
    <w:rsid w:val="004027AF"/>
    <w:rsid w:val="00403725"/>
    <w:rsid w:val="00403EA3"/>
    <w:rsid w:val="0040400F"/>
    <w:rsid w:val="0040542C"/>
    <w:rsid w:val="004056B9"/>
    <w:rsid w:val="004072F6"/>
    <w:rsid w:val="004102D6"/>
    <w:rsid w:val="00412AC1"/>
    <w:rsid w:val="004135C2"/>
    <w:rsid w:val="00415286"/>
    <w:rsid w:val="00415B9F"/>
    <w:rsid w:val="004167E5"/>
    <w:rsid w:val="00416B7A"/>
    <w:rsid w:val="004216C3"/>
    <w:rsid w:val="00422257"/>
    <w:rsid w:val="00422369"/>
    <w:rsid w:val="0042298E"/>
    <w:rsid w:val="004243C9"/>
    <w:rsid w:val="0042454D"/>
    <w:rsid w:val="004245F3"/>
    <w:rsid w:val="00424C7A"/>
    <w:rsid w:val="00425310"/>
    <w:rsid w:val="00425AA3"/>
    <w:rsid w:val="0043223A"/>
    <w:rsid w:val="004372E7"/>
    <w:rsid w:val="0044504D"/>
    <w:rsid w:val="00445BCF"/>
    <w:rsid w:val="004518CF"/>
    <w:rsid w:val="00453097"/>
    <w:rsid w:val="004535D4"/>
    <w:rsid w:val="00453814"/>
    <w:rsid w:val="00460E0E"/>
    <w:rsid w:val="00461156"/>
    <w:rsid w:val="004621E4"/>
    <w:rsid w:val="0046378B"/>
    <w:rsid w:val="00463CBD"/>
    <w:rsid w:val="0046531B"/>
    <w:rsid w:val="004665E5"/>
    <w:rsid w:val="00467D78"/>
    <w:rsid w:val="00470D97"/>
    <w:rsid w:val="00475221"/>
    <w:rsid w:val="00475772"/>
    <w:rsid w:val="0047743F"/>
    <w:rsid w:val="00480413"/>
    <w:rsid w:val="004818B0"/>
    <w:rsid w:val="00481FEA"/>
    <w:rsid w:val="00484987"/>
    <w:rsid w:val="00484CF6"/>
    <w:rsid w:val="00486EF2"/>
    <w:rsid w:val="004925C2"/>
    <w:rsid w:val="00493AEB"/>
    <w:rsid w:val="0049405F"/>
    <w:rsid w:val="0049476E"/>
    <w:rsid w:val="0049572E"/>
    <w:rsid w:val="0049719A"/>
    <w:rsid w:val="004973F5"/>
    <w:rsid w:val="004A0E52"/>
    <w:rsid w:val="004A4779"/>
    <w:rsid w:val="004A7740"/>
    <w:rsid w:val="004B0AC3"/>
    <w:rsid w:val="004B0F14"/>
    <w:rsid w:val="004B0F9F"/>
    <w:rsid w:val="004B2071"/>
    <w:rsid w:val="004B5700"/>
    <w:rsid w:val="004B744F"/>
    <w:rsid w:val="004B76A8"/>
    <w:rsid w:val="004C06DC"/>
    <w:rsid w:val="004C0918"/>
    <w:rsid w:val="004C6D3D"/>
    <w:rsid w:val="004D0315"/>
    <w:rsid w:val="004D192D"/>
    <w:rsid w:val="004D37DC"/>
    <w:rsid w:val="004D3EA3"/>
    <w:rsid w:val="004D4EF9"/>
    <w:rsid w:val="004D6827"/>
    <w:rsid w:val="004D7195"/>
    <w:rsid w:val="004D73A2"/>
    <w:rsid w:val="004E2B23"/>
    <w:rsid w:val="004E2DEC"/>
    <w:rsid w:val="004E3B18"/>
    <w:rsid w:val="004E53C3"/>
    <w:rsid w:val="004E6392"/>
    <w:rsid w:val="004F07C2"/>
    <w:rsid w:val="004F22BE"/>
    <w:rsid w:val="004F2B14"/>
    <w:rsid w:val="004F3B86"/>
    <w:rsid w:val="004F46D0"/>
    <w:rsid w:val="004F4D80"/>
    <w:rsid w:val="004F5604"/>
    <w:rsid w:val="004F5792"/>
    <w:rsid w:val="004F6A98"/>
    <w:rsid w:val="004F75E4"/>
    <w:rsid w:val="0050052B"/>
    <w:rsid w:val="00502A16"/>
    <w:rsid w:val="00503C4A"/>
    <w:rsid w:val="005051C4"/>
    <w:rsid w:val="0050675E"/>
    <w:rsid w:val="00507CF9"/>
    <w:rsid w:val="00510A8B"/>
    <w:rsid w:val="005138B4"/>
    <w:rsid w:val="005138FD"/>
    <w:rsid w:val="005160EC"/>
    <w:rsid w:val="005166C7"/>
    <w:rsid w:val="005221D3"/>
    <w:rsid w:val="00527352"/>
    <w:rsid w:val="0052780E"/>
    <w:rsid w:val="00530D83"/>
    <w:rsid w:val="005316AB"/>
    <w:rsid w:val="00532D3A"/>
    <w:rsid w:val="005356A9"/>
    <w:rsid w:val="00542891"/>
    <w:rsid w:val="005431E3"/>
    <w:rsid w:val="005433D9"/>
    <w:rsid w:val="00543603"/>
    <w:rsid w:val="00545A7E"/>
    <w:rsid w:val="00547129"/>
    <w:rsid w:val="00547455"/>
    <w:rsid w:val="00550A48"/>
    <w:rsid w:val="00552012"/>
    <w:rsid w:val="00552C20"/>
    <w:rsid w:val="00553516"/>
    <w:rsid w:val="00554C18"/>
    <w:rsid w:val="00556C06"/>
    <w:rsid w:val="00560B38"/>
    <w:rsid w:val="00562255"/>
    <w:rsid w:val="00564EB7"/>
    <w:rsid w:val="005660D9"/>
    <w:rsid w:val="005667B8"/>
    <w:rsid w:val="0057034D"/>
    <w:rsid w:val="0057077D"/>
    <w:rsid w:val="00571DCA"/>
    <w:rsid w:val="00572C5A"/>
    <w:rsid w:val="005758DC"/>
    <w:rsid w:val="00575B4E"/>
    <w:rsid w:val="005772B8"/>
    <w:rsid w:val="00577B90"/>
    <w:rsid w:val="00580B7D"/>
    <w:rsid w:val="00581AAE"/>
    <w:rsid w:val="005822B6"/>
    <w:rsid w:val="00582DBB"/>
    <w:rsid w:val="00583079"/>
    <w:rsid w:val="00583343"/>
    <w:rsid w:val="00585250"/>
    <w:rsid w:val="00585462"/>
    <w:rsid w:val="00585579"/>
    <w:rsid w:val="00585991"/>
    <w:rsid w:val="0058688A"/>
    <w:rsid w:val="00586D83"/>
    <w:rsid w:val="00590736"/>
    <w:rsid w:val="00592172"/>
    <w:rsid w:val="00592221"/>
    <w:rsid w:val="005923E1"/>
    <w:rsid w:val="00592A6B"/>
    <w:rsid w:val="0059446F"/>
    <w:rsid w:val="0059603F"/>
    <w:rsid w:val="00596C78"/>
    <w:rsid w:val="00597066"/>
    <w:rsid w:val="005A0E55"/>
    <w:rsid w:val="005A1F89"/>
    <w:rsid w:val="005A469A"/>
    <w:rsid w:val="005A5969"/>
    <w:rsid w:val="005A63A7"/>
    <w:rsid w:val="005A66E4"/>
    <w:rsid w:val="005B045B"/>
    <w:rsid w:val="005B053E"/>
    <w:rsid w:val="005B24EA"/>
    <w:rsid w:val="005B384F"/>
    <w:rsid w:val="005B550A"/>
    <w:rsid w:val="005B5824"/>
    <w:rsid w:val="005C0000"/>
    <w:rsid w:val="005C0395"/>
    <w:rsid w:val="005C310E"/>
    <w:rsid w:val="005C4CA5"/>
    <w:rsid w:val="005C562E"/>
    <w:rsid w:val="005C6BB0"/>
    <w:rsid w:val="005C6CCB"/>
    <w:rsid w:val="005D00B4"/>
    <w:rsid w:val="005D375B"/>
    <w:rsid w:val="005D59A2"/>
    <w:rsid w:val="005D5FC2"/>
    <w:rsid w:val="005E169B"/>
    <w:rsid w:val="005E70D5"/>
    <w:rsid w:val="005E7F91"/>
    <w:rsid w:val="005F0EBC"/>
    <w:rsid w:val="005F2033"/>
    <w:rsid w:val="005F355D"/>
    <w:rsid w:val="005F4228"/>
    <w:rsid w:val="005F4B8E"/>
    <w:rsid w:val="005F4D06"/>
    <w:rsid w:val="005F6232"/>
    <w:rsid w:val="005F6391"/>
    <w:rsid w:val="006028BE"/>
    <w:rsid w:val="00602E28"/>
    <w:rsid w:val="00604573"/>
    <w:rsid w:val="00604B76"/>
    <w:rsid w:val="00612A85"/>
    <w:rsid w:val="00613009"/>
    <w:rsid w:val="00613180"/>
    <w:rsid w:val="0061372F"/>
    <w:rsid w:val="00613CEA"/>
    <w:rsid w:val="00617AEF"/>
    <w:rsid w:val="006209CC"/>
    <w:rsid w:val="00624E9F"/>
    <w:rsid w:val="006270A4"/>
    <w:rsid w:val="00633896"/>
    <w:rsid w:val="00635D8F"/>
    <w:rsid w:val="00640C31"/>
    <w:rsid w:val="0064170F"/>
    <w:rsid w:val="00642D71"/>
    <w:rsid w:val="00644B86"/>
    <w:rsid w:val="00647FEB"/>
    <w:rsid w:val="00650639"/>
    <w:rsid w:val="00651524"/>
    <w:rsid w:val="006520F6"/>
    <w:rsid w:val="00653D35"/>
    <w:rsid w:val="00653F17"/>
    <w:rsid w:val="0065411F"/>
    <w:rsid w:val="00656B82"/>
    <w:rsid w:val="00656F20"/>
    <w:rsid w:val="00660057"/>
    <w:rsid w:val="00661CA9"/>
    <w:rsid w:val="0066467C"/>
    <w:rsid w:val="00667C7B"/>
    <w:rsid w:val="006704D7"/>
    <w:rsid w:val="0067159A"/>
    <w:rsid w:val="00673204"/>
    <w:rsid w:val="006748E7"/>
    <w:rsid w:val="00674ED8"/>
    <w:rsid w:val="00676FBC"/>
    <w:rsid w:val="00680337"/>
    <w:rsid w:val="006807DE"/>
    <w:rsid w:val="00680CAE"/>
    <w:rsid w:val="006811AE"/>
    <w:rsid w:val="00682CEB"/>
    <w:rsid w:val="00685E79"/>
    <w:rsid w:val="006864E9"/>
    <w:rsid w:val="0068795F"/>
    <w:rsid w:val="00687CDC"/>
    <w:rsid w:val="006923EC"/>
    <w:rsid w:val="006955CF"/>
    <w:rsid w:val="00695B37"/>
    <w:rsid w:val="00695F36"/>
    <w:rsid w:val="006A2616"/>
    <w:rsid w:val="006A4911"/>
    <w:rsid w:val="006A6777"/>
    <w:rsid w:val="006A79EB"/>
    <w:rsid w:val="006B145F"/>
    <w:rsid w:val="006B1DE6"/>
    <w:rsid w:val="006B30C9"/>
    <w:rsid w:val="006B5C71"/>
    <w:rsid w:val="006B6B03"/>
    <w:rsid w:val="006B700B"/>
    <w:rsid w:val="006B7648"/>
    <w:rsid w:val="006C2958"/>
    <w:rsid w:val="006C30DA"/>
    <w:rsid w:val="006C55A8"/>
    <w:rsid w:val="006C579C"/>
    <w:rsid w:val="006C658F"/>
    <w:rsid w:val="006D1829"/>
    <w:rsid w:val="006D1C07"/>
    <w:rsid w:val="006E0D26"/>
    <w:rsid w:val="006E0D97"/>
    <w:rsid w:val="006E1BAD"/>
    <w:rsid w:val="006E2635"/>
    <w:rsid w:val="006E26E6"/>
    <w:rsid w:val="006E3388"/>
    <w:rsid w:val="006E3EB4"/>
    <w:rsid w:val="006E6DBD"/>
    <w:rsid w:val="006E7746"/>
    <w:rsid w:val="006F4FEB"/>
    <w:rsid w:val="006F5409"/>
    <w:rsid w:val="006F618B"/>
    <w:rsid w:val="006F6210"/>
    <w:rsid w:val="006F70C2"/>
    <w:rsid w:val="00700040"/>
    <w:rsid w:val="0070114B"/>
    <w:rsid w:val="00701AFE"/>
    <w:rsid w:val="007059EB"/>
    <w:rsid w:val="00705A66"/>
    <w:rsid w:val="00706FC8"/>
    <w:rsid w:val="00713E9A"/>
    <w:rsid w:val="0071557C"/>
    <w:rsid w:val="00715C4D"/>
    <w:rsid w:val="00716A13"/>
    <w:rsid w:val="00716DE0"/>
    <w:rsid w:val="0072038E"/>
    <w:rsid w:val="00721002"/>
    <w:rsid w:val="007233BA"/>
    <w:rsid w:val="007257A0"/>
    <w:rsid w:val="00726DEA"/>
    <w:rsid w:val="00732322"/>
    <w:rsid w:val="0073242D"/>
    <w:rsid w:val="007337C6"/>
    <w:rsid w:val="00741180"/>
    <w:rsid w:val="00742564"/>
    <w:rsid w:val="00745796"/>
    <w:rsid w:val="00746501"/>
    <w:rsid w:val="007515AD"/>
    <w:rsid w:val="00751E30"/>
    <w:rsid w:val="00753DD6"/>
    <w:rsid w:val="00755458"/>
    <w:rsid w:val="00756C84"/>
    <w:rsid w:val="007619D3"/>
    <w:rsid w:val="00762417"/>
    <w:rsid w:val="0076770D"/>
    <w:rsid w:val="00770556"/>
    <w:rsid w:val="00772227"/>
    <w:rsid w:val="00774C63"/>
    <w:rsid w:val="00774F17"/>
    <w:rsid w:val="0077633B"/>
    <w:rsid w:val="007802E2"/>
    <w:rsid w:val="0078038F"/>
    <w:rsid w:val="007812F9"/>
    <w:rsid w:val="007815EE"/>
    <w:rsid w:val="007853D8"/>
    <w:rsid w:val="00785EA3"/>
    <w:rsid w:val="0078602E"/>
    <w:rsid w:val="00787229"/>
    <w:rsid w:val="007921C8"/>
    <w:rsid w:val="0079412A"/>
    <w:rsid w:val="0079556F"/>
    <w:rsid w:val="00795B6B"/>
    <w:rsid w:val="00797D07"/>
    <w:rsid w:val="007A155A"/>
    <w:rsid w:val="007A1B45"/>
    <w:rsid w:val="007A3856"/>
    <w:rsid w:val="007A5BE8"/>
    <w:rsid w:val="007A685F"/>
    <w:rsid w:val="007A6EC1"/>
    <w:rsid w:val="007A7BD6"/>
    <w:rsid w:val="007B3D22"/>
    <w:rsid w:val="007B6D7E"/>
    <w:rsid w:val="007B7082"/>
    <w:rsid w:val="007B7742"/>
    <w:rsid w:val="007B7C69"/>
    <w:rsid w:val="007C17F8"/>
    <w:rsid w:val="007C3DB5"/>
    <w:rsid w:val="007C6C80"/>
    <w:rsid w:val="007C6EAE"/>
    <w:rsid w:val="007D4171"/>
    <w:rsid w:val="007D7AF0"/>
    <w:rsid w:val="007E0B75"/>
    <w:rsid w:val="007E0CDB"/>
    <w:rsid w:val="007E3F14"/>
    <w:rsid w:val="007E48B0"/>
    <w:rsid w:val="007E6379"/>
    <w:rsid w:val="007E6820"/>
    <w:rsid w:val="007E7D42"/>
    <w:rsid w:val="007E7E46"/>
    <w:rsid w:val="007F0F62"/>
    <w:rsid w:val="007F1456"/>
    <w:rsid w:val="007F1F14"/>
    <w:rsid w:val="007F3501"/>
    <w:rsid w:val="007F61E4"/>
    <w:rsid w:val="007F69AE"/>
    <w:rsid w:val="007F6BB7"/>
    <w:rsid w:val="00801E48"/>
    <w:rsid w:val="0080548A"/>
    <w:rsid w:val="0080683F"/>
    <w:rsid w:val="00806A40"/>
    <w:rsid w:val="00814DFD"/>
    <w:rsid w:val="0082183C"/>
    <w:rsid w:val="00824034"/>
    <w:rsid w:val="00824755"/>
    <w:rsid w:val="00824C1B"/>
    <w:rsid w:val="00825C37"/>
    <w:rsid w:val="008260BF"/>
    <w:rsid w:val="00830269"/>
    <w:rsid w:val="0083071C"/>
    <w:rsid w:val="00833334"/>
    <w:rsid w:val="008342D2"/>
    <w:rsid w:val="00836867"/>
    <w:rsid w:val="00837595"/>
    <w:rsid w:val="00841A83"/>
    <w:rsid w:val="008466A9"/>
    <w:rsid w:val="00846821"/>
    <w:rsid w:val="00847B26"/>
    <w:rsid w:val="00850395"/>
    <w:rsid w:val="008505E8"/>
    <w:rsid w:val="00852EEE"/>
    <w:rsid w:val="0086182B"/>
    <w:rsid w:val="008635ED"/>
    <w:rsid w:val="008636F5"/>
    <w:rsid w:val="0086491A"/>
    <w:rsid w:val="0086715B"/>
    <w:rsid w:val="008675A9"/>
    <w:rsid w:val="008729E5"/>
    <w:rsid w:val="0087419E"/>
    <w:rsid w:val="00877B33"/>
    <w:rsid w:val="00882E0C"/>
    <w:rsid w:val="008837C4"/>
    <w:rsid w:val="00886BB3"/>
    <w:rsid w:val="008875FC"/>
    <w:rsid w:val="0089145E"/>
    <w:rsid w:val="0089158D"/>
    <w:rsid w:val="00892D7F"/>
    <w:rsid w:val="008943B5"/>
    <w:rsid w:val="00894F87"/>
    <w:rsid w:val="00895197"/>
    <w:rsid w:val="00896460"/>
    <w:rsid w:val="008A0A0A"/>
    <w:rsid w:val="008A1DE7"/>
    <w:rsid w:val="008A1FB7"/>
    <w:rsid w:val="008A5294"/>
    <w:rsid w:val="008A5668"/>
    <w:rsid w:val="008A5D4F"/>
    <w:rsid w:val="008B056A"/>
    <w:rsid w:val="008B456A"/>
    <w:rsid w:val="008B79BE"/>
    <w:rsid w:val="008C030A"/>
    <w:rsid w:val="008C1D18"/>
    <w:rsid w:val="008C4DD0"/>
    <w:rsid w:val="008C6A62"/>
    <w:rsid w:val="008D10A4"/>
    <w:rsid w:val="008D23B0"/>
    <w:rsid w:val="008E1852"/>
    <w:rsid w:val="008E27B1"/>
    <w:rsid w:val="008E2F06"/>
    <w:rsid w:val="008E35AF"/>
    <w:rsid w:val="008E57E4"/>
    <w:rsid w:val="008E7605"/>
    <w:rsid w:val="008F0BE0"/>
    <w:rsid w:val="008F1C84"/>
    <w:rsid w:val="008F1EB5"/>
    <w:rsid w:val="008F2B30"/>
    <w:rsid w:val="008F4DDA"/>
    <w:rsid w:val="008F5CA2"/>
    <w:rsid w:val="008F607E"/>
    <w:rsid w:val="008F62F1"/>
    <w:rsid w:val="008F7579"/>
    <w:rsid w:val="008F7A2E"/>
    <w:rsid w:val="0090093A"/>
    <w:rsid w:val="00900DE2"/>
    <w:rsid w:val="00900DF1"/>
    <w:rsid w:val="0090127F"/>
    <w:rsid w:val="00901688"/>
    <w:rsid w:val="00903A27"/>
    <w:rsid w:val="0090579D"/>
    <w:rsid w:val="00905F11"/>
    <w:rsid w:val="009072C1"/>
    <w:rsid w:val="00913263"/>
    <w:rsid w:val="00913D6D"/>
    <w:rsid w:val="009147A0"/>
    <w:rsid w:val="00914C52"/>
    <w:rsid w:val="00916454"/>
    <w:rsid w:val="00916EA9"/>
    <w:rsid w:val="00920428"/>
    <w:rsid w:val="00921ACD"/>
    <w:rsid w:val="00921CA5"/>
    <w:rsid w:val="00926CD9"/>
    <w:rsid w:val="00926F7F"/>
    <w:rsid w:val="00930151"/>
    <w:rsid w:val="00931916"/>
    <w:rsid w:val="0093306C"/>
    <w:rsid w:val="0094251F"/>
    <w:rsid w:val="00944A6D"/>
    <w:rsid w:val="009455CC"/>
    <w:rsid w:val="009515A5"/>
    <w:rsid w:val="00951BA8"/>
    <w:rsid w:val="00953A7F"/>
    <w:rsid w:val="00955126"/>
    <w:rsid w:val="009553D0"/>
    <w:rsid w:val="00956781"/>
    <w:rsid w:val="0095703C"/>
    <w:rsid w:val="009573FC"/>
    <w:rsid w:val="00957CA7"/>
    <w:rsid w:val="00961CAF"/>
    <w:rsid w:val="00964049"/>
    <w:rsid w:val="009640A6"/>
    <w:rsid w:val="00965A6C"/>
    <w:rsid w:val="0097179B"/>
    <w:rsid w:val="00973CD0"/>
    <w:rsid w:val="00976C1E"/>
    <w:rsid w:val="00976DB1"/>
    <w:rsid w:val="009777E9"/>
    <w:rsid w:val="00980960"/>
    <w:rsid w:val="009814D8"/>
    <w:rsid w:val="0098151C"/>
    <w:rsid w:val="00986396"/>
    <w:rsid w:val="00990271"/>
    <w:rsid w:val="009932A5"/>
    <w:rsid w:val="00997A7A"/>
    <w:rsid w:val="009A275F"/>
    <w:rsid w:val="009A293E"/>
    <w:rsid w:val="009A3D05"/>
    <w:rsid w:val="009A4D60"/>
    <w:rsid w:val="009A7285"/>
    <w:rsid w:val="009A7543"/>
    <w:rsid w:val="009B5A88"/>
    <w:rsid w:val="009C04A1"/>
    <w:rsid w:val="009C1F4C"/>
    <w:rsid w:val="009D0378"/>
    <w:rsid w:val="009D0B4B"/>
    <w:rsid w:val="009D309C"/>
    <w:rsid w:val="009D65BC"/>
    <w:rsid w:val="009D7608"/>
    <w:rsid w:val="009E03D4"/>
    <w:rsid w:val="009E1D08"/>
    <w:rsid w:val="009E1F0D"/>
    <w:rsid w:val="009E29BF"/>
    <w:rsid w:val="009E3654"/>
    <w:rsid w:val="009F11F4"/>
    <w:rsid w:val="009F1B03"/>
    <w:rsid w:val="009F1EC7"/>
    <w:rsid w:val="009F21C7"/>
    <w:rsid w:val="009F23F2"/>
    <w:rsid w:val="009F311A"/>
    <w:rsid w:val="009F3160"/>
    <w:rsid w:val="009F4D7B"/>
    <w:rsid w:val="009F5D6D"/>
    <w:rsid w:val="009F71CB"/>
    <w:rsid w:val="00A004EE"/>
    <w:rsid w:val="00A06068"/>
    <w:rsid w:val="00A06A8D"/>
    <w:rsid w:val="00A1011D"/>
    <w:rsid w:val="00A1055F"/>
    <w:rsid w:val="00A27C80"/>
    <w:rsid w:val="00A3058F"/>
    <w:rsid w:val="00A3189C"/>
    <w:rsid w:val="00A31A1D"/>
    <w:rsid w:val="00A32E70"/>
    <w:rsid w:val="00A413C3"/>
    <w:rsid w:val="00A42F57"/>
    <w:rsid w:val="00A5053C"/>
    <w:rsid w:val="00A51E9F"/>
    <w:rsid w:val="00A52120"/>
    <w:rsid w:val="00A53BEE"/>
    <w:rsid w:val="00A5443D"/>
    <w:rsid w:val="00A56B2D"/>
    <w:rsid w:val="00A56C52"/>
    <w:rsid w:val="00A56D3E"/>
    <w:rsid w:val="00A57978"/>
    <w:rsid w:val="00A601D2"/>
    <w:rsid w:val="00A6052B"/>
    <w:rsid w:val="00A6350F"/>
    <w:rsid w:val="00A63C14"/>
    <w:rsid w:val="00A65083"/>
    <w:rsid w:val="00A66759"/>
    <w:rsid w:val="00A66950"/>
    <w:rsid w:val="00A71F92"/>
    <w:rsid w:val="00A818F3"/>
    <w:rsid w:val="00A82032"/>
    <w:rsid w:val="00A854F9"/>
    <w:rsid w:val="00A90640"/>
    <w:rsid w:val="00A913C0"/>
    <w:rsid w:val="00A92FE5"/>
    <w:rsid w:val="00A941D9"/>
    <w:rsid w:val="00A9454D"/>
    <w:rsid w:val="00A956EC"/>
    <w:rsid w:val="00A96DBC"/>
    <w:rsid w:val="00AA0E69"/>
    <w:rsid w:val="00AA121F"/>
    <w:rsid w:val="00AA22E6"/>
    <w:rsid w:val="00AB32AF"/>
    <w:rsid w:val="00AB3626"/>
    <w:rsid w:val="00AB68C5"/>
    <w:rsid w:val="00AB7407"/>
    <w:rsid w:val="00AB76F5"/>
    <w:rsid w:val="00AB77F7"/>
    <w:rsid w:val="00AC04FD"/>
    <w:rsid w:val="00AC273A"/>
    <w:rsid w:val="00AC2F81"/>
    <w:rsid w:val="00AC30C8"/>
    <w:rsid w:val="00AC4702"/>
    <w:rsid w:val="00AC594D"/>
    <w:rsid w:val="00AC6301"/>
    <w:rsid w:val="00AC799A"/>
    <w:rsid w:val="00AC7A7C"/>
    <w:rsid w:val="00AD0E10"/>
    <w:rsid w:val="00AD30CA"/>
    <w:rsid w:val="00AD5737"/>
    <w:rsid w:val="00AE15DB"/>
    <w:rsid w:val="00AE1CE3"/>
    <w:rsid w:val="00AE2C16"/>
    <w:rsid w:val="00AE4E72"/>
    <w:rsid w:val="00AF32A3"/>
    <w:rsid w:val="00AF7555"/>
    <w:rsid w:val="00B01077"/>
    <w:rsid w:val="00B01728"/>
    <w:rsid w:val="00B01DC9"/>
    <w:rsid w:val="00B02039"/>
    <w:rsid w:val="00B04345"/>
    <w:rsid w:val="00B04B1B"/>
    <w:rsid w:val="00B065D3"/>
    <w:rsid w:val="00B078AB"/>
    <w:rsid w:val="00B10DE9"/>
    <w:rsid w:val="00B121F9"/>
    <w:rsid w:val="00B1598A"/>
    <w:rsid w:val="00B15D83"/>
    <w:rsid w:val="00B1771B"/>
    <w:rsid w:val="00B203B9"/>
    <w:rsid w:val="00B20D3F"/>
    <w:rsid w:val="00B31CF7"/>
    <w:rsid w:val="00B320A3"/>
    <w:rsid w:val="00B36777"/>
    <w:rsid w:val="00B40FE6"/>
    <w:rsid w:val="00B438AC"/>
    <w:rsid w:val="00B43DF2"/>
    <w:rsid w:val="00B44CDC"/>
    <w:rsid w:val="00B45C5B"/>
    <w:rsid w:val="00B47754"/>
    <w:rsid w:val="00B479DC"/>
    <w:rsid w:val="00B5148C"/>
    <w:rsid w:val="00B51C54"/>
    <w:rsid w:val="00B51CCD"/>
    <w:rsid w:val="00B55C41"/>
    <w:rsid w:val="00B571D2"/>
    <w:rsid w:val="00B57485"/>
    <w:rsid w:val="00B6045C"/>
    <w:rsid w:val="00B613CA"/>
    <w:rsid w:val="00B644D8"/>
    <w:rsid w:val="00B676D5"/>
    <w:rsid w:val="00B70449"/>
    <w:rsid w:val="00B73C22"/>
    <w:rsid w:val="00B746F8"/>
    <w:rsid w:val="00B74C13"/>
    <w:rsid w:val="00B75247"/>
    <w:rsid w:val="00B756E3"/>
    <w:rsid w:val="00B759F3"/>
    <w:rsid w:val="00B800BB"/>
    <w:rsid w:val="00B80582"/>
    <w:rsid w:val="00B83194"/>
    <w:rsid w:val="00B8348C"/>
    <w:rsid w:val="00B83717"/>
    <w:rsid w:val="00B83EF1"/>
    <w:rsid w:val="00B83FD0"/>
    <w:rsid w:val="00B87F59"/>
    <w:rsid w:val="00B918DA"/>
    <w:rsid w:val="00B921A6"/>
    <w:rsid w:val="00B94D54"/>
    <w:rsid w:val="00B95234"/>
    <w:rsid w:val="00B95728"/>
    <w:rsid w:val="00B95913"/>
    <w:rsid w:val="00B96907"/>
    <w:rsid w:val="00B97CC9"/>
    <w:rsid w:val="00B97EFE"/>
    <w:rsid w:val="00BA065D"/>
    <w:rsid w:val="00BA1F0A"/>
    <w:rsid w:val="00BA21DE"/>
    <w:rsid w:val="00BA3B59"/>
    <w:rsid w:val="00BA4F08"/>
    <w:rsid w:val="00BB0224"/>
    <w:rsid w:val="00BB18EA"/>
    <w:rsid w:val="00BB1AF7"/>
    <w:rsid w:val="00BB34E5"/>
    <w:rsid w:val="00BB3572"/>
    <w:rsid w:val="00BB3604"/>
    <w:rsid w:val="00BB3C8C"/>
    <w:rsid w:val="00BB3FF0"/>
    <w:rsid w:val="00BC1F18"/>
    <w:rsid w:val="00BC496A"/>
    <w:rsid w:val="00BC72CB"/>
    <w:rsid w:val="00BD07AA"/>
    <w:rsid w:val="00BD194C"/>
    <w:rsid w:val="00BD29F1"/>
    <w:rsid w:val="00BD3EF0"/>
    <w:rsid w:val="00BD5248"/>
    <w:rsid w:val="00BD64B5"/>
    <w:rsid w:val="00BE09E2"/>
    <w:rsid w:val="00BE237E"/>
    <w:rsid w:val="00BE2C5A"/>
    <w:rsid w:val="00BE2FB5"/>
    <w:rsid w:val="00BE3563"/>
    <w:rsid w:val="00BE3E74"/>
    <w:rsid w:val="00BE49DA"/>
    <w:rsid w:val="00BE5836"/>
    <w:rsid w:val="00BE5C7F"/>
    <w:rsid w:val="00BF3795"/>
    <w:rsid w:val="00BF531B"/>
    <w:rsid w:val="00BF5976"/>
    <w:rsid w:val="00BF6DFA"/>
    <w:rsid w:val="00BF6E86"/>
    <w:rsid w:val="00C005DE"/>
    <w:rsid w:val="00C0082B"/>
    <w:rsid w:val="00C008BB"/>
    <w:rsid w:val="00C01365"/>
    <w:rsid w:val="00C016E4"/>
    <w:rsid w:val="00C02FF7"/>
    <w:rsid w:val="00C0317A"/>
    <w:rsid w:val="00C0485E"/>
    <w:rsid w:val="00C070CB"/>
    <w:rsid w:val="00C10DD5"/>
    <w:rsid w:val="00C110D6"/>
    <w:rsid w:val="00C11438"/>
    <w:rsid w:val="00C117FD"/>
    <w:rsid w:val="00C11C31"/>
    <w:rsid w:val="00C12179"/>
    <w:rsid w:val="00C121BB"/>
    <w:rsid w:val="00C15E2D"/>
    <w:rsid w:val="00C20541"/>
    <w:rsid w:val="00C21716"/>
    <w:rsid w:val="00C22FDC"/>
    <w:rsid w:val="00C24F5B"/>
    <w:rsid w:val="00C2677A"/>
    <w:rsid w:val="00C26D3A"/>
    <w:rsid w:val="00C322F0"/>
    <w:rsid w:val="00C33897"/>
    <w:rsid w:val="00C34AFC"/>
    <w:rsid w:val="00C36A8F"/>
    <w:rsid w:val="00C36AC7"/>
    <w:rsid w:val="00C36AF4"/>
    <w:rsid w:val="00C40A8A"/>
    <w:rsid w:val="00C425C5"/>
    <w:rsid w:val="00C42A6F"/>
    <w:rsid w:val="00C5026C"/>
    <w:rsid w:val="00C5047C"/>
    <w:rsid w:val="00C510E5"/>
    <w:rsid w:val="00C517D9"/>
    <w:rsid w:val="00C52E50"/>
    <w:rsid w:val="00C5426B"/>
    <w:rsid w:val="00C57281"/>
    <w:rsid w:val="00C624A4"/>
    <w:rsid w:val="00C625EE"/>
    <w:rsid w:val="00C62D36"/>
    <w:rsid w:val="00C66B2A"/>
    <w:rsid w:val="00C67632"/>
    <w:rsid w:val="00C67EE8"/>
    <w:rsid w:val="00C70956"/>
    <w:rsid w:val="00C70F8F"/>
    <w:rsid w:val="00C717FA"/>
    <w:rsid w:val="00C73956"/>
    <w:rsid w:val="00C75386"/>
    <w:rsid w:val="00C760AB"/>
    <w:rsid w:val="00C8171A"/>
    <w:rsid w:val="00C8224C"/>
    <w:rsid w:val="00C826AB"/>
    <w:rsid w:val="00C830D6"/>
    <w:rsid w:val="00C83CC6"/>
    <w:rsid w:val="00C86379"/>
    <w:rsid w:val="00C874F5"/>
    <w:rsid w:val="00C87C44"/>
    <w:rsid w:val="00C9022B"/>
    <w:rsid w:val="00C914C9"/>
    <w:rsid w:val="00C92CA2"/>
    <w:rsid w:val="00C938D1"/>
    <w:rsid w:val="00C9441C"/>
    <w:rsid w:val="00CA1A9C"/>
    <w:rsid w:val="00CA1DE4"/>
    <w:rsid w:val="00CA2D3A"/>
    <w:rsid w:val="00CA2F05"/>
    <w:rsid w:val="00CA3C4C"/>
    <w:rsid w:val="00CB0106"/>
    <w:rsid w:val="00CB0FF8"/>
    <w:rsid w:val="00CC627B"/>
    <w:rsid w:val="00CD0C1C"/>
    <w:rsid w:val="00CD1366"/>
    <w:rsid w:val="00CD17CA"/>
    <w:rsid w:val="00CD490C"/>
    <w:rsid w:val="00CD66A6"/>
    <w:rsid w:val="00CD7A80"/>
    <w:rsid w:val="00CE286B"/>
    <w:rsid w:val="00CE4948"/>
    <w:rsid w:val="00CE5B3B"/>
    <w:rsid w:val="00CE6913"/>
    <w:rsid w:val="00CE7E2F"/>
    <w:rsid w:val="00CF07FB"/>
    <w:rsid w:val="00CF1826"/>
    <w:rsid w:val="00CF3DAB"/>
    <w:rsid w:val="00D006CC"/>
    <w:rsid w:val="00D01BC0"/>
    <w:rsid w:val="00D01F17"/>
    <w:rsid w:val="00D03DFD"/>
    <w:rsid w:val="00D043FA"/>
    <w:rsid w:val="00D0665F"/>
    <w:rsid w:val="00D074AA"/>
    <w:rsid w:val="00D07AFA"/>
    <w:rsid w:val="00D07AFD"/>
    <w:rsid w:val="00D12886"/>
    <w:rsid w:val="00D12FD3"/>
    <w:rsid w:val="00D14D39"/>
    <w:rsid w:val="00D1546A"/>
    <w:rsid w:val="00D16E30"/>
    <w:rsid w:val="00D17A5F"/>
    <w:rsid w:val="00D225BF"/>
    <w:rsid w:val="00D23408"/>
    <w:rsid w:val="00D240DD"/>
    <w:rsid w:val="00D25395"/>
    <w:rsid w:val="00D303F3"/>
    <w:rsid w:val="00D320B4"/>
    <w:rsid w:val="00D32A3C"/>
    <w:rsid w:val="00D33592"/>
    <w:rsid w:val="00D33E2F"/>
    <w:rsid w:val="00D37DF9"/>
    <w:rsid w:val="00D45E1B"/>
    <w:rsid w:val="00D46447"/>
    <w:rsid w:val="00D52500"/>
    <w:rsid w:val="00D54A63"/>
    <w:rsid w:val="00D572DE"/>
    <w:rsid w:val="00D6024E"/>
    <w:rsid w:val="00D63D40"/>
    <w:rsid w:val="00D640DC"/>
    <w:rsid w:val="00D6617F"/>
    <w:rsid w:val="00D66C9C"/>
    <w:rsid w:val="00D7054F"/>
    <w:rsid w:val="00D70CBA"/>
    <w:rsid w:val="00D7119C"/>
    <w:rsid w:val="00D721E5"/>
    <w:rsid w:val="00D730A7"/>
    <w:rsid w:val="00D74E09"/>
    <w:rsid w:val="00D75B55"/>
    <w:rsid w:val="00D76C34"/>
    <w:rsid w:val="00D76CAA"/>
    <w:rsid w:val="00D804DC"/>
    <w:rsid w:val="00D813E4"/>
    <w:rsid w:val="00D82B5A"/>
    <w:rsid w:val="00D85501"/>
    <w:rsid w:val="00D8761B"/>
    <w:rsid w:val="00D9353B"/>
    <w:rsid w:val="00D94C0B"/>
    <w:rsid w:val="00DB1FB3"/>
    <w:rsid w:val="00DB523A"/>
    <w:rsid w:val="00DB5E28"/>
    <w:rsid w:val="00DB72DE"/>
    <w:rsid w:val="00DC136D"/>
    <w:rsid w:val="00DC520D"/>
    <w:rsid w:val="00DD0455"/>
    <w:rsid w:val="00DD0F4F"/>
    <w:rsid w:val="00DD241C"/>
    <w:rsid w:val="00DD24BC"/>
    <w:rsid w:val="00DD3907"/>
    <w:rsid w:val="00DD6FF9"/>
    <w:rsid w:val="00DE1234"/>
    <w:rsid w:val="00DE2D22"/>
    <w:rsid w:val="00DE3319"/>
    <w:rsid w:val="00DE3718"/>
    <w:rsid w:val="00DE4EF4"/>
    <w:rsid w:val="00DE521A"/>
    <w:rsid w:val="00DF3B3E"/>
    <w:rsid w:val="00DF56CA"/>
    <w:rsid w:val="00DF58F3"/>
    <w:rsid w:val="00DF5D70"/>
    <w:rsid w:val="00E0087D"/>
    <w:rsid w:val="00E0339F"/>
    <w:rsid w:val="00E04ED2"/>
    <w:rsid w:val="00E10733"/>
    <w:rsid w:val="00E109FF"/>
    <w:rsid w:val="00E13309"/>
    <w:rsid w:val="00E13D44"/>
    <w:rsid w:val="00E142F0"/>
    <w:rsid w:val="00E1515A"/>
    <w:rsid w:val="00E15610"/>
    <w:rsid w:val="00E16607"/>
    <w:rsid w:val="00E16DC6"/>
    <w:rsid w:val="00E2187E"/>
    <w:rsid w:val="00E21A59"/>
    <w:rsid w:val="00E2567B"/>
    <w:rsid w:val="00E256D5"/>
    <w:rsid w:val="00E30FE9"/>
    <w:rsid w:val="00E33EF2"/>
    <w:rsid w:val="00E3502E"/>
    <w:rsid w:val="00E35485"/>
    <w:rsid w:val="00E3740B"/>
    <w:rsid w:val="00E4627F"/>
    <w:rsid w:val="00E51939"/>
    <w:rsid w:val="00E53038"/>
    <w:rsid w:val="00E535C5"/>
    <w:rsid w:val="00E549A1"/>
    <w:rsid w:val="00E5799C"/>
    <w:rsid w:val="00E60BA7"/>
    <w:rsid w:val="00E66CE7"/>
    <w:rsid w:val="00E70977"/>
    <w:rsid w:val="00E70A6C"/>
    <w:rsid w:val="00E70D62"/>
    <w:rsid w:val="00E73281"/>
    <w:rsid w:val="00E73BF8"/>
    <w:rsid w:val="00E74723"/>
    <w:rsid w:val="00E810B1"/>
    <w:rsid w:val="00E817D2"/>
    <w:rsid w:val="00E82EFA"/>
    <w:rsid w:val="00E84C6C"/>
    <w:rsid w:val="00E84D2F"/>
    <w:rsid w:val="00E85FDF"/>
    <w:rsid w:val="00E87610"/>
    <w:rsid w:val="00E9353B"/>
    <w:rsid w:val="00E9369B"/>
    <w:rsid w:val="00E93B37"/>
    <w:rsid w:val="00E960B4"/>
    <w:rsid w:val="00E97BFB"/>
    <w:rsid w:val="00EA0AE5"/>
    <w:rsid w:val="00EA4890"/>
    <w:rsid w:val="00EA489F"/>
    <w:rsid w:val="00EA4DFE"/>
    <w:rsid w:val="00EA59CF"/>
    <w:rsid w:val="00EA631D"/>
    <w:rsid w:val="00EA655B"/>
    <w:rsid w:val="00EB0F42"/>
    <w:rsid w:val="00EB1ED1"/>
    <w:rsid w:val="00EB3287"/>
    <w:rsid w:val="00EB5D3E"/>
    <w:rsid w:val="00EB62CF"/>
    <w:rsid w:val="00EB7E2D"/>
    <w:rsid w:val="00EC0F44"/>
    <w:rsid w:val="00EC1918"/>
    <w:rsid w:val="00EC285D"/>
    <w:rsid w:val="00EC4A85"/>
    <w:rsid w:val="00EC4C97"/>
    <w:rsid w:val="00ED5059"/>
    <w:rsid w:val="00ED5379"/>
    <w:rsid w:val="00EE070F"/>
    <w:rsid w:val="00EE2796"/>
    <w:rsid w:val="00EE4279"/>
    <w:rsid w:val="00EE65E0"/>
    <w:rsid w:val="00EF0CB8"/>
    <w:rsid w:val="00EF1563"/>
    <w:rsid w:val="00EF1F58"/>
    <w:rsid w:val="00EF256F"/>
    <w:rsid w:val="00EF2727"/>
    <w:rsid w:val="00EF3E4F"/>
    <w:rsid w:val="00EF4DE4"/>
    <w:rsid w:val="00EF4EC9"/>
    <w:rsid w:val="00EF547A"/>
    <w:rsid w:val="00F006EE"/>
    <w:rsid w:val="00F018C7"/>
    <w:rsid w:val="00F037F8"/>
    <w:rsid w:val="00F05710"/>
    <w:rsid w:val="00F07178"/>
    <w:rsid w:val="00F10190"/>
    <w:rsid w:val="00F12B20"/>
    <w:rsid w:val="00F14912"/>
    <w:rsid w:val="00F1642C"/>
    <w:rsid w:val="00F176ED"/>
    <w:rsid w:val="00F23B49"/>
    <w:rsid w:val="00F24C17"/>
    <w:rsid w:val="00F24FAF"/>
    <w:rsid w:val="00F274FA"/>
    <w:rsid w:val="00F308EA"/>
    <w:rsid w:val="00F321BF"/>
    <w:rsid w:val="00F3483E"/>
    <w:rsid w:val="00F36F60"/>
    <w:rsid w:val="00F37617"/>
    <w:rsid w:val="00F37871"/>
    <w:rsid w:val="00F4052B"/>
    <w:rsid w:val="00F44DF1"/>
    <w:rsid w:val="00F46EC6"/>
    <w:rsid w:val="00F472F5"/>
    <w:rsid w:val="00F50EC1"/>
    <w:rsid w:val="00F51A7D"/>
    <w:rsid w:val="00F53203"/>
    <w:rsid w:val="00F56813"/>
    <w:rsid w:val="00F57DE8"/>
    <w:rsid w:val="00F60ADD"/>
    <w:rsid w:val="00F61EB2"/>
    <w:rsid w:val="00F61F19"/>
    <w:rsid w:val="00F63C38"/>
    <w:rsid w:val="00F64FA0"/>
    <w:rsid w:val="00F650CD"/>
    <w:rsid w:val="00F726AC"/>
    <w:rsid w:val="00F72CC1"/>
    <w:rsid w:val="00F74E43"/>
    <w:rsid w:val="00F7783A"/>
    <w:rsid w:val="00F77C8B"/>
    <w:rsid w:val="00F800A9"/>
    <w:rsid w:val="00F8120E"/>
    <w:rsid w:val="00F83575"/>
    <w:rsid w:val="00F842DC"/>
    <w:rsid w:val="00F84656"/>
    <w:rsid w:val="00F8528E"/>
    <w:rsid w:val="00F862FB"/>
    <w:rsid w:val="00F8758F"/>
    <w:rsid w:val="00F932D1"/>
    <w:rsid w:val="00F951BC"/>
    <w:rsid w:val="00F95C1A"/>
    <w:rsid w:val="00F9640A"/>
    <w:rsid w:val="00F9641A"/>
    <w:rsid w:val="00FA05B7"/>
    <w:rsid w:val="00FA0627"/>
    <w:rsid w:val="00FA1212"/>
    <w:rsid w:val="00FA38F8"/>
    <w:rsid w:val="00FA4B31"/>
    <w:rsid w:val="00FA5185"/>
    <w:rsid w:val="00FA57E1"/>
    <w:rsid w:val="00FA64F6"/>
    <w:rsid w:val="00FB00D7"/>
    <w:rsid w:val="00FB044D"/>
    <w:rsid w:val="00FB10DD"/>
    <w:rsid w:val="00FB1276"/>
    <w:rsid w:val="00FB1437"/>
    <w:rsid w:val="00FB5A85"/>
    <w:rsid w:val="00FB6F0C"/>
    <w:rsid w:val="00FB7557"/>
    <w:rsid w:val="00FB7F05"/>
    <w:rsid w:val="00FC4D8C"/>
    <w:rsid w:val="00FC5B30"/>
    <w:rsid w:val="00FC637D"/>
    <w:rsid w:val="00FC6F6A"/>
    <w:rsid w:val="00FD3882"/>
    <w:rsid w:val="00FD474A"/>
    <w:rsid w:val="00FD6AF4"/>
    <w:rsid w:val="00FD7176"/>
    <w:rsid w:val="00FD78B4"/>
    <w:rsid w:val="00FE14D9"/>
    <w:rsid w:val="00FE45D3"/>
    <w:rsid w:val="00FE5C50"/>
    <w:rsid w:val="00FE6D82"/>
    <w:rsid w:val="00FE6E8D"/>
    <w:rsid w:val="00FE7473"/>
    <w:rsid w:val="00FF0439"/>
    <w:rsid w:val="00FF0534"/>
    <w:rsid w:val="00FF17DA"/>
    <w:rsid w:val="00FF30BF"/>
    <w:rsid w:val="00FF3458"/>
    <w:rsid w:val="00FF4693"/>
    <w:rsid w:val="00FF6148"/>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3186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114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0114B"/>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70114B"/>
    <w:rPr>
      <w:sz w:val="16"/>
      <w:szCs w:val="16"/>
    </w:rPr>
  </w:style>
  <w:style w:type="paragraph" w:styleId="CommentText">
    <w:name w:val="annotation text"/>
    <w:basedOn w:val="Normal"/>
    <w:link w:val="CommentTextChar"/>
    <w:uiPriority w:val="99"/>
    <w:semiHidden/>
    <w:unhideWhenUsed/>
    <w:rsid w:val="0070114B"/>
    <w:rPr>
      <w:sz w:val="20"/>
      <w:szCs w:val="20"/>
    </w:rPr>
  </w:style>
  <w:style w:type="character" w:customStyle="1" w:styleId="CommentTextChar">
    <w:name w:val="Comment Text Char"/>
    <w:basedOn w:val="DefaultParagraphFont"/>
    <w:link w:val="CommentText"/>
    <w:uiPriority w:val="99"/>
    <w:semiHidden/>
    <w:rsid w:val="0070114B"/>
    <w:rPr>
      <w:sz w:val="20"/>
      <w:szCs w:val="20"/>
    </w:rPr>
  </w:style>
  <w:style w:type="paragraph" w:styleId="CommentSubject">
    <w:name w:val="annotation subject"/>
    <w:basedOn w:val="CommentText"/>
    <w:next w:val="CommentText"/>
    <w:link w:val="CommentSubjectChar"/>
    <w:uiPriority w:val="99"/>
    <w:semiHidden/>
    <w:unhideWhenUsed/>
    <w:rsid w:val="0070114B"/>
    <w:rPr>
      <w:b/>
      <w:bCs/>
    </w:rPr>
  </w:style>
  <w:style w:type="character" w:customStyle="1" w:styleId="CommentSubjectChar">
    <w:name w:val="Comment Subject Char"/>
    <w:basedOn w:val="CommentTextChar"/>
    <w:link w:val="CommentSubject"/>
    <w:uiPriority w:val="99"/>
    <w:semiHidden/>
    <w:rsid w:val="0070114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4"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image" Target="media/image1.emf"/><Relationship Id="rId8" Type="http://schemas.openxmlformats.org/officeDocument/2006/relationships/image" Target="media/image2.emf"/><Relationship Id="rId9" Type="http://schemas.openxmlformats.org/officeDocument/2006/relationships/image" Target="media/image3.jpeg"/><Relationship Id="rId10"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120D5E1-88B7-6549-B49E-2C7544706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17</Pages>
  <Words>16563</Words>
  <Characters>94411</Characters>
  <Application>Microsoft Macintosh Word</Application>
  <DocSecurity>0</DocSecurity>
  <Lines>786</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172</cp:revision>
  <dcterms:created xsi:type="dcterms:W3CDTF">2018-08-15T16:13:00Z</dcterms:created>
  <dcterms:modified xsi:type="dcterms:W3CDTF">2018-08-16T12:48:00Z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1f2ac8a5-e976-3cea-89dd-fb7424368759</vt:lpwstr>
  </property>
  <property fmtid="{D5CDD505-2E9C-101B-9397-08002B2CF9AE}" pid="24" name="Mendeley Citation Style_1">
    <vt:lpwstr>http://www.zotero.org/styles/chicago-author-date</vt:lpwstr>
  </property>
</Properties>
</file>